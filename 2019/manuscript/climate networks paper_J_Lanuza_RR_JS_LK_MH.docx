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AB67" w14:textId="26ADAC1E" w:rsidR="00D900EF" w:rsidRDefault="00BB1396" w:rsidP="00124207">
      <w:pPr>
        <w:spacing w:line="480" w:lineRule="auto"/>
        <w:outlineLvl w:val="0"/>
        <w:rPr>
          <w:b/>
        </w:rPr>
      </w:pPr>
      <w:commentRangeStart w:id="0"/>
      <w:r>
        <w:rPr>
          <w:b/>
        </w:rPr>
        <w:t>Climate</w:t>
      </w:r>
      <w:commentRangeEnd w:id="0"/>
      <w:r w:rsidR="00F25BB5">
        <w:rPr>
          <w:rStyle w:val="CommentReference"/>
          <w:rFonts w:asciiTheme="minorHAnsi" w:hAnsiTheme="minorHAnsi" w:cstheme="minorBidi"/>
          <w:lang w:val="en-GB"/>
        </w:rPr>
        <w:commentReference w:id="0"/>
      </w:r>
      <w:r>
        <w:rPr>
          <w:b/>
        </w:rPr>
        <w:t xml:space="preserv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2DF330D6"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Liam</w:t>
      </w:r>
      <w:ins w:id="1" w:author="Liam Kendall" w:date="2019-02-08T14:18:00Z">
        <w:r w:rsidR="00924958">
          <w:t xml:space="preserve"> K.</w:t>
        </w:r>
      </w:ins>
      <w:r w:rsidR="00D56AB2">
        <w:t xml:space="preserve"> </w:t>
      </w:r>
      <w:r w:rsidR="00D56AB2" w:rsidRPr="00D56AB2">
        <w:t>Kendall</w:t>
      </w:r>
      <w:r w:rsidR="00D56AB2" w:rsidRPr="00D56AB2">
        <w:rPr>
          <w:vertAlign w:val="superscript"/>
        </w:rPr>
        <w:t>1</w:t>
      </w:r>
      <w:ins w:id="2" w:author="Mark Hall" w:date="2019-02-08T21:51:00Z">
        <w:r w:rsidR="00124207">
          <w:rPr>
            <w:vertAlign w:val="superscript"/>
          </w:rPr>
          <w:t>,</w:t>
        </w:r>
      </w:ins>
      <w:ins w:id="3" w:author="Liam Kendall" w:date="2019-02-08T14:19:00Z">
        <w:r w:rsidR="00924958">
          <w:rPr>
            <w:vertAlign w:val="superscript"/>
          </w:rPr>
          <w:t>3</w:t>
        </w:r>
      </w:ins>
      <w:r w:rsidR="00D56AB2">
        <w:t xml:space="preserve">, </w:t>
      </w:r>
      <w:commentRangeStart w:id="4"/>
      <w:r w:rsidR="00FB305B">
        <w:t>Jose</w:t>
      </w:r>
      <w:r>
        <w:t xml:space="preserve"> B</w:t>
      </w:r>
      <w:r w:rsidR="00FB305B">
        <w:t>. Lanuza</w:t>
      </w:r>
      <w:r w:rsidR="00476502">
        <w:rPr>
          <w:vertAlign w:val="superscript"/>
        </w:rPr>
        <w:t>1</w:t>
      </w:r>
      <w:commentRangeEnd w:id="4"/>
      <w:r w:rsidR="00A5042A">
        <w:rPr>
          <w:rStyle w:val="CommentReference"/>
          <w:rFonts w:asciiTheme="minorHAnsi" w:hAnsiTheme="minorHAnsi" w:cstheme="minorBidi"/>
          <w:lang w:val="en-GB"/>
        </w:rPr>
        <w:commentReference w:id="4"/>
      </w:r>
      <w:r>
        <w:t>,</w:t>
      </w:r>
      <w:r w:rsidR="00F97FE1">
        <w:t xml:space="preserve"> </w:t>
      </w:r>
      <w:r w:rsidR="00547B12">
        <w:t xml:space="preserve">Romina </w:t>
      </w:r>
      <w:r w:rsidR="00547B12" w:rsidRPr="00547B12">
        <w:t>Rader</w:t>
      </w:r>
      <w:r w:rsidR="00547B12" w:rsidRPr="00547B12">
        <w:rPr>
          <w:vertAlign w:val="superscript"/>
        </w:rPr>
        <w:t>1</w:t>
      </w:r>
      <w:r w:rsidR="00547B12">
        <w:t xml:space="preserve">, </w:t>
      </w:r>
      <w:r w:rsidR="0014789D" w:rsidRPr="00547B12">
        <w:t>Mark</w:t>
      </w:r>
      <w:r w:rsidR="0014789D">
        <w:t xml:space="preserve"> </w:t>
      </w:r>
      <w:ins w:id="5" w:author="Mark Hall" w:date="2019-02-08T21:38:00Z">
        <w:r w:rsidR="001927A3">
          <w:t xml:space="preserve">A. </w:t>
        </w:r>
      </w:ins>
      <w:r w:rsidR="0014789D">
        <w:t>Hall</w:t>
      </w:r>
      <w:ins w:id="6" w:author="Mark Hall" w:date="2019-02-08T21:38:00Z">
        <w:r w:rsidR="001927A3" w:rsidRPr="001927A3">
          <w:rPr>
            <w:vertAlign w:val="superscript"/>
            <w:rPrChange w:id="7" w:author="Mark Hall" w:date="2019-02-08T21:38:00Z">
              <w:rPr/>
            </w:rPrChange>
          </w:rPr>
          <w:t>1,</w:t>
        </w:r>
        <w:r w:rsidR="00627978">
          <w:rPr>
            <w:vertAlign w:val="superscript"/>
          </w:rPr>
          <w:t>4</w:t>
        </w:r>
      </w:ins>
      <w:r w:rsidR="0014789D">
        <w:t xml:space="preserve">,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0A0FE483" w:rsidR="00476502" w:rsidRDefault="00476502" w:rsidP="000D1A18">
      <w:pPr>
        <w:spacing w:line="480" w:lineRule="auto"/>
        <w:rPr>
          <w:ins w:id="8" w:author="Liam Kendall" w:date="2019-02-08T14:19:00Z"/>
        </w:rPr>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1EBE2014" w14:textId="6920D58D" w:rsidR="00924958" w:rsidRPr="00627978" w:rsidRDefault="00924958" w:rsidP="00124207">
      <w:pPr>
        <w:spacing w:line="480" w:lineRule="auto"/>
        <w:outlineLvl w:val="0"/>
        <w:rPr>
          <w:ins w:id="9" w:author="Mark Hall" w:date="2019-02-08T21:39:00Z"/>
          <w:szCs w:val="24"/>
          <w:lang w:val="en-GB"/>
          <w:rPrChange w:id="10" w:author="Mark Hall" w:date="2019-02-08T21:45:00Z">
            <w:rPr>
              <w:ins w:id="11" w:author="Mark Hall" w:date="2019-02-08T21:39:00Z"/>
              <w:sz w:val="22"/>
              <w:lang w:val="en-GB"/>
            </w:rPr>
          </w:rPrChange>
        </w:rPr>
      </w:pPr>
      <w:ins w:id="12" w:author="Liam Kendall" w:date="2019-02-08T14:19:00Z">
        <w:r w:rsidRPr="00627978">
          <w:rPr>
            <w:szCs w:val="24"/>
            <w:vertAlign w:val="superscript"/>
            <w:lang w:val="en-GB"/>
            <w:rPrChange w:id="13" w:author="Mark Hall" w:date="2019-02-08T21:45:00Z">
              <w:rPr>
                <w:sz w:val="22"/>
                <w:lang w:val="en-GB"/>
              </w:rPr>
            </w:rPrChange>
          </w:rPr>
          <w:t>3</w:t>
        </w:r>
        <w:r w:rsidRPr="00627978">
          <w:rPr>
            <w:szCs w:val="24"/>
            <w:lang w:val="en-GB"/>
            <w:rPrChange w:id="14" w:author="Mark Hall" w:date="2019-02-08T21:45:00Z">
              <w:rPr>
                <w:sz w:val="22"/>
                <w:lang w:val="en-GB"/>
              </w:rPr>
            </w:rPrChange>
          </w:rPr>
          <w:t>CSIRO Agriculture, GPO Box 2583, Brisbane, QLD 4001, Australia</w:t>
        </w:r>
      </w:ins>
    </w:p>
    <w:p w14:paraId="2BAD62E2" w14:textId="566E0654" w:rsidR="00627978" w:rsidRPr="00627978" w:rsidDel="00627978" w:rsidRDefault="00627978" w:rsidP="000D1A18">
      <w:pPr>
        <w:spacing w:line="480" w:lineRule="auto"/>
        <w:rPr>
          <w:del w:id="15" w:author="Mark Hall" w:date="2019-02-08T21:46:00Z"/>
          <w:szCs w:val="24"/>
        </w:rPr>
      </w:pPr>
      <w:ins w:id="16" w:author="Mark Hall" w:date="2019-02-08T21:39:00Z">
        <w:r w:rsidRPr="00627978">
          <w:rPr>
            <w:szCs w:val="24"/>
            <w:vertAlign w:val="superscript"/>
            <w:lang w:val="en-GB"/>
            <w:rPrChange w:id="17" w:author="Mark Hall" w:date="2019-02-08T21:46:00Z">
              <w:rPr>
                <w:sz w:val="22"/>
                <w:lang w:val="en-GB"/>
              </w:rPr>
            </w:rPrChange>
          </w:rPr>
          <w:t>4</w:t>
        </w:r>
      </w:ins>
      <w:ins w:id="18" w:author="Mark Hall" w:date="2019-02-08T21:45:00Z">
        <w:r w:rsidRPr="00627978">
          <w:rPr>
            <w:rFonts w:cstheme="minorHAnsi"/>
            <w:szCs w:val="24"/>
          </w:rPr>
          <w:t>Hawkesbury Institute for the Environment, Western Sydney University</w:t>
        </w:r>
        <w:r>
          <w:rPr>
            <w:rFonts w:cstheme="minorHAnsi"/>
            <w:szCs w:val="24"/>
          </w:rPr>
          <w:t>, Richmond, NSW 2753, Australia</w:t>
        </w:r>
      </w:ins>
    </w:p>
    <w:p w14:paraId="1F8175B6" w14:textId="693F47E4" w:rsidR="00476502" w:rsidRDefault="00476502" w:rsidP="000D1A18">
      <w:pPr>
        <w:spacing w:line="480" w:lineRule="auto"/>
      </w:pPr>
      <w:r>
        <w:br w:type="page"/>
      </w:r>
    </w:p>
    <w:p w14:paraId="70AD79BE" w14:textId="4A245187" w:rsidR="001E3F8F" w:rsidRPr="001E3F8F" w:rsidRDefault="001E3F8F" w:rsidP="00124207">
      <w:pPr>
        <w:spacing w:line="480" w:lineRule="auto"/>
        <w:outlineLvl w:val="0"/>
        <w:rPr>
          <w:b/>
        </w:rPr>
      </w:pPr>
      <w:commentRangeStart w:id="19"/>
      <w:commentRangeStart w:id="20"/>
      <w:r w:rsidRPr="001E3F8F">
        <w:rPr>
          <w:b/>
        </w:rPr>
        <w:lastRenderedPageBreak/>
        <w:t>Abstract</w:t>
      </w:r>
      <w:commentRangeEnd w:id="19"/>
      <w:r w:rsidR="00D84180">
        <w:rPr>
          <w:rStyle w:val="CommentReference"/>
          <w:rFonts w:asciiTheme="minorHAnsi" w:hAnsiTheme="minorHAnsi" w:cstheme="minorBidi"/>
          <w:lang w:val="en-GB"/>
        </w:rPr>
        <w:commentReference w:id="19"/>
      </w:r>
      <w:commentRangeEnd w:id="20"/>
      <w:r w:rsidR="009F14EC">
        <w:rPr>
          <w:rStyle w:val="CommentReference"/>
          <w:rFonts w:asciiTheme="minorHAnsi" w:hAnsiTheme="minorHAnsi" w:cstheme="minorBidi"/>
          <w:lang w:val="en-GB"/>
        </w:rPr>
        <w:commentReference w:id="20"/>
      </w:r>
    </w:p>
    <w:p w14:paraId="448D9664" w14:textId="685ADC89" w:rsidR="00E1649B" w:rsidRDefault="0098336A" w:rsidP="000D1A18">
      <w:pPr>
        <w:spacing w:line="480" w:lineRule="auto"/>
      </w:pPr>
      <w:commentRangeStart w:id="21"/>
      <w:commentRangeStart w:id="22"/>
      <w:ins w:id="23" w:author="Romina Rader" w:date="2019-02-08T08:39:00Z">
        <w:r>
          <w:t xml:space="preserve">Climate is thought to have a strong influence on pollinator community composition </w:t>
        </w:r>
      </w:ins>
      <w:ins w:id="24" w:author="Romina Rader" w:date="2019-02-08T08:40:00Z">
        <w:r>
          <w:t>as</w:t>
        </w:r>
      </w:ins>
      <w:ins w:id="25" w:author="Romina Rader" w:date="2019-02-08T08:39:00Z">
        <w:r>
          <w:t xml:space="preserve"> insects </w:t>
        </w:r>
      </w:ins>
      <w:ins w:id="26" w:author="Romina Rader" w:date="2019-02-08T08:41:00Z">
        <w:r>
          <w:t xml:space="preserve">are </w:t>
        </w:r>
        <w:commentRangeStart w:id="27"/>
        <w:del w:id="28" w:author="Mark Hall" w:date="2019-02-10T15:11:00Z">
          <w:r w:rsidDel="009F14EC">
            <w:delText xml:space="preserve">thus </w:delText>
          </w:r>
        </w:del>
        <w:r>
          <w:t xml:space="preserve">more sensitive </w:t>
        </w:r>
      </w:ins>
      <w:commentRangeEnd w:id="27"/>
      <w:r w:rsidR="009F14EC">
        <w:rPr>
          <w:rStyle w:val="CommentReference"/>
          <w:rFonts w:asciiTheme="minorHAnsi" w:hAnsiTheme="minorHAnsi" w:cstheme="minorBidi"/>
          <w:lang w:val="en-GB"/>
        </w:rPr>
        <w:commentReference w:id="27"/>
      </w:r>
      <w:ins w:id="29" w:author="Romina Rader" w:date="2019-02-08T08:41:00Z">
        <w:r>
          <w:t>to temperature extremes</w:t>
        </w:r>
        <w:commentRangeStart w:id="30"/>
        <w:r>
          <w:fldChar w:fldCharType="begin"/>
        </w:r>
        <w:r>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fldChar w:fldCharType="separate"/>
        </w:r>
        <w:r w:rsidRPr="00452826">
          <w:rPr>
            <w:szCs w:val="24"/>
            <w:vertAlign w:val="superscript"/>
          </w:rPr>
          <w:t>3</w:t>
        </w:r>
        <w:r>
          <w:fldChar w:fldCharType="end"/>
        </w:r>
      </w:ins>
      <w:commentRangeEnd w:id="30"/>
      <w:r w:rsidR="009F14EC">
        <w:rPr>
          <w:rStyle w:val="CommentReference"/>
          <w:rFonts w:asciiTheme="minorHAnsi" w:hAnsiTheme="minorHAnsi" w:cstheme="minorBidi"/>
          <w:lang w:val="en-GB"/>
        </w:rPr>
        <w:commentReference w:id="30"/>
      </w:r>
      <w:ins w:id="31" w:author="Romina Rader" w:date="2019-02-08T08:41:00Z">
        <w:r>
          <w:t xml:space="preserve"> and </w:t>
        </w:r>
      </w:ins>
      <w:ins w:id="32" w:author="Romina Rader" w:date="2019-02-08T08:39:00Z">
        <w:r>
          <w:t>have limited ability to regulate body temperature</w:t>
        </w:r>
      </w:ins>
      <w:commentRangeEnd w:id="21"/>
      <w:r w:rsidR="001945B1">
        <w:rPr>
          <w:rStyle w:val="CommentReference"/>
          <w:rFonts w:asciiTheme="minorHAnsi" w:hAnsiTheme="minorHAnsi" w:cstheme="minorBidi"/>
          <w:lang w:val="en-GB"/>
        </w:rPr>
        <w:commentReference w:id="21"/>
      </w:r>
      <w:commentRangeEnd w:id="22"/>
      <w:r w:rsidR="00924958">
        <w:rPr>
          <w:rStyle w:val="CommentReference"/>
          <w:rFonts w:asciiTheme="minorHAnsi" w:hAnsiTheme="minorHAnsi" w:cstheme="minorBidi"/>
          <w:lang w:val="en-GB"/>
        </w:rPr>
        <w:commentReference w:id="22"/>
      </w:r>
      <w:ins w:id="33" w:author="Romina Rader" w:date="2019-02-08T08:39:00Z">
        <w:r>
          <w:t xml:space="preserve">. </w:t>
        </w:r>
        <w:del w:id="34" w:author="Mark Hall" w:date="2019-02-08T21:56:00Z">
          <w:r w:rsidDel="00124207">
            <w:delText xml:space="preserve"> </w:delText>
          </w:r>
        </w:del>
        <w:r>
          <w:t xml:space="preserve">Yet, </w:t>
        </w:r>
      </w:ins>
      <w:del w:id="35" w:author="Romina Rader" w:date="2019-02-08T08:39:00Z">
        <w:r w:rsidR="005D5AB5" w:rsidDel="0098336A">
          <w:delText xml:space="preserve">A </w:delText>
        </w:r>
      </w:del>
      <w:del w:id="36" w:author="Romina Rader" w:date="2019-02-08T08:40:00Z">
        <w:r w:rsidR="005D5AB5" w:rsidDel="0098336A">
          <w:delText xml:space="preserve">major knowledge gap </w:delText>
        </w:r>
        <w:r w:rsidR="00231A71" w:rsidDel="0098336A">
          <w:delText>exists on</w:delText>
        </w:r>
        <w:r w:rsidR="005D5AB5" w:rsidDel="0098336A">
          <w:delText xml:space="preserve"> how </w:delText>
        </w:r>
      </w:del>
      <w:del w:id="37" w:author="Romina Rader" w:date="2019-02-08T08:42:00Z">
        <w:r w:rsidR="00B00BA4" w:rsidDel="0098336A">
          <w:delText xml:space="preserve">environmental factors </w:delText>
        </w:r>
        <w:r w:rsidR="004619A5" w:rsidDel="0098336A">
          <w:delText>drive</w:delText>
        </w:r>
        <w:r w:rsidR="00B00BA4" w:rsidDel="0098336A">
          <w:delText xml:space="preserve"> </w:delText>
        </w:r>
        <w:r w:rsidR="005D5AB5" w:rsidDel="0098336A">
          <w:delText>c</w:delText>
        </w:r>
        <w:r w:rsidR="00D900EF" w:rsidDel="0098336A">
          <w:delText xml:space="preserve">omposition of </w:delText>
        </w:r>
      </w:del>
      <w:del w:id="38" w:author="Romina Rader" w:date="2019-02-08T08:40:00Z">
        <w:r w:rsidR="00722809" w:rsidDel="0098336A">
          <w:delText>pollinator</w:delText>
        </w:r>
        <w:r w:rsidR="00D900EF" w:rsidDel="0098336A">
          <w:delText xml:space="preserve"> communities</w:delText>
        </w:r>
        <w:r w:rsidR="00FC3BF7" w:rsidDel="0098336A">
          <w:delText xml:space="preserve"> </w:delText>
        </w:r>
      </w:del>
      <w:del w:id="39" w:author="Romina Rader" w:date="2019-02-08T08:42:00Z">
        <w:r w:rsidR="00B00BA4" w:rsidDel="0098336A">
          <w:delText xml:space="preserve">across </w:delText>
        </w:r>
      </w:del>
      <w:del w:id="40" w:author="Romina Rader" w:date="2019-02-08T08:40:00Z">
        <w:r w:rsidR="00231A71" w:rsidDel="0098336A">
          <w:delText>large</w:delText>
        </w:r>
        <w:r w:rsidR="00B00BA4" w:rsidDel="0098336A">
          <w:delText xml:space="preserve"> </w:delText>
        </w:r>
      </w:del>
      <w:del w:id="41" w:author="Romina Rader" w:date="2019-02-08T08:42:00Z">
        <w:r w:rsidR="00B00BA4" w:rsidDel="0098336A">
          <w:delText>scales</w:delText>
        </w:r>
        <w:r w:rsidR="008E2444" w:rsidDel="0098336A">
          <w:fldChar w:fldCharType="begin"/>
        </w:r>
        <w:r w:rsidR="00452826" w:rsidDel="0098336A">
          <w:del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delInstrText>
        </w:r>
        <w:r w:rsidR="008E2444" w:rsidDel="0098336A">
          <w:fldChar w:fldCharType="separate"/>
        </w:r>
        <w:r w:rsidR="00452826" w:rsidRPr="00452826" w:rsidDel="0098336A">
          <w:rPr>
            <w:szCs w:val="24"/>
            <w:vertAlign w:val="superscript"/>
          </w:rPr>
          <w:delText>1,2</w:delText>
        </w:r>
        <w:r w:rsidR="008E2444" w:rsidDel="0098336A">
          <w:fldChar w:fldCharType="end"/>
        </w:r>
      </w:del>
      <w:del w:id="42" w:author="Romina Rader" w:date="2019-02-08T08:41:00Z">
        <w:r w:rsidR="00AE7504" w:rsidDel="0098336A">
          <w:delText>.</w:delText>
        </w:r>
      </w:del>
      <w:del w:id="43" w:author="Romina Rader" w:date="2019-02-08T08:39:00Z">
        <w:r w:rsidR="00D900EF" w:rsidDel="0098336A">
          <w:delText xml:space="preserve"> </w:delText>
        </w:r>
        <w:r w:rsidR="0058380E" w:rsidDel="0098336A">
          <w:delText>Cl</w:delText>
        </w:r>
        <w:r w:rsidR="00063D91" w:rsidDel="0098336A">
          <w:delText xml:space="preserve">imate </w:delText>
        </w:r>
        <w:r w:rsidR="004619A5" w:rsidDel="0098336A">
          <w:delText>is thought to have a</w:delText>
        </w:r>
        <w:r w:rsidR="00063D91" w:rsidDel="0098336A">
          <w:delText xml:space="preserve"> strong influence</w:delText>
        </w:r>
        <w:r w:rsidR="0058380E" w:rsidDel="0098336A">
          <w:delText xml:space="preserve"> </w:delText>
        </w:r>
        <w:r w:rsidR="00E81AE9" w:rsidDel="0098336A">
          <w:delText>on pollinator community composition</w:delText>
        </w:r>
        <w:r w:rsidR="00063D91" w:rsidDel="0098336A">
          <w:delText xml:space="preserve"> </w:delText>
        </w:r>
        <w:r w:rsidR="0058380E" w:rsidDel="0098336A">
          <w:delText>because insects have limited ability to regulate body temperature</w:delText>
        </w:r>
        <w:r w:rsidR="00161807" w:rsidDel="0098336A">
          <w:delText xml:space="preserve"> and are thus more sensitive to </w:delText>
        </w:r>
        <w:r w:rsidR="00596A41" w:rsidDel="0098336A">
          <w:delText>temperature</w:delText>
        </w:r>
        <w:r w:rsidR="00161807" w:rsidDel="0098336A">
          <w:delText xml:space="preserve"> extremes</w:delText>
        </w:r>
        <w:r w:rsidR="008E2444" w:rsidDel="0098336A">
          <w:fldChar w:fldCharType="begin"/>
        </w:r>
        <w:r w:rsidR="00452826" w:rsidDel="0098336A">
          <w:del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delInstrText>
        </w:r>
        <w:r w:rsidR="008E2444" w:rsidDel="0098336A">
          <w:fldChar w:fldCharType="separate"/>
        </w:r>
        <w:r w:rsidR="00452826" w:rsidRPr="00452826" w:rsidDel="0098336A">
          <w:rPr>
            <w:szCs w:val="24"/>
            <w:vertAlign w:val="superscript"/>
          </w:rPr>
          <w:delText>3</w:delText>
        </w:r>
        <w:r w:rsidR="008E2444" w:rsidDel="0098336A">
          <w:fldChar w:fldCharType="end"/>
        </w:r>
      </w:del>
      <w:del w:id="44" w:author="Romina Rader" w:date="2019-02-08T08:42:00Z">
        <w:r w:rsidR="0058380E" w:rsidDel="0098336A">
          <w:delText>.</w:delText>
        </w:r>
        <w:r w:rsidR="00063D91" w:rsidDel="0098336A">
          <w:delText xml:space="preserve"> However, </w:delText>
        </w:r>
        <w:r w:rsidR="00E1649B" w:rsidDel="0098336A">
          <w:delText xml:space="preserve">there is very </w:delText>
        </w:r>
      </w:del>
      <w:del w:id="45" w:author="Romina Rader" w:date="2019-02-08T08:43:00Z">
        <w:r w:rsidR="00E1649B" w:rsidDel="0098336A">
          <w:delText xml:space="preserve">little </w:delText>
        </w:r>
        <w:r w:rsidR="00B30198" w:rsidDel="0098336A">
          <w:delText>evidence</w:delText>
        </w:r>
        <w:r w:rsidR="00E1649B" w:rsidDel="0098336A">
          <w:delText xml:space="preserve"> of </w:delText>
        </w:r>
      </w:del>
      <w:ins w:id="46" w:author="Romina Rader" w:date="2019-02-08T08:43:00Z">
        <w:r>
          <w:t xml:space="preserve">we still know little about </w:t>
        </w:r>
      </w:ins>
      <w:r w:rsidR="00E1649B">
        <w:t xml:space="preserve">how climate drives </w:t>
      </w:r>
      <w:del w:id="47" w:author="Romina Rader" w:date="2019-02-08T08:40:00Z">
        <w:r w:rsidR="00B76F57" w:rsidDel="0098336A">
          <w:delText>co</w:delText>
        </w:r>
      </w:del>
      <w:ins w:id="48" w:author="Romina Rader" w:date="2019-02-08T08:40:00Z">
        <w:r>
          <w:t>co</w:t>
        </w:r>
      </w:ins>
      <w:r w:rsidR="00B76F57">
        <w:t xml:space="preserve">mposition of </w:t>
      </w:r>
      <w:r w:rsidR="00E1649B">
        <w:t>plant-pollinat</w:t>
      </w:r>
      <w:r w:rsidR="008E2444">
        <w:t xml:space="preserve">or </w:t>
      </w:r>
      <w:r w:rsidR="00E81AE9">
        <w:t xml:space="preserve">interactions </w:t>
      </w:r>
      <w:r w:rsidR="008E2444">
        <w:t xml:space="preserve">at </w:t>
      </w:r>
      <w:del w:id="49" w:author="Romina Rader" w:date="2019-02-08T08:43:00Z">
        <w:r w:rsidR="008E2444" w:rsidDel="0098336A">
          <w:delText xml:space="preserve">the </w:delText>
        </w:r>
      </w:del>
      <w:r w:rsidR="008E2444">
        <w:t>global scale</w:t>
      </w:r>
      <w:ins w:id="50" w:author="Romina Rader" w:date="2019-02-08T08:43:00Z">
        <w:r>
          <w:t>s</w:t>
        </w:r>
      </w:ins>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del w:id="51" w:author="Romina Rader" w:date="2019-02-08T08:43:00Z">
        <w:r w:rsidR="004B3A65" w:rsidDel="0098336A">
          <w:delText>Here we</w:delText>
        </w:r>
      </w:del>
      <w:ins w:id="52" w:author="Romina Rader" w:date="2019-02-08T08:43:00Z">
        <w:r>
          <w:t>We</w:t>
        </w:r>
      </w:ins>
      <w:r w:rsidR="004B3A65">
        <w:t xml:space="preserve"> </w:t>
      </w:r>
      <w:r w:rsidR="00B76F57">
        <w:t>analyse</w:t>
      </w:r>
      <w:ins w:id="53" w:author="Romina Rader" w:date="2019-02-08T08:43:00Z">
        <w:r>
          <w:t>d</w:t>
        </w:r>
      </w:ins>
      <w:r w:rsidR="00B76F57">
        <w:t xml:space="preserve"> 184 </w:t>
      </w:r>
      <w:r w:rsidR="000C11D4">
        <w:t>p</w:t>
      </w:r>
      <w:r w:rsidR="00B76239">
        <w:t>lant-pollinator</w:t>
      </w:r>
      <w:r w:rsidR="000C11D4">
        <w:t xml:space="preserve"> networks</w:t>
      </w:r>
      <w:r w:rsidR="00B76F57">
        <w:t xml:space="preserve"> from</w:t>
      </w:r>
      <w:ins w:id="54" w:author="Romina Rader" w:date="2019-02-08T08:43:00Z">
        <w:r>
          <w:t xml:space="preserve"> the world’s</w:t>
        </w:r>
      </w:ins>
      <w:del w:id="55" w:author="Romina Rader" w:date="2019-02-08T08:43:00Z">
        <w:r w:rsidR="00B76F57" w:rsidDel="0098336A">
          <w:delText xml:space="preserve"> all</w:delText>
        </w:r>
      </w:del>
      <w:r w:rsidR="00B76F57">
        <w:t xml:space="preserve"> five </w:t>
      </w:r>
      <w:commentRangeStart w:id="56"/>
      <w:r w:rsidR="00B76F57">
        <w:t xml:space="preserve">major climate zones </w:t>
      </w:r>
      <w:commentRangeEnd w:id="56"/>
      <w:r w:rsidR="009F14EC">
        <w:rPr>
          <w:rStyle w:val="CommentReference"/>
          <w:rFonts w:asciiTheme="minorHAnsi" w:hAnsiTheme="minorHAnsi" w:cstheme="minorBidi"/>
          <w:lang w:val="en-GB"/>
        </w:rPr>
        <w:commentReference w:id="56"/>
      </w:r>
      <w:r w:rsidR="00B76F57">
        <w:t xml:space="preserve">to </w:t>
      </w:r>
      <w:del w:id="57" w:author="Romina Rader" w:date="2019-02-08T08:43:00Z">
        <w:r w:rsidR="00D206C2" w:rsidDel="0098336A">
          <w:delText xml:space="preserve">show </w:delText>
        </w:r>
        <w:r w:rsidR="00FF5599" w:rsidDel="0098336A">
          <w:delText>that</w:delText>
        </w:r>
      </w:del>
      <w:ins w:id="58" w:author="Romina Rader" w:date="2019-02-08T08:43:00Z">
        <w:r>
          <w:t>evaluate the extent to which</w:t>
        </w:r>
      </w:ins>
      <w:r w:rsidR="00FF5599">
        <w:t xml:space="preserve"> climate</w:t>
      </w:r>
      <w:r w:rsidR="00B76F57">
        <w:t xml:space="preserve"> </w:t>
      </w:r>
      <w:r w:rsidR="00A50644">
        <w:t>drives</w:t>
      </w:r>
      <w:r w:rsidR="005D5AB5">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w:t>
      </w:r>
      <w:del w:id="59" w:author="Romina Rader" w:date="2019-02-08T08:44:00Z">
        <w:r w:rsidR="00B76F57" w:rsidDel="0098336A">
          <w:delText>s</w:delText>
        </w:r>
      </w:del>
      <w:ins w:id="60" w:author="Romina Rader" w:date="2019-02-08T08:44:00Z">
        <w:r>
          <w:t>ed</w:t>
        </w:r>
      </w:ins>
      <w:r w:rsidR="00C44DFE">
        <w:t xml:space="preserve"> </w:t>
      </w:r>
      <w:r w:rsidR="00D206C2">
        <w:t>that</w:t>
      </w:r>
      <w:ins w:id="61" w:author="Romina Rader" w:date="2019-02-08T08:44:00Z">
        <w:r>
          <w:t xml:space="preserve"> pollinator </w:t>
        </w:r>
      </w:ins>
      <w:commentRangeStart w:id="62"/>
      <w:del w:id="63" w:author="Romina Rader" w:date="2019-02-08T08:44:00Z">
        <w:r w:rsidR="00D206C2" w:rsidDel="0098336A">
          <w:delText xml:space="preserve"> </w:delText>
        </w:r>
        <w:r w:rsidR="00E81AE9" w:rsidDel="0098336A">
          <w:delText>e</w:delText>
        </w:r>
        <w:r w:rsidR="00231A71" w:rsidDel="0098336A">
          <w:delText xml:space="preserve">cological </w:delText>
        </w:r>
      </w:del>
      <w:r w:rsidR="00231A71">
        <w:t>generalism</w:t>
      </w:r>
      <w:commentRangeEnd w:id="62"/>
      <w:r w:rsidR="00F15B9D">
        <w:rPr>
          <w:rStyle w:val="CommentReference"/>
          <w:rFonts w:asciiTheme="minorHAnsi" w:hAnsiTheme="minorHAnsi" w:cstheme="minorBidi"/>
          <w:lang w:val="en-GB"/>
        </w:rPr>
        <w:commentReference w:id="62"/>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w:t>
      </w:r>
      <w:del w:id="65" w:author="Romina Rader" w:date="2019-02-08T08:44:00Z">
        <w:r w:rsidR="00231A71" w:rsidDel="0098336A">
          <w:delText xml:space="preserve">of pollinator taxa </w:delText>
        </w:r>
      </w:del>
      <w:ins w:id="66" w:author="Romina Rader" w:date="2019-02-08T08:45:00Z">
        <w:r>
          <w:t xml:space="preserve">(i.e how many different plants pollinators visit) </w:t>
        </w:r>
      </w:ins>
      <w:r w:rsidR="00231A71">
        <w:t>varies across climate zones</w:t>
      </w:r>
      <w:r w:rsidR="00E81AE9">
        <w:t xml:space="preserve">. </w:t>
      </w:r>
      <w:commentRangeStart w:id="67"/>
      <w:commentRangeStart w:id="68"/>
      <w:del w:id="69" w:author="Romina Rader" w:date="2019-02-08T08:45:00Z">
        <w:r w:rsidR="00E81AE9" w:rsidDel="0098336A">
          <w:delText>R</w:delText>
        </w:r>
        <w:r w:rsidR="00231A71" w:rsidDel="0098336A">
          <w:delText>elative to other taxa, n</w:delText>
        </w:r>
      </w:del>
      <w:ins w:id="70" w:author="Romina Rader" w:date="2019-02-08T08:45:00Z">
        <w:r>
          <w:t>N</w:t>
        </w:r>
      </w:ins>
      <w:r w:rsidR="00231A71">
        <w:t xml:space="preserve">on-syrphid Diptera had the greatest proportion of </w:t>
      </w:r>
      <w:commentRangeStart w:id="71"/>
      <w:commentRangeStart w:id="72"/>
      <w:r w:rsidR="00231A71">
        <w:t>links</w:t>
      </w:r>
      <w:commentRangeEnd w:id="71"/>
      <w:r w:rsidR="001945B1">
        <w:rPr>
          <w:rStyle w:val="CommentReference"/>
          <w:rFonts w:asciiTheme="minorHAnsi" w:hAnsiTheme="minorHAnsi" w:cstheme="minorBidi"/>
          <w:lang w:val="en-GB"/>
        </w:rPr>
        <w:commentReference w:id="71"/>
      </w:r>
      <w:commentRangeEnd w:id="72"/>
      <w:r w:rsidR="000A3B44">
        <w:rPr>
          <w:rStyle w:val="CommentReference"/>
          <w:rFonts w:asciiTheme="minorHAnsi" w:hAnsiTheme="minorHAnsi" w:cstheme="minorBidi"/>
          <w:lang w:val="en-GB"/>
        </w:rPr>
        <w:commentReference w:id="72"/>
      </w:r>
      <w:r w:rsidR="00231A71">
        <w:t xml:space="preserve"> in polar climates, while </w:t>
      </w:r>
      <w:r w:rsidR="00E81C59">
        <w:t>bees</w:t>
      </w:r>
      <w:r w:rsidR="004619A5">
        <w:t xml:space="preserve"> </w:t>
      </w:r>
      <w:r w:rsidR="00231A71">
        <w:t xml:space="preserve">and </w:t>
      </w:r>
      <w:r w:rsidR="004619A5">
        <w:t>syrphid flies</w:t>
      </w:r>
      <w:r w:rsidR="00231A71">
        <w:t xml:space="preserve"> dominated networks in the continental zone</w:t>
      </w:r>
      <w:commentRangeEnd w:id="67"/>
      <w:r w:rsidR="001945B1">
        <w:rPr>
          <w:rStyle w:val="CommentReference"/>
          <w:rFonts w:asciiTheme="minorHAnsi" w:hAnsiTheme="minorHAnsi" w:cstheme="minorBidi"/>
          <w:lang w:val="en-GB"/>
        </w:rPr>
        <w:commentReference w:id="67"/>
      </w:r>
      <w:commentRangeEnd w:id="68"/>
      <w:r w:rsidR="009F14EC">
        <w:rPr>
          <w:rStyle w:val="CommentReference"/>
          <w:rFonts w:asciiTheme="minorHAnsi" w:hAnsiTheme="minorHAnsi" w:cstheme="minorBidi"/>
          <w:lang w:val="en-GB"/>
        </w:rPr>
        <w:commentReference w:id="68"/>
      </w:r>
      <w:r w:rsidR="004619A5">
        <w:t>.</w:t>
      </w:r>
      <w:r w:rsidR="00B21632">
        <w:t xml:space="preserve"> </w:t>
      </w:r>
      <w:del w:id="73" w:author="Romina Rader" w:date="2019-02-08T08:45:00Z">
        <w:r w:rsidR="00B21632" w:rsidDel="0098336A">
          <w:delText>The effect of c</w:delText>
        </w:r>
      </w:del>
      <w:ins w:id="74" w:author="Romina Rader" w:date="2019-02-08T08:45:00Z">
        <w:r>
          <w:t>C</w:t>
        </w:r>
      </w:ins>
      <w:r w:rsidR="00B21632">
        <w:t xml:space="preserve">limate zone </w:t>
      </w:r>
      <w:ins w:id="75" w:author="Jamie Stavert" w:date="2019-02-08T12:28:00Z">
        <w:r w:rsidR="001945B1" w:rsidRPr="00EA6CB9">
          <w:rPr>
            <w:lang w:val="en-GB"/>
          </w:rPr>
          <w:t>was a more powerful predictor of proportional and absolute pollinator generalism</w:t>
        </w:r>
      </w:ins>
      <w:del w:id="76" w:author="Jamie Stavert" w:date="2019-02-08T12:28:00Z">
        <w:r w:rsidR="00B21632" w:rsidDel="001945B1">
          <w:delText xml:space="preserve">explained more variation </w:delText>
        </w:r>
        <w:r w:rsidR="00E81AE9" w:rsidDel="001945B1">
          <w:delText>in pollinator community composition</w:delText>
        </w:r>
      </w:del>
      <w:r w:rsidR="00E81AE9">
        <w:t xml:space="preserve"> </w:t>
      </w:r>
      <w:r w:rsidR="00B21632">
        <w:t>than latitude</w:t>
      </w:r>
      <w:del w:id="77" w:author="Mark Hall" w:date="2019-02-08T21:56:00Z">
        <w:r w:rsidR="00B21632" w:rsidDel="00124207">
          <w:delText xml:space="preserve">, </w:delText>
        </w:r>
      </w:del>
      <w:commentRangeStart w:id="78"/>
      <w:commentRangeStart w:id="79"/>
      <w:del w:id="80" w:author="Romina Rader" w:date="2019-02-08T08:46:00Z">
        <w:r w:rsidR="00B21632" w:rsidDel="005C4A11">
          <w:delText>highlighting the ecological nuances that are overlooked in the latitudinal gradient debate</w:delText>
        </w:r>
      </w:del>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commentRangeEnd w:id="78"/>
      <w:r w:rsidR="005C4A11">
        <w:rPr>
          <w:rStyle w:val="CommentReference"/>
          <w:rFonts w:asciiTheme="minorHAnsi" w:hAnsiTheme="minorHAnsi" w:cstheme="minorBidi"/>
          <w:lang w:val="en-GB"/>
        </w:rPr>
        <w:commentReference w:id="78"/>
      </w:r>
      <w:commentRangeEnd w:id="79"/>
      <w:r w:rsidR="000A3B44">
        <w:rPr>
          <w:rStyle w:val="CommentReference"/>
          <w:rFonts w:asciiTheme="minorHAnsi" w:hAnsiTheme="minorHAnsi" w:cstheme="minorBidi"/>
          <w:lang w:val="en-GB"/>
        </w:rPr>
        <w:commentReference w:id="79"/>
      </w:r>
      <w:r w:rsidR="00B21632">
        <w:t>.</w:t>
      </w:r>
      <w:r w:rsidR="00C44DFE">
        <w:t xml:space="preserve"> </w:t>
      </w:r>
      <w:commentRangeStart w:id="81"/>
      <w:r w:rsidR="00B76F57">
        <w:t>Our analys</w:t>
      </w:r>
      <w:ins w:id="82" w:author="Jamie Stavert" w:date="2019-02-08T12:28:00Z">
        <w:r w:rsidR="001945B1">
          <w:t>e</w:t>
        </w:r>
      </w:ins>
      <w:del w:id="83" w:author="Jamie Stavert" w:date="2019-02-08T12:28:00Z">
        <w:r w:rsidR="00B76F57" w:rsidDel="001945B1">
          <w:delText>i</w:delText>
        </w:r>
      </w:del>
      <w:r w:rsidR="00B76F57">
        <w:t>s provide</w:t>
      </w:r>
      <w:del w:id="84" w:author="Jamie Stavert" w:date="2019-02-08T12:29:00Z">
        <w:r w:rsidR="00B76F57" w:rsidDel="001945B1">
          <w:delText>s</w:delText>
        </w:r>
      </w:del>
      <w:r w:rsidR="00B76F57">
        <w:t xml:space="preserve"> substantial advances in </w:t>
      </w:r>
      <w:r w:rsidR="00547B12">
        <w:t>knowledge of</w:t>
      </w:r>
      <w:r w:rsidR="00B76F57">
        <w:t xml:space="preserve"> </w:t>
      </w:r>
      <w:r w:rsidR="00024B33">
        <w:t>how response diversity influences community composition</w:t>
      </w:r>
      <w:r w:rsidR="00E81AE9">
        <w:t xml:space="preserve"> at the global scale</w:t>
      </w:r>
      <w:commentRangeEnd w:id="81"/>
      <w:r w:rsidR="0027039B">
        <w:rPr>
          <w:rStyle w:val="CommentReference"/>
          <w:rFonts w:asciiTheme="minorHAnsi" w:hAnsiTheme="minorHAnsi" w:cstheme="minorBidi"/>
          <w:lang w:val="en-GB"/>
        </w:rPr>
        <w:commentReference w:id="81"/>
      </w:r>
      <w:r w:rsidR="00024B33">
        <w:t xml:space="preserve">, and supports the need for greater research effort to understand </w:t>
      </w:r>
      <w:r w:rsidR="00B76F57">
        <w:t>the</w:t>
      </w:r>
      <w:r w:rsidR="008846B5">
        <w:t xml:space="preserve"> </w:t>
      </w:r>
      <w:r w:rsidR="005D5AB5">
        <w:t>vulnerabili</w:t>
      </w:r>
      <w:r w:rsidR="00D2716B">
        <w:t xml:space="preserve">ty of </w:t>
      </w:r>
      <w:r w:rsidR="00C15BA5">
        <w:t xml:space="preserve">plant-pollinator </w:t>
      </w:r>
      <w:r w:rsidR="00D2716B">
        <w:t>interactions</w:t>
      </w:r>
      <w:r w:rsidR="005D5AB5">
        <w:t xml:space="preserve"> to global environmental change.</w:t>
      </w:r>
      <w:r w:rsidR="00431878">
        <w:t xml:space="preserve"> </w:t>
      </w:r>
    </w:p>
    <w:p w14:paraId="06CF5AEA" w14:textId="77777777" w:rsidR="000136B1" w:rsidRDefault="000136B1" w:rsidP="000D1A18">
      <w:pPr>
        <w:spacing w:line="480" w:lineRule="auto"/>
      </w:pPr>
    </w:p>
    <w:p w14:paraId="6E588A45" w14:textId="77777777" w:rsidR="001E3F8F" w:rsidRPr="001E3F8F" w:rsidRDefault="001E3F8F" w:rsidP="00124207">
      <w:pPr>
        <w:spacing w:line="480" w:lineRule="auto"/>
        <w:outlineLvl w:val="0"/>
        <w:rPr>
          <w:b/>
        </w:rPr>
      </w:pPr>
      <w:r w:rsidRPr="001E3F8F">
        <w:rPr>
          <w:b/>
        </w:rPr>
        <w:t>Main</w:t>
      </w:r>
    </w:p>
    <w:p w14:paraId="27979BCC" w14:textId="67B87D6D" w:rsidR="00A50644" w:rsidRDefault="005F55AB" w:rsidP="000D1A18">
      <w:pPr>
        <w:spacing w:line="480" w:lineRule="auto"/>
      </w:pPr>
      <w:commentRangeStart w:id="85"/>
      <w:commentRangeStart w:id="86"/>
      <w:commentRangeStart w:id="87"/>
      <w:ins w:id="88" w:author="Romina Rader" w:date="2019-02-08T08:51:00Z">
        <w:r>
          <w:t xml:space="preserve">As insects are broadly ectothermic, </w:t>
        </w:r>
      </w:ins>
      <w:del w:id="89" w:author="Romina Rader" w:date="2019-02-08T08:51:00Z">
        <w:r w:rsidR="00D2716B" w:rsidDel="005F55AB">
          <w:delText>T</w:delText>
        </w:r>
        <w:r w:rsidR="00CF21A0" w:rsidDel="005F55AB">
          <w:delText xml:space="preserve">emperature </w:delText>
        </w:r>
        <w:r w:rsidR="00547B12" w:rsidDel="005F55AB">
          <w:delText>has a strong influence on plant-</w:delText>
        </w:r>
        <w:r w:rsidR="00CF21A0" w:rsidDel="005F55AB">
          <w:delText>pollinator interactions</w:delText>
        </w:r>
        <w:r w:rsidR="00D2716B" w:rsidDel="005F55AB">
          <w:delText>.</w:delText>
        </w:r>
        <w:r w:rsidR="00CF21A0" w:rsidDel="005F55AB">
          <w:delText xml:space="preserve"> </w:delText>
        </w:r>
        <w:r w:rsidR="00F571FD" w:rsidDel="005F55AB">
          <w:delText>T</w:delText>
        </w:r>
      </w:del>
      <w:ins w:id="90" w:author="Romina Rader" w:date="2019-02-08T08:51:00Z">
        <w:r>
          <w:t>t</w:t>
        </w:r>
      </w:ins>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commentRangeEnd w:id="85"/>
      <w:r w:rsidR="00713143">
        <w:rPr>
          <w:rStyle w:val="CommentReference"/>
          <w:rFonts w:asciiTheme="minorHAnsi" w:hAnsiTheme="minorHAnsi" w:cstheme="minorBidi"/>
          <w:lang w:val="en-GB"/>
        </w:rPr>
        <w:commentReference w:id="85"/>
      </w:r>
      <w:commentRangeEnd w:id="86"/>
      <w:r w:rsidR="001C334C">
        <w:rPr>
          <w:rStyle w:val="CommentReference"/>
          <w:rFonts w:asciiTheme="minorHAnsi" w:hAnsiTheme="minorHAnsi" w:cstheme="minorBidi"/>
          <w:lang w:val="en-GB"/>
        </w:rPr>
        <w:commentReference w:id="86"/>
      </w:r>
      <w:commentRangeEnd w:id="87"/>
      <w:r w:rsidR="00442524">
        <w:rPr>
          <w:rStyle w:val="CommentReference"/>
          <w:rFonts w:asciiTheme="minorHAnsi" w:hAnsiTheme="minorHAnsi" w:cstheme="minorBidi"/>
          <w:lang w:val="en-GB"/>
        </w:rPr>
        <w:commentReference w:id="87"/>
      </w:r>
      <w:r w:rsidR="00172973">
        <w:t>.</w:t>
      </w:r>
      <w:r w:rsidR="009361F0">
        <w:t xml:space="preserve"> </w:t>
      </w:r>
      <w:ins w:id="91" w:author="Romina Rader" w:date="2019-02-08T08:52:00Z">
        <w:r w:rsidR="00475B2D">
          <w:t xml:space="preserve">Yet, </w:t>
        </w:r>
      </w:ins>
      <w:del w:id="92" w:author="Romina Rader" w:date="2019-02-08T08:52:00Z">
        <w:r w:rsidR="0087043A" w:rsidDel="00475B2D">
          <w:delText>T</w:delText>
        </w:r>
      </w:del>
      <w:ins w:id="93" w:author="Romina Rader" w:date="2019-02-08T08:52:00Z">
        <w:r w:rsidR="00475B2D">
          <w:t>t</w:t>
        </w:r>
      </w:ins>
      <w:r w:rsidR="0087043A">
        <w: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w:t>
      </w:r>
      <w:ins w:id="94" w:author="Romina Rader" w:date="2019-02-08T08:53:00Z">
        <w:r w:rsidR="00475B2D">
          <w:t xml:space="preserve"> at cooler temperatures, especially </w:t>
        </w:r>
      </w:ins>
      <w:del w:id="95" w:author="Romina Rader" w:date="2019-02-08T08:53:00Z">
        <w:r w:rsidR="00FB417D" w:rsidDel="00475B2D">
          <w:delText xml:space="preserve"> </w:delText>
        </w:r>
      </w:del>
      <w:r w:rsidR="00FB417D">
        <w:t xml:space="preserve">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ins w:id="96" w:author="Romina Rader" w:date="2019-02-08T08:53:00Z">
        <w:r w:rsidR="00475B2D" w:rsidRPr="00124207">
          <w:rPr>
            <w:vertAlign w:val="superscript"/>
            <w:rPrChange w:id="97" w:author="Mark Hall" w:date="2019-02-08T21:58:00Z">
              <w:rPr/>
            </w:rPrChange>
          </w:rPr>
          <w:t>,</w:t>
        </w:r>
      </w:ins>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del w:id="98" w:author="Romina Rader" w:date="2019-02-08T08:53:00Z">
        <w:r w:rsidR="000C11D4" w:rsidDel="00475B2D">
          <w:delText xml:space="preserve">, as well as </w:delText>
        </w:r>
        <w:r w:rsidR="00A336DF" w:rsidDel="00475B2D">
          <w:delText>at sites with cooler temperatures</w:delText>
        </w:r>
        <w:r w:rsidR="000C11D4" w:rsidDel="00475B2D">
          <w:delText xml:space="preserve"> in other</w:delText>
        </w:r>
        <w:r w:rsidR="00A336DF" w:rsidDel="00475B2D">
          <w:delText xml:space="preserve"> climate zones</w:delText>
        </w:r>
      </w:del>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del w:id="99" w:author="Mark Hall" w:date="2019-02-08T22:00:00Z">
        <w:r w:rsidR="000C11D4" w:rsidDel="00124207">
          <w:delText xml:space="preserve"> </w:delText>
        </w:r>
      </w:del>
      <w:r w:rsidR="0087043A">
        <w:t xml:space="preserve"> </w:t>
      </w:r>
      <w:r w:rsidR="007A4544">
        <w:t xml:space="preserve">Bees are most abundant </w:t>
      </w:r>
      <w:r w:rsidR="007A4544">
        <w:lastRenderedPageBreak/>
        <w:t>and diverse in warm arid regions</w:t>
      </w:r>
      <w:commentRangeStart w:id="100"/>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commentRangeEnd w:id="100"/>
      <w:r w:rsidR="00713143">
        <w:rPr>
          <w:rStyle w:val="CommentReference"/>
          <w:rFonts w:asciiTheme="minorHAnsi" w:hAnsiTheme="minorHAnsi" w:cstheme="minorBidi"/>
          <w:lang w:val="en-GB"/>
        </w:rPr>
        <w:commentReference w:id="100"/>
      </w:r>
      <w:r w:rsidR="00FE4DE0">
        <w:t xml:space="preserve">, and are generally less active during winter and in cold, </w:t>
      </w:r>
      <w:commentRangeStart w:id="101"/>
      <w:r w:rsidR="00FE4DE0">
        <w:t>inclement weather</w:t>
      </w:r>
      <w:commentRangeEnd w:id="101"/>
      <w:r w:rsidR="00E0010F">
        <w:rPr>
          <w:rStyle w:val="CommentReference"/>
          <w:rFonts w:asciiTheme="minorHAnsi" w:hAnsiTheme="minorHAnsi" w:cstheme="minorBidi"/>
          <w:lang w:val="en-GB"/>
        </w:rPr>
        <w:commentReference w:id="101"/>
      </w:r>
      <w:r w:rsidR="007A4544">
        <w:t xml:space="preserve">. </w:t>
      </w:r>
      <w:r w:rsidR="00FE4DE0">
        <w:t>Th</w:t>
      </w:r>
      <w:ins w:id="102" w:author="Romina Rader" w:date="2019-02-08T08:54:00Z">
        <w:r w:rsidR="00E0010F">
          <w:t>ese varying responses among taxa provides</w:t>
        </w:r>
      </w:ins>
      <w:del w:id="103" w:author="Romina Rader" w:date="2019-02-08T08:54:00Z">
        <w:r w:rsidR="00FE4DE0" w:rsidDel="00E0010F">
          <w:delText>is</w:delText>
        </w:r>
      </w:del>
      <w:r w:rsidR="00FE4DE0">
        <w:t xml:space="preserve"> </w:t>
      </w:r>
      <w:commentRangeStart w:id="104"/>
      <w:r w:rsidR="00FE4DE0">
        <w:t>r</w:t>
      </w:r>
      <w:r w:rsidR="00425FA9">
        <w:t xml:space="preserve">esponse diversity </w:t>
      </w:r>
      <w:commentRangeEnd w:id="104"/>
      <w:r w:rsidR="00713143">
        <w:rPr>
          <w:rStyle w:val="CommentReference"/>
          <w:rFonts w:asciiTheme="minorHAnsi" w:hAnsiTheme="minorHAnsi" w:cstheme="minorBidi"/>
          <w:lang w:val="en-GB"/>
        </w:rPr>
        <w:commentReference w:id="104"/>
      </w:r>
      <w:del w:id="105" w:author="Romina Rader" w:date="2019-02-08T08:55:00Z">
        <w:r w:rsidR="00425FA9" w:rsidDel="00E0010F">
          <w:delText>among taxa</w:delText>
        </w:r>
        <w:r w:rsidR="009152E4" w:rsidDel="00E0010F">
          <w:delText xml:space="preserve"> provid</w:delText>
        </w:r>
        <w:r w:rsidR="00024B33" w:rsidDel="00E0010F">
          <w:delText>es</w:delText>
        </w:r>
      </w:del>
      <w:ins w:id="106" w:author="Romina Rader" w:date="2019-02-08T08:55:00Z">
        <w:r w:rsidR="00E0010F">
          <w:t>which</w:t>
        </w:r>
      </w:ins>
      <w:r w:rsidR="009152E4">
        <w:t xml:space="preserve"> buffer</w:t>
      </w:r>
      <w:ins w:id="107" w:author="Romina Rader" w:date="2019-02-08T08:55:00Z">
        <w:r w:rsidR="00E0010F">
          <w:t xml:space="preserve">s </w:t>
        </w:r>
      </w:ins>
      <w:ins w:id="108" w:author="Mark Hall" w:date="2019-02-08T21:59:00Z">
        <w:r w:rsidR="00124207">
          <w:t xml:space="preserve">ecosystem </w:t>
        </w:r>
      </w:ins>
      <w:ins w:id="109" w:author="Romina Rader" w:date="2019-02-08T08:55:00Z">
        <w:r w:rsidR="00E0010F">
          <w:t xml:space="preserve">service </w:t>
        </w:r>
        <w:del w:id="110" w:author="Mark Hall" w:date="2019-02-08T21:59:00Z">
          <w:r w:rsidR="00E0010F" w:rsidDel="00124207">
            <w:delText xml:space="preserve">ecosystem </w:delText>
          </w:r>
        </w:del>
        <w:r w:rsidR="00E0010F">
          <w:t>delivery and function across space and time</w:t>
        </w:r>
        <w:del w:id="111" w:author="Mark Hall" w:date="2019-02-08T21:59:00Z">
          <w:r w:rsidR="00E0010F" w:rsidDel="00124207">
            <w:delText xml:space="preserve"> </w:delText>
          </w:r>
        </w:del>
      </w:ins>
      <w:del w:id="112" w:author="Romina Rader" w:date="2019-02-08T08:55:00Z">
        <w:r w:rsidR="009152E4" w:rsidDel="00E0010F">
          <w:delText>ing effects for ecosystem function and delivery of ecosystem services</w:delText>
        </w:r>
      </w:del>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ins w:id="113" w:author="Romina Rader" w:date="2019-02-08T08:55:00Z">
        <w:r w:rsidR="00360D84">
          <w:t xml:space="preserve">While it is evident that diversity is critical to </w:t>
        </w:r>
      </w:ins>
      <w:ins w:id="114" w:author="Romina Rader" w:date="2019-02-08T08:56:00Z">
        <w:r w:rsidR="00C022E8">
          <w:t xml:space="preserve">maintain service delivery over broad spatial scales (Winfree), </w:t>
        </w:r>
      </w:ins>
      <w:del w:id="115" w:author="Romina Rader" w:date="2019-02-08T08:56:00Z">
        <w:r w:rsidR="00425FA9" w:rsidDel="00C022E8">
          <w:delText xml:space="preserve">Yet </w:delText>
        </w:r>
      </w:del>
      <w:r w:rsidR="00425FA9">
        <w:t>evidence</w:t>
      </w:r>
      <w:r w:rsidR="00D2716B">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p>
    <w:p w14:paraId="7E40AAAF" w14:textId="77777777" w:rsidR="00A50644" w:rsidRDefault="00A50644" w:rsidP="000D1A18">
      <w:pPr>
        <w:spacing w:line="480" w:lineRule="auto"/>
      </w:pPr>
    </w:p>
    <w:p w14:paraId="7CAB1260" w14:textId="6D4C2125" w:rsidR="00061B80" w:rsidRDefault="00E81AE9" w:rsidP="000D1A18">
      <w:pPr>
        <w:spacing w:line="480" w:lineRule="auto"/>
        <w:rPr>
          <w:ins w:id="116" w:author="Romina Rader" w:date="2019-02-08T09:00:00Z"/>
        </w:rPr>
      </w:pPr>
      <w:commentRangeStart w:id="117"/>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w:t>
      </w:r>
      <w:commentRangeEnd w:id="117"/>
      <w:r w:rsidR="00061B80">
        <w:rPr>
          <w:rStyle w:val="CommentReference"/>
          <w:rFonts w:asciiTheme="minorHAnsi" w:hAnsiTheme="minorHAnsi" w:cstheme="minorBidi"/>
          <w:lang w:val="en-GB"/>
        </w:rPr>
        <w:commentReference w:id="117"/>
      </w:r>
      <w:r w:rsidR="00452826">
        <w:t xml:space="preserve"> </w:t>
      </w:r>
      <w:r w:rsidR="00D54523">
        <w:t>The</w:t>
      </w:r>
      <w:r w:rsidR="00D2716B">
        <w:t xml:space="preserve"> small number of studies that have </w:t>
      </w:r>
      <w:r w:rsidR="00D54523">
        <w:t xml:space="preserve">identified </w:t>
      </w:r>
      <w:r w:rsidR="00D54523" w:rsidRPr="001C334C">
        <w:rPr>
          <w:strike/>
          <w:rPrChange w:id="118" w:author="Liam Kendall" w:date="2019-02-08T15:08:00Z">
            <w:rPr/>
          </w:rPrChange>
        </w:rPr>
        <w:t>effects</w:t>
      </w:r>
      <w:r w:rsidR="00D54523">
        <w:t xml:space="preserve"> </w:t>
      </w:r>
      <w:ins w:id="119" w:author="Romina Rader" w:date="2019-02-08T08:57:00Z">
        <w:r w:rsidR="00061B80">
          <w:t xml:space="preserve">how global drivers, such as </w:t>
        </w:r>
      </w:ins>
      <w:del w:id="120" w:author="Romina Rader" w:date="2019-02-08T08:57:00Z">
        <w:r w:rsidR="00D54523" w:rsidDel="00061B80">
          <w:delText xml:space="preserve">of </w:delText>
        </w:r>
      </w:del>
      <w:r w:rsidR="00D54523">
        <w:t>climate</w:t>
      </w:r>
      <w:ins w:id="121" w:author="Romina Rader" w:date="2019-02-08T08:57:00Z">
        <w:r w:rsidR="00061B80">
          <w:t xml:space="preserve">, might alter </w:t>
        </w:r>
      </w:ins>
      <w:del w:id="122" w:author="Romina Rader" w:date="2019-02-08T08:57:00Z">
        <w:r w:rsidR="00D54523" w:rsidDel="00061B80">
          <w:delText xml:space="preserve"> </w:delText>
        </w:r>
        <w:r w:rsidR="000C11D4" w:rsidDel="00061B80">
          <w:delText xml:space="preserve">on </w:delText>
        </w:r>
      </w:del>
      <w:r w:rsidR="000C11D4">
        <w:t>plant-</w:t>
      </w:r>
      <w:r w:rsidR="00D2716B">
        <w:t>pollinator networks</w:t>
      </w:r>
      <w:ins w:id="123" w:author="Romina Rader" w:date="2019-02-08T08:57:00Z">
        <w:r w:rsidR="00061B80">
          <w:t>, ha</w:t>
        </w:r>
      </w:ins>
      <w:ins w:id="124" w:author="Mark Hall" w:date="2019-02-08T22:00:00Z">
        <w:r w:rsidR="00782705">
          <w:t>ve</w:t>
        </w:r>
      </w:ins>
      <w:ins w:id="125" w:author="Romina Rader" w:date="2019-02-08T08:57:00Z">
        <w:del w:id="126" w:author="Mark Hall" w:date="2019-02-08T22:00:00Z">
          <w:r w:rsidR="00061B80" w:rsidDel="00782705">
            <w:delText>s</w:delText>
          </w:r>
        </w:del>
      </w:ins>
      <w:del w:id="127" w:author="Romina Rader" w:date="2019-02-08T08:57:00Z">
        <w:r w:rsidR="00D2716B" w:rsidDel="00061B80">
          <w:delText xml:space="preserve"> have</w:delText>
        </w:r>
      </w:del>
      <w:r w:rsidR="00D2716B">
        <w:t xml:space="preser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w:t>
      </w:r>
      <w:commentRangeStart w:id="128"/>
      <w:commentRangeStart w:id="129"/>
      <w:del w:id="130" w:author="Romina Rader" w:date="2019-02-08T08:58:00Z">
        <w:r w:rsidR="00587AA1" w:rsidRPr="00061B80" w:rsidDel="00061B80">
          <w:rPr>
            <w:highlight w:val="yellow"/>
            <w:rPrChange w:id="131" w:author="Romina Rader" w:date="2019-02-08T09:00:00Z">
              <w:rPr/>
            </w:rPrChange>
          </w:rPr>
          <w:delText>Large</w:delText>
        </w:r>
      </w:del>
      <w:ins w:id="132" w:author="Romina Rader" w:date="2019-02-08T08:58:00Z">
        <w:r w:rsidR="00061B80" w:rsidRPr="00061B80">
          <w:rPr>
            <w:highlight w:val="yellow"/>
            <w:rPrChange w:id="133" w:author="Romina Rader" w:date="2019-02-08T09:00:00Z">
              <w:rPr/>
            </w:rPrChange>
          </w:rPr>
          <w:t>Broad</w:t>
        </w:r>
        <w:commentRangeEnd w:id="128"/>
        <w:r w:rsidR="00061B80" w:rsidRPr="00061B80">
          <w:rPr>
            <w:rStyle w:val="CommentReference"/>
            <w:rFonts w:asciiTheme="minorHAnsi" w:hAnsiTheme="minorHAnsi" w:cstheme="minorBidi"/>
            <w:highlight w:val="yellow"/>
            <w:lang w:val="en-GB"/>
            <w:rPrChange w:id="134" w:author="Romina Rader" w:date="2019-02-08T09:00:00Z">
              <w:rPr>
                <w:rStyle w:val="CommentReference"/>
                <w:rFonts w:asciiTheme="minorHAnsi" w:hAnsiTheme="minorHAnsi" w:cstheme="minorBidi"/>
                <w:lang w:val="en-GB"/>
              </w:rPr>
            </w:rPrChange>
          </w:rPr>
          <w:commentReference w:id="128"/>
        </w:r>
      </w:ins>
      <w:del w:id="135" w:author="Romina Rader" w:date="2019-02-08T09:00:00Z">
        <w:r w:rsidR="00587AA1" w:rsidDel="00061B80">
          <w:delText>-scale</w:delText>
        </w:r>
      </w:del>
      <w:r w:rsidR="00587AA1">
        <w:t xml:space="preserve"> </w:t>
      </w:r>
      <w:commentRangeEnd w:id="129"/>
      <w:r w:rsidR="00782705">
        <w:rPr>
          <w:rStyle w:val="CommentReference"/>
          <w:rFonts w:asciiTheme="minorHAnsi" w:hAnsiTheme="minorHAnsi" w:cstheme="minorBidi"/>
          <w:lang w:val="en-GB"/>
        </w:rPr>
        <w:commentReference w:id="129"/>
      </w:r>
    </w:p>
    <w:p w14:paraId="29543E90" w14:textId="0AD29FE0" w:rsidR="001F1081" w:rsidRDefault="00587AA1" w:rsidP="000D1A18">
      <w:pPr>
        <w:spacing w:line="480" w:lineRule="auto"/>
      </w:pPr>
      <w:del w:id="136" w:author="Romina Rader" w:date="2019-02-08T09:00:00Z">
        <w:r w:rsidDel="00061B80">
          <w:delText>a</w:delText>
        </w:r>
      </w:del>
      <w:ins w:id="137" w:author="Romina Rader" w:date="2019-02-08T09:00:00Z">
        <w:r w:rsidR="00061B80">
          <w:t>A</w:t>
        </w:r>
      </w:ins>
      <w:r>
        <w:t xml:space="preserve">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w:t>
      </w:r>
      <w:del w:id="138" w:author="Romina Rader" w:date="2019-02-08T09:00:00Z">
        <w:r w:rsidR="001706FC" w:rsidDel="00061B80">
          <w:delText>er</w:delText>
        </w:r>
      </w:del>
      <w:r w:rsidR="001706FC">
        <w:t xml:space="preserve"> patterns in network metrics</w:t>
      </w:r>
      <w:r w:rsidR="00F03E28">
        <w:t xml:space="preserve"> and species richness</w:t>
      </w:r>
      <w:r w:rsidR="004B3A65">
        <w:t xml:space="preserve">, </w:t>
      </w:r>
      <w:r w:rsidR="00E81AE9">
        <w:t>with limited discussion of</w:t>
      </w:r>
      <w:r w:rsidR="004B3A65">
        <w:t xml:space="preserve"> taxonomic identity or community composition</w:t>
      </w:r>
      <w:r w:rsidR="001706FC">
        <w:fldChar w:fldCharType="begin"/>
      </w:r>
      <w:r w:rsidR="00E81AE9">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00E81AE9">
        <w:rPr>
          <w:rFonts w:ascii="Cambria Math" w:hAnsi="Cambria Math" w:cs="Cambria Math"/>
        </w:rPr>
        <w:instrText>‐</w:instrText>
      </w:r>
      <w:r w:rsidR="00E81AE9">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00E81AE9" w:rsidRPr="00E81AE9">
        <w:rPr>
          <w:szCs w:val="24"/>
          <w:vertAlign w:val="superscript"/>
        </w:rPr>
        <w:t>18–20</w:t>
      </w:r>
      <w:r w:rsidR="001706FC">
        <w:fldChar w:fldCharType="end"/>
      </w:r>
      <w:r w:rsidR="001A1FC8">
        <w:t xml:space="preserve">. </w:t>
      </w:r>
      <w:r w:rsidR="00F03E28">
        <w:t xml:space="preserve">Where biogeographical gradients </w:t>
      </w:r>
      <w:del w:id="139" w:author="Romina Rader" w:date="2019-02-08T09:00:00Z">
        <w:r w:rsidR="00F03E28" w:rsidDel="00061B80">
          <w:delText xml:space="preserve">were </w:delText>
        </w:r>
      </w:del>
      <w:ins w:id="140" w:author="Romina Rader" w:date="2019-02-08T09:00:00Z">
        <w:r w:rsidR="00061B80">
          <w:t xml:space="preserve">have been </w:t>
        </w:r>
      </w:ins>
      <w:r w:rsidR="00F03E28">
        <w:t xml:space="preserve">considered, the focus has traditionally been on testing the effects of </w:t>
      </w:r>
      <w:r w:rsidR="00425FA9">
        <w:t>latitude</w:t>
      </w:r>
      <w:r w:rsidR="00F03E28">
        <w:t xml:space="preserve"> on network interactions</w:t>
      </w:r>
      <w:r w:rsidR="00F03E28">
        <w:fldChar w:fldCharType="begin"/>
      </w:r>
      <w:r w:rsidR="00E81AE9">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00E81AE9" w:rsidRPr="00E81AE9">
        <w:rPr>
          <w:szCs w:val="24"/>
          <w:vertAlign w:val="superscript"/>
        </w:rPr>
        <w:t>21,22</w:t>
      </w:r>
      <w:r w:rsidR="00F03E28">
        <w:fldChar w:fldCharType="end"/>
      </w:r>
      <w:r w:rsidR="00F03E28">
        <w:t xml:space="preserve">. However, latitude is a poor proxy for </w:t>
      </w:r>
      <w:r w:rsidR="00E56D0C">
        <w:t>the environmental nuances that drive community-level interactions, and</w:t>
      </w:r>
      <w:ins w:id="141" w:author="Liam Kendall" w:date="2019-02-08T15:08:00Z">
        <w:r w:rsidR="001C334C">
          <w:t xml:space="preserve"> the</w:t>
        </w:r>
      </w:ins>
      <w:r w:rsidR="00E56D0C">
        <w:t xml:space="preserve"> historical </w:t>
      </w:r>
      <w:r w:rsidR="00F03E28">
        <w:t>focus</w:t>
      </w:r>
      <w:r w:rsidR="000D1A18">
        <w:t xml:space="preserve"> on </w:t>
      </w:r>
      <w:del w:id="142" w:author="Jamie Stavert" w:date="2019-02-08T12:34:00Z">
        <w:r w:rsidR="000D1A18" w:rsidDel="00713143">
          <w:delText>the latitudinal gradient as a predictor</w:delText>
        </w:r>
      </w:del>
      <w:ins w:id="143" w:author="Jamie Stavert" w:date="2019-02-08T12:34:00Z">
        <w:r w:rsidR="00713143">
          <w:t>latitude</w:t>
        </w:r>
      </w:ins>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ins w:id="144" w:author="Romina Rader" w:date="2019-02-08T09:01:00Z">
        <w:r w:rsidR="00061B80">
          <w:t xml:space="preserve">the first </w:t>
        </w:r>
      </w:ins>
      <w:r w:rsidR="001F1081">
        <w:t xml:space="preserve">empirical </w:t>
      </w:r>
      <w:r w:rsidR="008B580D">
        <w:t>evidence</w:t>
      </w:r>
      <w:del w:id="145" w:author="Romina Rader" w:date="2019-02-08T09:01:00Z">
        <w:r w:rsidR="008B580D" w:rsidDel="00061B80">
          <w:delText>, for the first time,</w:delText>
        </w:r>
      </w:del>
      <w:r w:rsidR="008B580D">
        <w:t xml:space="preserve"> that climate zone </w:t>
      </w:r>
      <w:r w:rsidR="00BB0774">
        <w:t>moderates</w:t>
      </w:r>
      <w:ins w:id="146" w:author="Romina Rader" w:date="2019-02-08T09:01:00Z">
        <w:r w:rsidR="00061B80">
          <w:t xml:space="preserve"> </w:t>
        </w:r>
      </w:ins>
      <w:commentRangeStart w:id="147"/>
      <w:commentRangeStart w:id="148"/>
      <w:ins w:id="149" w:author="Jamie Stavert" w:date="2019-02-08T12:34:00Z">
        <w:r w:rsidR="00713143" w:rsidRPr="00EA6CB9">
          <w:rPr>
            <w:lang w:val="en-GB"/>
          </w:rPr>
          <w:t>the relative proportion of flower species that different insect taxa visit and generalism of floral visitors</w:t>
        </w:r>
      </w:ins>
      <w:commentRangeEnd w:id="147"/>
      <w:ins w:id="150" w:author="Jamie Stavert" w:date="2019-02-08T12:35:00Z">
        <w:r w:rsidR="00713143">
          <w:rPr>
            <w:rStyle w:val="CommentReference"/>
            <w:rFonts w:asciiTheme="minorHAnsi" w:hAnsiTheme="minorHAnsi" w:cstheme="minorBidi"/>
            <w:lang w:val="en-GB"/>
          </w:rPr>
          <w:commentReference w:id="147"/>
        </w:r>
      </w:ins>
      <w:commentRangeEnd w:id="148"/>
      <w:r w:rsidR="00782705">
        <w:rPr>
          <w:rStyle w:val="CommentReference"/>
          <w:rFonts w:asciiTheme="minorHAnsi" w:hAnsiTheme="minorHAnsi" w:cstheme="minorBidi"/>
          <w:lang w:val="en-GB"/>
        </w:rPr>
        <w:commentReference w:id="148"/>
      </w:r>
      <w:ins w:id="151" w:author="Romina Rader" w:date="2019-02-08T09:01:00Z">
        <w:del w:id="152" w:author="Jamie Stavert" w:date="2019-02-08T12:34:00Z">
          <w:r w:rsidR="00061B80" w:rsidDel="00713143">
            <w:delText>the</w:delText>
          </w:r>
        </w:del>
      </w:ins>
      <w:del w:id="153" w:author="Jamie Stavert" w:date="2019-02-08T12:34:00Z">
        <w:r w:rsidR="008B580D" w:rsidDel="00713143">
          <w:delText xml:space="preserve"> </w:delText>
        </w:r>
        <w:r w:rsidR="000D1A18" w:rsidDel="00713143">
          <w:delText>variation in</w:delText>
        </w:r>
        <w:r w:rsidR="008B580D" w:rsidDel="00713143">
          <w:delText xml:space="preserve"> </w:delText>
        </w:r>
        <w:r w:rsidR="00BB0774" w:rsidDel="00713143">
          <w:delText>the relative proportion</w:delText>
        </w:r>
        <w:r w:rsidR="007D0779" w:rsidDel="00713143">
          <w:delText>s</w:delText>
        </w:r>
        <w:r w:rsidR="00BB0774" w:rsidDel="00713143">
          <w:delText xml:space="preserve"> of </w:delText>
        </w:r>
      </w:del>
      <w:ins w:id="154" w:author="Romina Rader" w:date="2019-02-08T09:01:00Z">
        <w:del w:id="155" w:author="Jamie Stavert" w:date="2019-02-08T12:34:00Z">
          <w:r w:rsidR="00B70D14" w:rsidDel="00713143">
            <w:delText xml:space="preserve">links between insects and plants </w:delText>
          </w:r>
        </w:del>
      </w:ins>
      <w:del w:id="156" w:author="Jamie Stavert" w:date="2019-02-08T12:34:00Z">
        <w:r w:rsidR="00BB0774" w:rsidDel="00713143">
          <w:delText xml:space="preserve">insect taxa in </w:delText>
        </w:r>
        <w:r w:rsidR="008B580D" w:rsidDel="00713143">
          <w:delText>plant-pollinator networks</w:delText>
        </w:r>
      </w:del>
      <w:r w:rsidR="008B580D">
        <w:t>.</w:t>
      </w:r>
      <w:r w:rsidR="001E3F8F">
        <w:t xml:space="preserve"> </w:t>
      </w:r>
    </w:p>
    <w:p w14:paraId="73639D8B" w14:textId="77777777" w:rsidR="001F1081" w:rsidRDefault="001F1081" w:rsidP="000D1A18">
      <w:pPr>
        <w:spacing w:line="480" w:lineRule="auto"/>
      </w:pPr>
    </w:p>
    <w:p w14:paraId="45681420" w14:textId="77777777" w:rsidR="004D0415" w:rsidRDefault="000C11D4" w:rsidP="000D1A18">
      <w:pPr>
        <w:spacing w:line="480" w:lineRule="auto"/>
        <w:rPr>
          <w:ins w:id="157" w:author="Romina Rader" w:date="2019-02-08T09:14:00Z"/>
        </w:rPr>
      </w:pPr>
      <w:r>
        <w:lastRenderedPageBreak/>
        <w:t xml:space="preserve">We </w:t>
      </w:r>
      <w:del w:id="158" w:author="Romina Rader" w:date="2019-02-08T09:01:00Z">
        <w:r w:rsidDel="00B70D14">
          <w:delText xml:space="preserve">conducted an exhaustive search of </w:delText>
        </w:r>
      </w:del>
      <w:ins w:id="159" w:author="Romina Rader" w:date="2019-02-08T09:01:00Z">
        <w:r w:rsidR="00B70D14">
          <w:t xml:space="preserve">searched the </w:t>
        </w:r>
      </w:ins>
      <w:r>
        <w:t>peer-reviewed literature and research theses published online and collated 184 community networks linking flowering plants to insect pollinators or flower visitors (</w:t>
      </w:r>
      <w:ins w:id="160" w:author="Romina Rader" w:date="2019-02-08T09:02:00Z">
        <w:r w:rsidR="00B70D14">
          <w:t xml:space="preserve">i.e. </w:t>
        </w:r>
        <w:commentRangeStart w:id="161"/>
        <w:commentRangeStart w:id="162"/>
        <w:r w:rsidR="00B70D14">
          <w:t xml:space="preserve">plant-pollinator networks, </w:t>
        </w:r>
      </w:ins>
      <w:r>
        <w:t xml:space="preserve">see Methods). </w:t>
      </w:r>
      <w:commentRangeEnd w:id="161"/>
      <w:r w:rsidR="004D0415">
        <w:rPr>
          <w:rStyle w:val="CommentReference"/>
          <w:rFonts w:asciiTheme="minorHAnsi" w:hAnsiTheme="minorHAnsi" w:cstheme="minorBidi"/>
          <w:lang w:val="en-GB"/>
        </w:rPr>
        <w:commentReference w:id="161"/>
      </w:r>
      <w:commentRangeEnd w:id="162"/>
      <w:r w:rsidR="00442524">
        <w:rPr>
          <w:rStyle w:val="CommentReference"/>
          <w:rFonts w:asciiTheme="minorHAnsi" w:hAnsiTheme="minorHAnsi" w:cstheme="minorBidi"/>
          <w:lang w:val="en-GB"/>
        </w:rPr>
        <w:commentReference w:id="162"/>
      </w:r>
    </w:p>
    <w:p w14:paraId="388D8D44" w14:textId="096DA79A" w:rsidR="00374977" w:rsidRDefault="000C11D4" w:rsidP="000D1A18">
      <w:pPr>
        <w:spacing w:line="480" w:lineRule="auto"/>
      </w:pPr>
      <w:commentRangeStart w:id="163"/>
      <w:del w:id="164" w:author="Romina Rader" w:date="2019-02-08T09:02:00Z">
        <w:r w:rsidDel="00B70D14">
          <w:delText xml:space="preserve">Hereafter, we refer to these as plant-pollinator networks. </w:delText>
        </w:r>
      </w:del>
      <w:r w:rsidR="0014789D">
        <w:t>At the global scale,</w:t>
      </w:r>
      <w:r w:rsidR="00526312">
        <w:t xml:space="preserve"> we found that</w:t>
      </w:r>
      <w:r w:rsidR="0014789D">
        <w:t xml:space="preserve"> </w:t>
      </w:r>
      <w:r w:rsidR="00827627">
        <w:t xml:space="preserve">Köppen </w:t>
      </w:r>
      <w:r w:rsidR="0014789D">
        <w:t>c</w:t>
      </w:r>
      <w:r w:rsidR="001F1081">
        <w:t>limate zone</w:t>
      </w:r>
      <w:r w:rsidR="0014789D">
        <w:t xml:space="preserve"> drives</w:t>
      </w:r>
      <w:r w:rsidR="000D1A18">
        <w:t xml:space="preserve"> compositional dissimilarities between plant-pollinator </w:t>
      </w:r>
      <w:r w:rsidR="001F1081">
        <w:t>interactions</w:t>
      </w:r>
      <w:commentRangeEnd w:id="163"/>
      <w:r w:rsidR="004D0415">
        <w:rPr>
          <w:rStyle w:val="CommentReference"/>
          <w:rFonts w:asciiTheme="minorHAnsi" w:hAnsiTheme="minorHAnsi" w:cstheme="minorBidi"/>
          <w:lang w:val="en-GB"/>
        </w:rPr>
        <w:commentReference w:id="163"/>
      </w:r>
      <w:r w:rsidR="00374977" w:rsidRPr="00780135">
        <w:t xml:space="preserve"> (PERMANOVA, F</w:t>
      </w:r>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w:t>
      </w:r>
      <w:commentRangeStart w:id="165"/>
      <w:r w:rsidR="00374977" w:rsidRPr="00780135">
        <w:t>Fi</w:t>
      </w:r>
      <w:ins w:id="166" w:author="Mark Hall" w:date="2019-02-08T22:10:00Z">
        <w:r w:rsidR="00782705">
          <w:t>g.</w:t>
        </w:r>
      </w:ins>
      <w:commentRangeEnd w:id="165"/>
      <w:ins w:id="167" w:author="Mark Hall" w:date="2019-02-08T22:28:00Z">
        <w:r w:rsidR="00ED1081">
          <w:rPr>
            <w:rStyle w:val="CommentReference"/>
            <w:rFonts w:asciiTheme="minorHAnsi" w:hAnsiTheme="minorHAnsi" w:cstheme="minorBidi"/>
            <w:lang w:val="en-GB"/>
          </w:rPr>
          <w:commentReference w:id="165"/>
        </w:r>
      </w:ins>
      <w:del w:id="168" w:author="Mark Hall" w:date="2019-02-08T22:10:00Z">
        <w:r w:rsidR="00374977" w:rsidRPr="00780135" w:rsidDel="00782705">
          <w:delText>gure</w:delText>
        </w:r>
      </w:del>
      <w:r w:rsidR="00374977" w:rsidRPr="00780135">
        <w:t xml:space="preserve"> </w:t>
      </w:r>
      <w:r w:rsidR="000D1A18">
        <w:t>1</w:t>
      </w:r>
      <w:r w:rsidR="00374977" w:rsidRPr="00780135">
        <w:t xml:space="preserve">). In particular, </w:t>
      </w:r>
      <w:r w:rsidR="00374977">
        <w:t xml:space="preserve">the composition of </w:t>
      </w:r>
      <w:ins w:id="169" w:author="Jamie Stavert" w:date="2019-02-08T12:35:00Z">
        <w:r w:rsidR="00713143">
          <w:t xml:space="preserve">interactions in </w:t>
        </w:r>
      </w:ins>
      <w:r w:rsidR="001F1081">
        <w:t xml:space="preserve">tropical and arid zone </w:t>
      </w:r>
      <w:r w:rsidR="00374977">
        <w:t xml:space="preserve">plant-pollinator </w:t>
      </w:r>
      <w:r w:rsidR="001F1081">
        <w:t>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commentRangeStart w:id="170"/>
      <w:commentRangeStart w:id="171"/>
      <w:r w:rsidR="00374977">
        <w:t>The composition</w:t>
      </w:r>
      <w:commentRangeEnd w:id="170"/>
      <w:r w:rsidR="00B06E4D">
        <w:rPr>
          <w:rStyle w:val="CommentReference"/>
          <w:rFonts w:asciiTheme="minorHAnsi" w:hAnsiTheme="minorHAnsi" w:cstheme="minorBidi"/>
          <w:lang w:val="en-GB"/>
        </w:rPr>
        <w:commentReference w:id="170"/>
      </w:r>
      <w:r w:rsidR="00374977">
        <w:t xml:space="preserve"> </w:t>
      </w:r>
      <w:commentRangeEnd w:id="171"/>
      <w:r w:rsidR="00AF79AC">
        <w:rPr>
          <w:rStyle w:val="CommentReference"/>
          <w:rFonts w:asciiTheme="minorHAnsi" w:hAnsiTheme="minorHAnsi" w:cstheme="minorBidi"/>
          <w:lang w:val="en-GB"/>
        </w:rPr>
        <w:commentReference w:id="171"/>
      </w:r>
      <w:r w:rsidR="00374977">
        <w:t xml:space="preserve">of </w:t>
      </w:r>
      <w:ins w:id="172" w:author="Jamie Stavert" w:date="2019-02-08T12:35:00Z">
        <w:r w:rsidR="00713143">
          <w:t xml:space="preserve">interactions in </w:t>
        </w:r>
      </w:ins>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val="en-US"/>
        </w:rPr>
        <w:lastRenderedPageBreak/>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9">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1569AC96"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ins w:id="173" w:author="Jamie Stavert" w:date="2019-02-08T12:41:00Z">
        <w:r w:rsidR="00AF79AC">
          <w:t xml:space="preserve"> </w:t>
        </w:r>
      </w:ins>
      <w:ins w:id="174" w:author="Jamie Stavert" w:date="2019-02-08T12:42:00Z">
        <w:r w:rsidR="00AF79AC" w:rsidRPr="00EA6CB9">
          <w:rPr>
            <w:lang w:val="en-GB"/>
          </w:rPr>
          <w:t xml:space="preserve">Each point represents one plant pollinator network </w:t>
        </w:r>
        <w:commentRangeStart w:id="175"/>
        <w:r w:rsidR="00AF79AC" w:rsidRPr="00EA6CB9">
          <w:rPr>
            <w:lang w:val="en-GB"/>
          </w:rPr>
          <w:t>and dashed circles represent confidence ellipses for the mean (group centroid) of each climate zone</w:t>
        </w:r>
        <w:commentRangeEnd w:id="175"/>
        <w:r w:rsidR="00AF79AC" w:rsidRPr="00EA6CB9">
          <w:rPr>
            <w:rStyle w:val="CommentReference"/>
            <w:rFonts w:asciiTheme="minorHAnsi" w:hAnsiTheme="minorHAnsi" w:cstheme="minorBidi"/>
            <w:lang w:val="en-GB"/>
          </w:rPr>
          <w:commentReference w:id="175"/>
        </w:r>
        <w:r w:rsidR="00AF79AC" w:rsidRPr="00EA6CB9">
          <w:rPr>
            <w:lang w:val="en-GB"/>
          </w:rPr>
          <w:t>.</w:t>
        </w:r>
      </w:ins>
    </w:p>
    <w:p w14:paraId="17E448EB" w14:textId="77777777" w:rsidR="0014789D" w:rsidRDefault="0014789D" w:rsidP="000D1A18">
      <w:pPr>
        <w:spacing w:line="480" w:lineRule="auto"/>
      </w:pPr>
    </w:p>
    <w:p w14:paraId="62D3C026" w14:textId="4403C5A5" w:rsidR="00955FE0" w:rsidRDefault="00AF79AC" w:rsidP="00D12B34">
      <w:pPr>
        <w:spacing w:line="480" w:lineRule="auto"/>
        <w:rPr>
          <w:ins w:id="176" w:author="Mark Hall" w:date="2019-02-08T22:14:00Z"/>
        </w:rPr>
      </w:pPr>
      <w:ins w:id="177" w:author="Jamie Stavert" w:date="2019-02-08T12:42:00Z">
        <w:r>
          <w:t xml:space="preserve"> We found that o</w:t>
        </w:r>
      </w:ins>
      <w:commentRangeStart w:id="178"/>
      <w:commentRangeStart w:id="179"/>
      <w:del w:id="180" w:author="Jamie Stavert" w:date="2019-02-08T12:42:00Z">
        <w:r w:rsidR="0041226A" w:rsidDel="00AF79AC">
          <w:delText>O</w:delText>
        </w:r>
      </w:del>
      <w:r w:rsidR="0041226A">
        <w:t>ne dipteran family (Syrphidae) and one hymenopteran family (Apidae)</w:t>
      </w:r>
      <w:commentRangeEnd w:id="178"/>
      <w:r w:rsidR="004D0415">
        <w:rPr>
          <w:rStyle w:val="CommentReference"/>
          <w:rFonts w:asciiTheme="minorHAnsi" w:hAnsiTheme="minorHAnsi" w:cstheme="minorBidi"/>
          <w:lang w:val="en-GB"/>
        </w:rPr>
        <w:commentReference w:id="178"/>
      </w:r>
      <w:r w:rsidR="0041226A">
        <w:t xml:space="preserve"> </w:t>
      </w:r>
      <w:del w:id="181" w:author="Jamie Stavert" w:date="2019-02-08T12:42:00Z">
        <w:r w:rsidR="00827627" w:rsidDel="00AF79AC">
          <w:delText>had</w:delText>
        </w:r>
        <w:r w:rsidR="0041226A" w:rsidDel="00AF79AC">
          <w:delText xml:space="preserve"> </w:delText>
        </w:r>
      </w:del>
      <w:ins w:id="182" w:author="Jamie Stavert" w:date="2019-02-08T12:42:00Z">
        <w:r>
          <w:t xml:space="preserve">comprised </w:t>
        </w:r>
      </w:ins>
      <w:r w:rsidR="0041226A">
        <w:t>over one-quarter (28%) of</w:t>
      </w:r>
      <w:commentRangeStart w:id="183"/>
      <w:r w:rsidR="0041226A">
        <w:t xml:space="preserve"> </w:t>
      </w:r>
      <w:r w:rsidR="004A0BDA">
        <w:t xml:space="preserve">total </w:t>
      </w:r>
      <w:r w:rsidR="0041226A">
        <w:t xml:space="preserve">links </w:t>
      </w:r>
      <w:commentRangeEnd w:id="183"/>
      <w:r w:rsidR="004D0415">
        <w:rPr>
          <w:rStyle w:val="CommentReference"/>
          <w:rFonts w:asciiTheme="minorHAnsi" w:hAnsiTheme="minorHAnsi" w:cstheme="minorBidi"/>
          <w:lang w:val="en-GB"/>
        </w:rPr>
        <w:commentReference w:id="183"/>
      </w:r>
      <w:r w:rsidR="0041226A">
        <w:t>across all networks</w:t>
      </w:r>
      <w:commentRangeEnd w:id="179"/>
      <w:r w:rsidR="004D0415">
        <w:rPr>
          <w:rStyle w:val="CommentReference"/>
          <w:rFonts w:asciiTheme="minorHAnsi" w:hAnsiTheme="minorHAnsi" w:cstheme="minorBidi"/>
          <w:lang w:val="en-GB"/>
        </w:rPr>
        <w:commentReference w:id="179"/>
      </w:r>
      <w:r w:rsidR="0041226A">
        <w:t xml:space="preserve"> (</w:t>
      </w:r>
      <w:r w:rsidR="00955FE0">
        <w:t>Table 1</w:t>
      </w:r>
      <w:r w:rsidR="0041226A">
        <w:t xml:space="preserve">). </w:t>
      </w:r>
      <w:r w:rsidR="00684FBD">
        <w:t xml:space="preserve">To explore taxonomic differences in pollinator </w:t>
      </w:r>
      <w:r w:rsidR="0040151A">
        <w:t>generalism</w:t>
      </w:r>
      <w:r w:rsidR="00684FBD">
        <w:t xml:space="preserve"> </w:t>
      </w:r>
      <w:r w:rsidR="0040151A">
        <w:t>(i.e.</w:t>
      </w:r>
      <w:ins w:id="184" w:author="Jamie Stavert" w:date="2019-02-08T12:42:00Z">
        <w:del w:id="185" w:author="Mark Hall" w:date="2019-02-08T22:12:00Z">
          <w:r w:rsidDel="00C746B2">
            <w:delText>,</w:delText>
          </w:r>
        </w:del>
      </w:ins>
      <w:r w:rsidR="0040151A">
        <w:t xml:space="preserv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w:t>
      </w:r>
      <w:commentRangeStart w:id="186"/>
      <w:r w:rsidR="00C73A6A">
        <w:t xml:space="preserve">(see Methods) </w:t>
      </w:r>
      <w:commentRangeEnd w:id="186"/>
      <w:r w:rsidR="00A175EA">
        <w:rPr>
          <w:rStyle w:val="CommentReference"/>
          <w:rFonts w:asciiTheme="minorHAnsi" w:hAnsiTheme="minorHAnsi" w:cstheme="minorBidi"/>
          <w:lang w:val="en-GB"/>
        </w:rPr>
        <w:commentReference w:id="186"/>
      </w:r>
      <w:r w:rsidR="00C73A6A">
        <w:t xml:space="preserve">and </w:t>
      </w:r>
      <w:r w:rsidR="00684FBD">
        <w:t xml:space="preserve">grouped pollinator species </w:t>
      </w:r>
      <w:r w:rsidR="00AB22E9">
        <w:t>by functional groupings</w:t>
      </w:r>
      <w:r w:rsidR="00443DEF">
        <w:t xml:space="preserve"> that reflect key pollinator taxa</w:t>
      </w:r>
      <w:r w:rsidR="00684FBD">
        <w:t xml:space="preserve">: </w:t>
      </w:r>
      <w:commentRangeStart w:id="187"/>
      <w:commentRangeStart w:id="188"/>
      <w:r w:rsidR="00AB22E9">
        <w:t xml:space="preserve">Syrphidae, non-syrphid </w:t>
      </w:r>
      <w:commentRangeEnd w:id="187"/>
      <w:r w:rsidR="004A5744">
        <w:rPr>
          <w:rStyle w:val="CommentReference"/>
          <w:rFonts w:asciiTheme="minorHAnsi" w:hAnsiTheme="minorHAnsi" w:cstheme="minorBidi"/>
          <w:lang w:val="en-GB"/>
        </w:rPr>
        <w:commentReference w:id="187"/>
      </w:r>
      <w:commentRangeEnd w:id="188"/>
      <w:r w:rsidR="00AA6901">
        <w:rPr>
          <w:rStyle w:val="CommentReference"/>
          <w:rFonts w:asciiTheme="minorHAnsi" w:hAnsiTheme="minorHAnsi" w:cstheme="minorBidi"/>
          <w:lang w:val="en-GB"/>
        </w:rPr>
        <w:commentReference w:id="188"/>
      </w:r>
      <w:r w:rsidR="00684FBD">
        <w:t xml:space="preserve">Diptera, </w:t>
      </w:r>
      <w:r w:rsidR="00AB22E9">
        <w:t xml:space="preserve">Bees, </w:t>
      </w:r>
      <w:commentRangeStart w:id="189"/>
      <w:commentRangeStart w:id="190"/>
      <w:commentRangeStart w:id="191"/>
      <w:r w:rsidR="00AB22E9">
        <w:t xml:space="preserve">non-bee </w:t>
      </w:r>
      <w:r w:rsidR="00684FBD">
        <w:t>Hymenoptera</w:t>
      </w:r>
      <w:commentRangeEnd w:id="189"/>
      <w:r w:rsidR="00FA2E8F">
        <w:rPr>
          <w:rStyle w:val="CommentReference"/>
          <w:rFonts w:asciiTheme="minorHAnsi" w:hAnsiTheme="minorHAnsi" w:cstheme="minorBidi"/>
          <w:lang w:val="en-GB"/>
        </w:rPr>
        <w:commentReference w:id="189"/>
      </w:r>
      <w:commentRangeEnd w:id="190"/>
      <w:commentRangeEnd w:id="191"/>
      <w:r w:rsidR="001C334C">
        <w:rPr>
          <w:rStyle w:val="CommentReference"/>
          <w:rFonts w:asciiTheme="minorHAnsi" w:hAnsiTheme="minorHAnsi" w:cstheme="minorBidi"/>
          <w:lang w:val="en-GB"/>
        </w:rPr>
        <w:commentReference w:id="190"/>
      </w:r>
      <w:r>
        <w:rPr>
          <w:rStyle w:val="CommentReference"/>
          <w:rFonts w:asciiTheme="minorHAnsi" w:hAnsiTheme="minorHAnsi" w:cstheme="minorBidi"/>
          <w:lang w:val="en-GB"/>
        </w:rPr>
        <w:commentReference w:id="191"/>
      </w:r>
      <w:r w:rsidR="00684FBD">
        <w:t xml:space="preserve">, Lepidoptera, </w:t>
      </w:r>
      <w:r w:rsidR="00684FBD">
        <w:lastRenderedPageBreak/>
        <w:t>Coleoptera.</w:t>
      </w:r>
      <w:r w:rsidR="00C73A6A">
        <w:t xml:space="preserve"> We accounted for variation among networks by including an </w:t>
      </w:r>
      <w:r w:rsidR="00C73A6A" w:rsidRPr="00780135">
        <w:t xml:space="preserve">offset </w:t>
      </w:r>
      <w:r w:rsidR="00C73A6A">
        <w:t>term in the absolute generalism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 xml:space="preserve">The interaction between ‘pollinator taxa : climate zone’ was the best predictor for </w:t>
      </w:r>
      <w:commentRangeStart w:id="192"/>
      <w:commentRangeStart w:id="193"/>
      <w:r w:rsidR="00896CE0">
        <w:t>p</w:t>
      </w:r>
      <w:commentRangeStart w:id="194"/>
      <w:r w:rsidR="008B580D">
        <w:t>ollinator generalism</w:t>
      </w:r>
      <w:r w:rsidR="00B21632">
        <w:t xml:space="preserve"> </w:t>
      </w:r>
      <w:commentRangeEnd w:id="194"/>
      <w:r w:rsidR="0040151A">
        <w:rPr>
          <w:rStyle w:val="CommentReference"/>
          <w:rFonts w:asciiTheme="minorHAnsi" w:hAnsiTheme="minorHAnsi" w:cstheme="minorBidi"/>
          <w:lang w:val="en-GB"/>
        </w:rPr>
        <w:commentReference w:id="194"/>
      </w:r>
      <w:commentRangeEnd w:id="192"/>
      <w:r w:rsidR="00CA6180">
        <w:rPr>
          <w:rStyle w:val="CommentReference"/>
          <w:rFonts w:asciiTheme="minorHAnsi" w:hAnsiTheme="minorHAnsi" w:cstheme="minorBidi"/>
          <w:lang w:val="en-GB"/>
        </w:rPr>
        <w:commentReference w:id="192"/>
      </w:r>
      <w:commentRangeEnd w:id="193"/>
      <w:r w:rsidR="00400008">
        <w:rPr>
          <w:rStyle w:val="CommentReference"/>
          <w:rFonts w:asciiTheme="minorHAnsi" w:hAnsiTheme="minorHAnsi" w:cstheme="minorBidi"/>
          <w:lang w:val="en-GB"/>
        </w:rPr>
        <w:commentReference w:id="193"/>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5</w:t>
      </w:r>
      <w:r w:rsidR="008B580D" w:rsidRPr="00400008">
        <w:rPr>
          <w:strike/>
          <w:rPrChange w:id="195" w:author="Liam Kendall" w:date="2019-02-08T14:30:00Z">
            <w:rPr/>
          </w:rPrChange>
        </w:rPr>
        <w:t>, ΔWAIC: -592.62</w:t>
      </w:r>
      <w:r w:rsidR="008B580D">
        <w:t xml:space="preserve">). </w:t>
      </w:r>
    </w:p>
    <w:p w14:paraId="5FC22168" w14:textId="77777777" w:rsidR="00C746B2" w:rsidRDefault="00C746B2" w:rsidP="00D12B34">
      <w:pPr>
        <w:spacing w:line="480" w:lineRule="auto"/>
      </w:pPr>
    </w:p>
    <w:p w14:paraId="7A6A8B7B" w14:textId="7DC162F6" w:rsidR="00955FE0" w:rsidRPr="00955FE0" w:rsidRDefault="00955FE0" w:rsidP="00D12B34">
      <w:pPr>
        <w:spacing w:line="480" w:lineRule="auto"/>
        <w:rPr>
          <w:b/>
        </w:rPr>
      </w:pPr>
      <w:commentRangeStart w:id="196"/>
      <w:commentRangeStart w:id="197"/>
      <w:commentRangeStart w:id="198"/>
      <w:commentRangeStart w:id="199"/>
      <w:r w:rsidRPr="00955FE0">
        <w:rPr>
          <w:b/>
        </w:rPr>
        <w:t>Table 1: Top ten pollinator families with the greatest proportion of total links</w:t>
      </w:r>
      <w:r>
        <w:rPr>
          <w:b/>
        </w:rPr>
        <w:t xml:space="preserve"> (</w:t>
      </w:r>
      <w:ins w:id="200" w:author="Jamie Stavert" w:date="2019-02-08T12:44:00Z">
        <w:r w:rsidR="00AF79AC" w:rsidRPr="00AF79AC">
          <w:rPr>
            <w:b/>
            <w:i/>
            <w:rPrChange w:id="201" w:author="Jamie Stavert" w:date="2019-02-08T12:44:00Z">
              <w:rPr>
                <w:b/>
              </w:rPr>
            </w:rPrChange>
          </w:rPr>
          <w:t>N</w:t>
        </w:r>
      </w:ins>
      <w:del w:id="202" w:author="Jamie Stavert" w:date="2019-02-08T12:44:00Z">
        <w:r w:rsidDel="00AF79AC">
          <w:rPr>
            <w:b/>
          </w:rPr>
          <w:delText>n</w:delText>
        </w:r>
      </w:del>
      <w:r>
        <w:rPr>
          <w:b/>
        </w:rPr>
        <w:t xml:space="preserve"> = 44,468)</w:t>
      </w:r>
      <w:r w:rsidRPr="00955FE0">
        <w:rPr>
          <w:b/>
        </w:rPr>
        <w:t xml:space="preserve"> across all networks.</w:t>
      </w:r>
      <w:commentRangeEnd w:id="196"/>
      <w:r w:rsidR="004D0415">
        <w:rPr>
          <w:rStyle w:val="CommentReference"/>
          <w:rFonts w:asciiTheme="minorHAnsi" w:hAnsiTheme="minorHAnsi" w:cstheme="minorBidi"/>
          <w:lang w:val="en-GB"/>
        </w:rPr>
        <w:commentReference w:id="196"/>
      </w:r>
      <w:r w:rsidRPr="00955FE0">
        <w:rPr>
          <w:b/>
        </w:rPr>
        <w:t xml:space="preserve"> </w:t>
      </w:r>
      <w:r w:rsidRPr="00955FE0">
        <w:rPr>
          <w:b/>
          <w:highlight w:val="yellow"/>
        </w:rPr>
        <w:t xml:space="preserve">See </w:t>
      </w:r>
      <w:commentRangeStart w:id="203"/>
      <w:r w:rsidRPr="00955FE0">
        <w:rPr>
          <w:b/>
          <w:highlight w:val="yellow"/>
        </w:rPr>
        <w:t>S1 Data</w:t>
      </w:r>
      <w:r w:rsidRPr="00955FE0">
        <w:rPr>
          <w:b/>
        </w:rPr>
        <w:t xml:space="preserve"> </w:t>
      </w:r>
      <w:commentRangeEnd w:id="203"/>
      <w:r w:rsidR="00BB0774">
        <w:rPr>
          <w:rStyle w:val="CommentReference"/>
          <w:rFonts w:asciiTheme="minorHAnsi" w:hAnsiTheme="minorHAnsi" w:cstheme="minorBidi"/>
          <w:lang w:val="en-GB"/>
        </w:rPr>
        <w:commentReference w:id="203"/>
      </w:r>
      <w:r w:rsidRPr="00955FE0">
        <w:rPr>
          <w:b/>
        </w:rPr>
        <w:t>for full list.</w:t>
      </w:r>
      <w:commentRangeEnd w:id="197"/>
      <w:r w:rsidR="00CA6180">
        <w:rPr>
          <w:rStyle w:val="CommentReference"/>
          <w:rFonts w:asciiTheme="minorHAnsi" w:hAnsiTheme="minorHAnsi" w:cstheme="minorBidi"/>
          <w:lang w:val="en-GB"/>
        </w:rPr>
        <w:commentReference w:id="197"/>
      </w:r>
      <w:commentRangeEnd w:id="198"/>
      <w:r w:rsidR="00924958">
        <w:rPr>
          <w:rStyle w:val="CommentReference"/>
          <w:rFonts w:asciiTheme="minorHAnsi" w:hAnsiTheme="minorHAnsi" w:cstheme="minorBidi"/>
          <w:lang w:val="en-GB"/>
        </w:rPr>
        <w:commentReference w:id="198"/>
      </w:r>
      <w:commentRangeEnd w:id="199"/>
      <w:r w:rsidR="00A175EA">
        <w:rPr>
          <w:rStyle w:val="CommentReference"/>
          <w:rFonts w:asciiTheme="minorHAnsi" w:hAnsiTheme="minorHAnsi" w:cstheme="minorBidi"/>
          <w:lang w:val="en-GB"/>
        </w:rPr>
        <w:commentReference w:id="199"/>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r>
              <w:t>Syrphidae</w:t>
            </w:r>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r>
              <w:t>Apidae</w:t>
            </w:r>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r>
              <w:t>Halictidae</w:t>
            </w:r>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r>
              <w:t>Tachinidae</w:t>
            </w:r>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r>
              <w:t>Andrenidae</w:t>
            </w:r>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r>
              <w:t>Megachilidae</w:t>
            </w:r>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r>
              <w:t>Muscidae</w:t>
            </w:r>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r>
              <w:t>Bombyliidae</w:t>
            </w:r>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r>
              <w:t>Crabronidae</w:t>
            </w:r>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r>
              <w:t>Vespidae</w:t>
            </w:r>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05E5761D" w:rsidR="00FC31FA" w:rsidRDefault="008C355D" w:rsidP="00FC31FA">
      <w:pPr>
        <w:spacing w:line="480" w:lineRule="auto"/>
        <w:rPr>
          <w:b/>
        </w:rPr>
      </w:pPr>
      <w:commentRangeStart w:id="204"/>
      <w:r>
        <w:t xml:space="preserve">Relative to other pollinator taxa, bees </w:t>
      </w:r>
      <w:r w:rsidR="000448B9">
        <w:t>had the greatest proportion of links</w:t>
      </w:r>
      <w:r>
        <w:t xml:space="preserve"> in tropical, temperate and continental climate zones (Fig</w:t>
      </w:r>
      <w:ins w:id="205" w:author="Mark Hall" w:date="2019-02-08T22:27:00Z">
        <w:r w:rsidR="00C746B2">
          <w:t>.</w:t>
        </w:r>
      </w:ins>
      <w:del w:id="206" w:author="Mark Hall" w:date="2019-02-08T22:27:00Z">
        <w:r w:rsidDel="00C746B2">
          <w:delText>ure</w:delText>
        </w:r>
      </w:del>
      <w:r>
        <w:t xml:space="preserve"> 2A</w:t>
      </w:r>
      <w:commentRangeEnd w:id="204"/>
      <w:r w:rsidR="004D0415">
        <w:rPr>
          <w:rStyle w:val="CommentReference"/>
          <w:rFonts w:asciiTheme="minorHAnsi" w:hAnsiTheme="minorHAnsi" w:cstheme="minorBidi"/>
          <w:lang w:val="en-GB"/>
        </w:rPr>
        <w:commentReference w:id="204"/>
      </w:r>
      <w:r>
        <w:t>). I</w:t>
      </w:r>
      <w:commentRangeStart w:id="207"/>
      <w:r>
        <w:t xml:space="preserve">n </w:t>
      </w:r>
      <w:commentRangeStart w:id="208"/>
      <w:r>
        <w:t xml:space="preserve">the arid zone, non-bee Hymenoptera </w:t>
      </w:r>
      <w:commentRangeEnd w:id="208"/>
      <w:r w:rsidR="000E1A3C">
        <w:rPr>
          <w:rStyle w:val="CommentReference"/>
          <w:rFonts w:asciiTheme="minorHAnsi" w:hAnsiTheme="minorHAnsi" w:cstheme="minorBidi"/>
          <w:lang w:val="en-GB"/>
        </w:rPr>
        <w:commentReference w:id="208"/>
      </w:r>
      <w:r>
        <w:t>had similar levels of proportional generalism to bees</w:t>
      </w:r>
      <w:commentRangeEnd w:id="207"/>
      <w:r w:rsidR="004D0415">
        <w:rPr>
          <w:rStyle w:val="CommentReference"/>
          <w:rFonts w:asciiTheme="minorHAnsi" w:hAnsiTheme="minorHAnsi" w:cstheme="minorBidi"/>
          <w:lang w:val="en-GB"/>
        </w:rPr>
        <w:commentReference w:id="207"/>
      </w:r>
      <w:r w:rsidR="000E1A3C">
        <w:t>. In</w:t>
      </w:r>
      <w:r>
        <w:t xml:space="preserve"> the polar zone, </w:t>
      </w:r>
      <w:r w:rsidR="000E1A3C">
        <w:t xml:space="preserve">non-syrphid Diptera </w:t>
      </w:r>
      <w:r w:rsidR="000E1A3C">
        <w:lastRenderedPageBreak/>
        <w:t xml:space="preserve">had the highest level of </w:t>
      </w:r>
      <w:commentRangeStart w:id="209"/>
      <w:r w:rsidR="000E1A3C">
        <w:t>proportional generalism</w:t>
      </w:r>
      <w:r w:rsidR="00AD21E4">
        <w:t xml:space="preserve"> </w:t>
      </w:r>
      <w:commentRangeEnd w:id="209"/>
      <w:r w:rsidR="00014EA5">
        <w:rPr>
          <w:rStyle w:val="CommentReference"/>
          <w:rFonts w:asciiTheme="minorHAnsi" w:hAnsiTheme="minorHAnsi" w:cstheme="minorBidi"/>
          <w:lang w:val="en-GB"/>
        </w:rPr>
        <w:commentReference w:id="209"/>
      </w:r>
      <w:r w:rsidR="000E1A3C">
        <w:t>(Fig</w:t>
      </w:r>
      <w:ins w:id="210" w:author="Mark Hall" w:date="2019-02-08T22:28:00Z">
        <w:r w:rsidR="00ED1081">
          <w:t>.</w:t>
        </w:r>
      </w:ins>
      <w:del w:id="211" w:author="Mark Hall" w:date="2019-02-08T22:28:00Z">
        <w:r w:rsidR="000E1A3C" w:rsidDel="00ED1081">
          <w:delText>ure</w:delText>
        </w:r>
      </w:del>
      <w:r w:rsidR="000E1A3C">
        <w:t xml:space="preserve"> 2A).</w:t>
      </w:r>
      <w:r w:rsidR="00AD21E4">
        <w:t xml:space="preserve"> </w:t>
      </w:r>
      <w:r w:rsidR="008B580D">
        <w:t>A</w:t>
      </w:r>
      <w:r w:rsidR="008B580D" w:rsidRPr="00EE2431">
        <w:t>cross all climate zones</w:t>
      </w:r>
      <w:r w:rsidR="008B580D">
        <w:t>,</w:t>
      </w:r>
      <w:r w:rsidR="000E1A3C">
        <w:t xml:space="preserve"> except polar,</w:t>
      </w:r>
      <w:r w:rsidR="008B580D" w:rsidRPr="00EE2431">
        <w:t xml:space="preserve"> </w:t>
      </w:r>
      <w:r w:rsidR="008B580D">
        <w:t xml:space="preserve">we found that </w:t>
      </w:r>
      <w:r w:rsidR="008B580D" w:rsidRPr="00EE2431">
        <w:t xml:space="preserve">bees </w:t>
      </w:r>
      <w:r w:rsidR="000F1A10">
        <w:t xml:space="preserve">showed greater absolute </w:t>
      </w:r>
      <w:r w:rsidR="008B580D" w:rsidRPr="00EE2431">
        <w:t>generalis</w:t>
      </w:r>
      <w:r w:rsidR="000F1A10">
        <w:t>m</w:t>
      </w:r>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w:t>
      </w:r>
      <w:ins w:id="212" w:author="Mark Hall" w:date="2019-02-08T22:28:00Z">
        <w:r w:rsidR="00ED1081">
          <w:t>.</w:t>
        </w:r>
      </w:ins>
      <w:del w:id="213" w:author="Mark Hall" w:date="2019-02-08T22:28:00Z">
        <w:r w:rsidR="00FA2E8F" w:rsidDel="00ED1081">
          <w:delText>ure</w:delText>
        </w:r>
      </w:del>
      <w:r w:rsidR="00FA2E8F">
        <w:t xml:space="preserv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w:t>
      </w:r>
      <w:commentRangeStart w:id="214"/>
      <w:commentRangeStart w:id="215"/>
      <w:r w:rsidR="008B580D" w:rsidRPr="00EE2431">
        <w:t>zone</w:t>
      </w:r>
      <w:commentRangeEnd w:id="214"/>
      <w:r w:rsidR="004D0415">
        <w:rPr>
          <w:rStyle w:val="CommentReference"/>
          <w:rFonts w:asciiTheme="minorHAnsi" w:hAnsiTheme="minorHAnsi" w:cstheme="minorBidi"/>
          <w:lang w:val="en-GB"/>
        </w:rPr>
        <w:commentReference w:id="214"/>
      </w:r>
      <w:commentRangeEnd w:id="215"/>
      <w:r w:rsidR="00AA6D59">
        <w:rPr>
          <w:rStyle w:val="CommentReference"/>
          <w:rFonts w:asciiTheme="minorHAnsi" w:hAnsiTheme="minorHAnsi" w:cstheme="minorBidi"/>
          <w:lang w:val="en-GB"/>
        </w:rPr>
        <w:commentReference w:id="215"/>
      </w:r>
      <w:r w:rsidR="00EE0D54">
        <w:t xml:space="preserve"> (Fig</w:t>
      </w:r>
      <w:ins w:id="216" w:author="Mark Hall" w:date="2019-02-08T22:28:00Z">
        <w:r w:rsidR="00ED1081">
          <w:t>.</w:t>
        </w:r>
      </w:ins>
      <w:del w:id="217" w:author="Mark Hall" w:date="2019-02-08T22:28:00Z">
        <w:r w:rsidR="00EE0D54" w:rsidDel="00ED1081">
          <w:delText>ure</w:delText>
        </w:r>
      </w:del>
      <w:r w:rsidR="00EE0D54">
        <w:t xml:space="preserve"> 3)</w:t>
      </w:r>
      <w:r w:rsidR="004A5744">
        <w:t>.</w:t>
      </w:r>
      <w:r w:rsidR="008B580D" w:rsidRPr="00EE2431">
        <w:t xml:space="preserve"> </w:t>
      </w:r>
      <w:r w:rsidR="00FC31FA">
        <w:t xml:space="preserve">Syrphidae had the highest proportion of total links across all networks, and recorded the highest number of plant partners in polar zones, but </w:t>
      </w:r>
      <w:r w:rsidR="00E81AE9">
        <w:t xml:space="preserve">did not show the </w:t>
      </w:r>
      <w:commentRangeStart w:id="218"/>
      <w:commentRangeStart w:id="219"/>
      <w:r w:rsidR="00E81AE9">
        <w:t>highest</w:t>
      </w:r>
      <w:r w:rsidR="00FC31FA">
        <w:t xml:space="preserve"> proportional generalism</w:t>
      </w:r>
      <w:commentRangeEnd w:id="218"/>
      <w:r w:rsidR="00400008">
        <w:rPr>
          <w:rStyle w:val="CommentReference"/>
          <w:rFonts w:asciiTheme="minorHAnsi" w:hAnsiTheme="minorHAnsi" w:cstheme="minorBidi"/>
          <w:lang w:val="en-GB"/>
        </w:rPr>
        <w:commentReference w:id="218"/>
      </w:r>
      <w:commentRangeEnd w:id="219"/>
      <w:r w:rsidR="001C334C">
        <w:rPr>
          <w:rStyle w:val="CommentReference"/>
          <w:rFonts w:asciiTheme="minorHAnsi" w:hAnsiTheme="minorHAnsi" w:cstheme="minorBidi"/>
          <w:lang w:val="en-GB"/>
        </w:rPr>
        <w:commentReference w:id="219"/>
      </w:r>
      <w:r w:rsidR="00FC31FA">
        <w:t xml:space="preserve"> in any climate zone (Fig</w:t>
      </w:r>
      <w:ins w:id="220" w:author="Mark Hall" w:date="2019-02-08T22:28:00Z">
        <w:r w:rsidR="00ED1081">
          <w:t>.</w:t>
        </w:r>
      </w:ins>
      <w:del w:id="221" w:author="Mark Hall" w:date="2019-02-08T22:28:00Z">
        <w:r w:rsidR="00FC31FA" w:rsidDel="00ED1081">
          <w:delText>ure</w:delText>
        </w:r>
      </w:del>
      <w:r w:rsidR="00FC31FA">
        <w:t xml:space="preserve"> 2</w:t>
      </w:r>
      <w:r w:rsidR="00E81AE9">
        <w:t>)</w:t>
      </w:r>
      <w:r w:rsidR="00FC31FA">
        <w:t xml:space="preserve">. </w:t>
      </w:r>
      <w:commentRangeStart w:id="222"/>
      <w:commentRangeStart w:id="223"/>
      <w:r w:rsidR="00FC31FA">
        <w:t xml:space="preserve">We separated Syrphidae from other Diptera, because they are common and recognisable pollinators, were the most common fly visitors in our dataset, and because analysing </w:t>
      </w:r>
      <w:r w:rsidR="008F5166">
        <w:t>all</w:t>
      </w:r>
      <w:r w:rsidR="00FC31FA">
        <w:t xml:space="preserve"> data at family level was not possible, due to the high number of zeros across most insect families</w:t>
      </w:r>
      <w:commentRangeEnd w:id="222"/>
      <w:r w:rsidR="004D0415">
        <w:rPr>
          <w:rStyle w:val="CommentReference"/>
          <w:rFonts w:asciiTheme="minorHAnsi" w:hAnsiTheme="minorHAnsi" w:cstheme="minorBidi"/>
          <w:lang w:val="en-GB"/>
        </w:rPr>
        <w:commentReference w:id="222"/>
      </w:r>
      <w:commentRangeEnd w:id="223"/>
      <w:r w:rsidR="00014EA5">
        <w:rPr>
          <w:rStyle w:val="CommentReference"/>
          <w:rFonts w:asciiTheme="minorHAnsi" w:hAnsiTheme="minorHAnsi" w:cstheme="minorBidi"/>
          <w:lang w:val="en-GB"/>
        </w:rPr>
        <w:commentReference w:id="223"/>
      </w:r>
      <w:r w:rsidR="00FC31FA">
        <w:t xml:space="preserve">. </w:t>
      </w:r>
      <w:commentRangeStart w:id="224"/>
      <w:r w:rsidR="00FC31FA">
        <w:t xml:space="preserve">Therefore, </w:t>
      </w:r>
      <w:commentRangeStart w:id="225"/>
      <w:commentRangeStart w:id="226"/>
      <w:r w:rsidR="00FC31FA">
        <w:t>this result is likely an artefact of our groupings</w:t>
      </w:r>
      <w:commentRangeEnd w:id="225"/>
      <w:r w:rsidR="00FC31FA">
        <w:rPr>
          <w:rStyle w:val="CommentReference"/>
          <w:rFonts w:asciiTheme="minorHAnsi" w:hAnsiTheme="minorHAnsi" w:cstheme="minorBidi"/>
          <w:lang w:val="en-GB"/>
        </w:rPr>
        <w:commentReference w:id="225"/>
      </w:r>
      <w:commentRangeEnd w:id="226"/>
      <w:r w:rsidR="00400008">
        <w:rPr>
          <w:rStyle w:val="CommentReference"/>
          <w:rFonts w:asciiTheme="minorHAnsi" w:hAnsiTheme="minorHAnsi" w:cstheme="minorBidi"/>
          <w:lang w:val="en-GB"/>
        </w:rPr>
        <w:commentReference w:id="226"/>
      </w:r>
      <w:r w:rsidR="00FC31FA">
        <w:t>, not an indication that Syrphidae are not important pollinators.</w:t>
      </w:r>
      <w:r w:rsidR="0079322E">
        <w:t xml:space="preserve"> </w:t>
      </w:r>
      <w:commentRangeEnd w:id="224"/>
      <w:r w:rsidR="0071157C">
        <w:rPr>
          <w:rStyle w:val="CommentReference"/>
          <w:rFonts w:asciiTheme="minorHAnsi" w:hAnsiTheme="minorHAnsi" w:cstheme="minorBidi"/>
          <w:lang w:val="en-GB"/>
        </w:rPr>
        <w:commentReference w:id="224"/>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commentRangeStart w:id="227"/>
      <w:r>
        <w:rPr>
          <w:b/>
          <w:noProof/>
          <w:sz w:val="36"/>
          <w:lang w:val="en-US"/>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10"/>
                    <a:stretch>
                      <a:fillRect/>
                    </a:stretch>
                  </pic:blipFill>
                  <pic:spPr>
                    <a:xfrm>
                      <a:off x="0" y="0"/>
                      <a:ext cx="6070600" cy="4552950"/>
                    </a:xfrm>
                    <a:prstGeom prst="rect">
                      <a:avLst/>
                    </a:prstGeom>
                  </pic:spPr>
                </pic:pic>
              </a:graphicData>
            </a:graphic>
          </wp:inline>
        </w:drawing>
      </w:r>
      <w:commentRangeEnd w:id="227"/>
      <w:r w:rsidR="00ED1081">
        <w:rPr>
          <w:rStyle w:val="CommentReference"/>
          <w:rFonts w:asciiTheme="minorHAnsi" w:hAnsiTheme="minorHAnsi" w:cstheme="minorBidi"/>
          <w:lang w:val="en-GB"/>
        </w:rPr>
        <w:commentReference w:id="227"/>
      </w:r>
    </w:p>
    <w:p w14:paraId="35EAEDEA" w14:textId="30F55684" w:rsidR="008B580D" w:rsidRDefault="008B580D" w:rsidP="000D1A18">
      <w:pPr>
        <w:spacing w:line="480" w:lineRule="auto"/>
      </w:pPr>
      <w:r w:rsidRPr="005B6969">
        <w:rPr>
          <w:b/>
        </w:rPr>
        <w:t xml:space="preserve">Figure </w:t>
      </w:r>
      <w:r w:rsidR="001F3D41">
        <w:rPr>
          <w:b/>
        </w:rPr>
        <w:t>2</w:t>
      </w:r>
      <w:r w:rsidRPr="005B6969">
        <w:rPr>
          <w:b/>
        </w:rPr>
        <w:t>.</w:t>
      </w:r>
      <w:r w:rsidRPr="005B6969">
        <w:t xml:space="preserve"> A) </w:t>
      </w:r>
      <w:commentRangeStart w:id="228"/>
      <w:commentRangeStart w:id="229"/>
      <w:r w:rsidRPr="005B6969">
        <w:t xml:space="preserve">Model-estimated proportion of network </w:t>
      </w:r>
      <w:commentRangeEnd w:id="228"/>
      <w:r w:rsidR="0040151A">
        <w:rPr>
          <w:rStyle w:val="CommentReference"/>
          <w:rFonts w:asciiTheme="minorHAnsi" w:hAnsiTheme="minorHAnsi" w:cstheme="minorBidi"/>
          <w:lang w:val="en-GB"/>
        </w:rPr>
        <w:commentReference w:id="228"/>
      </w:r>
      <w:r w:rsidRPr="005B6969">
        <w:t>links</w:t>
      </w:r>
      <w:r w:rsidR="008C355D">
        <w:t xml:space="preserve"> (proportional generalism)</w:t>
      </w:r>
      <w:commentRangeEnd w:id="229"/>
      <w:r w:rsidR="0071157C">
        <w:rPr>
          <w:rStyle w:val="CommentReference"/>
          <w:rFonts w:asciiTheme="minorHAnsi" w:hAnsiTheme="minorHAnsi" w:cstheme="minorBidi"/>
          <w:lang w:val="en-GB"/>
        </w:rPr>
        <w:commentReference w:id="229"/>
      </w:r>
      <w:r w:rsidRPr="005B6969">
        <w:t xml:space="preserve"> and (B) </w:t>
      </w:r>
      <w:commentRangeStart w:id="230"/>
      <w:commentRangeStart w:id="231"/>
      <w:r w:rsidR="008C355D">
        <w:t xml:space="preserve">species-level </w:t>
      </w:r>
      <w:commentRangeEnd w:id="230"/>
      <w:r w:rsidR="00970195">
        <w:rPr>
          <w:rStyle w:val="CommentReference"/>
          <w:rFonts w:asciiTheme="minorHAnsi" w:hAnsiTheme="minorHAnsi" w:cstheme="minorBidi"/>
          <w:lang w:val="en-GB"/>
        </w:rPr>
        <w:commentReference w:id="230"/>
      </w:r>
      <w:commentRangeEnd w:id="231"/>
      <w:r w:rsidR="00400008">
        <w:rPr>
          <w:rStyle w:val="CommentReference"/>
          <w:rFonts w:asciiTheme="minorHAnsi" w:hAnsiTheme="minorHAnsi" w:cstheme="minorBidi"/>
          <w:lang w:val="en-GB"/>
        </w:rPr>
        <w:commentReference w:id="231"/>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commentRangeStart w:id="232"/>
      <w:r>
        <w:rPr>
          <w:i/>
          <w:noProof/>
          <w:lang w:val="en-US"/>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commentRangeEnd w:id="232"/>
      <w:r w:rsidR="006F1108">
        <w:rPr>
          <w:rStyle w:val="CommentReference"/>
          <w:rFonts w:asciiTheme="minorHAnsi" w:hAnsiTheme="minorHAnsi" w:cstheme="minorBidi"/>
          <w:lang w:val="en-GB"/>
        </w:rPr>
        <w:commentReference w:id="232"/>
      </w:r>
    </w:p>
    <w:p w14:paraId="2D5C85B0" w14:textId="2F94F2F4" w:rsidR="008B580D" w:rsidRPr="00EE2431" w:rsidDel="00400008" w:rsidRDefault="008B580D" w:rsidP="00827627">
      <w:pPr>
        <w:tabs>
          <w:tab w:val="left" w:pos="5361"/>
        </w:tabs>
        <w:spacing w:line="480" w:lineRule="auto"/>
        <w:rPr>
          <w:del w:id="233" w:author="Liam Kendall" w:date="2019-02-08T14:36:00Z"/>
          <w:i/>
        </w:rPr>
      </w:pPr>
      <w:commentRangeStart w:id="234"/>
      <w:commentRangeStart w:id="235"/>
      <w:r w:rsidRPr="0026242A">
        <w:rPr>
          <w:b/>
        </w:rPr>
        <w:t xml:space="preserve">Figure </w:t>
      </w:r>
      <w:r w:rsidR="001F3D41">
        <w:rPr>
          <w:b/>
        </w:rPr>
        <w:t>3</w:t>
      </w:r>
      <w:commentRangeStart w:id="236"/>
      <w:r w:rsidRPr="0026242A">
        <w:t xml:space="preserve"> </w:t>
      </w:r>
      <w:commentRangeEnd w:id="234"/>
      <w:r w:rsidR="00E769AE">
        <w:rPr>
          <w:rStyle w:val="CommentReference"/>
          <w:rFonts w:asciiTheme="minorHAnsi" w:hAnsiTheme="minorHAnsi" w:cstheme="minorBidi"/>
          <w:lang w:val="en-GB"/>
        </w:rPr>
        <w:commentReference w:id="234"/>
      </w:r>
      <w:commentRangeEnd w:id="235"/>
      <w:r w:rsidR="004F1C97">
        <w:rPr>
          <w:rStyle w:val="CommentReference"/>
          <w:rFonts w:asciiTheme="minorHAnsi" w:hAnsiTheme="minorHAnsi" w:cstheme="minorBidi"/>
          <w:lang w:val="en-GB"/>
        </w:rPr>
        <w:commentReference w:id="235"/>
      </w:r>
      <w:commentRangeStart w:id="237"/>
      <w:commentRangeStart w:id="238"/>
      <w:commentRangeStart w:id="239"/>
      <w:r w:rsidRPr="0026242A">
        <w:t xml:space="preserve">Global map of </w:t>
      </w:r>
      <w:commentRangeStart w:id="240"/>
      <w:r w:rsidR="000E1A3C">
        <w:t xml:space="preserve">absolute </w:t>
      </w:r>
      <w:r>
        <w:t xml:space="preserve">generalism </w:t>
      </w:r>
      <w:commentRangeEnd w:id="240"/>
      <w:r w:rsidR="004D0415">
        <w:rPr>
          <w:rStyle w:val="CommentReference"/>
          <w:rFonts w:asciiTheme="minorHAnsi" w:hAnsiTheme="minorHAnsi" w:cstheme="minorBidi"/>
          <w:lang w:val="en-GB"/>
        </w:rPr>
        <w:commentReference w:id="240"/>
      </w:r>
      <w:r>
        <w:t xml:space="preserve">for </w:t>
      </w:r>
      <w:r w:rsidRPr="0026242A">
        <w:t xml:space="preserve">each pollinator </w:t>
      </w:r>
      <w:r>
        <w:t xml:space="preserve">taxonomic </w:t>
      </w:r>
      <w:r w:rsidRPr="0026242A">
        <w:t xml:space="preserve">group within climate zones. Circles represent individual networks. Circle size is relative to </w:t>
      </w:r>
      <w:r>
        <w:t>the model estimates for pollinator generalism (</w:t>
      </w:r>
      <w:commentRangeStart w:id="241"/>
      <w:r>
        <w:t>number of plant partners</w:t>
      </w:r>
      <w:commentRangeEnd w:id="241"/>
      <w:r w:rsidR="004D0415">
        <w:rPr>
          <w:rStyle w:val="CommentReference"/>
          <w:rFonts w:asciiTheme="minorHAnsi" w:hAnsiTheme="minorHAnsi" w:cstheme="minorBidi"/>
          <w:lang w:val="en-GB"/>
        </w:rPr>
        <w:commentReference w:id="241"/>
      </w:r>
      <w:r>
        <w:t xml:space="preserve">) for </w:t>
      </w:r>
      <w:r w:rsidRPr="0026242A">
        <w:t>each pollinator taxonomic group within each network.</w:t>
      </w:r>
      <w:commentRangeEnd w:id="236"/>
      <w:r w:rsidR="00D176C2">
        <w:rPr>
          <w:rStyle w:val="CommentReference"/>
          <w:rFonts w:asciiTheme="minorHAnsi" w:hAnsiTheme="minorHAnsi" w:cstheme="minorBidi"/>
          <w:lang w:val="en-GB"/>
        </w:rPr>
        <w:commentReference w:id="236"/>
      </w:r>
      <w:commentRangeEnd w:id="237"/>
      <w:commentRangeEnd w:id="239"/>
      <w:r w:rsidR="000F2BA4">
        <w:rPr>
          <w:rStyle w:val="CommentReference"/>
          <w:rFonts w:asciiTheme="minorHAnsi" w:hAnsiTheme="minorHAnsi" w:cstheme="minorBidi"/>
          <w:lang w:val="en-GB"/>
        </w:rPr>
        <w:commentReference w:id="237"/>
      </w:r>
      <w:commentRangeEnd w:id="238"/>
      <w:r w:rsidR="00400008">
        <w:rPr>
          <w:rStyle w:val="CommentReference"/>
          <w:rFonts w:asciiTheme="minorHAnsi" w:hAnsiTheme="minorHAnsi" w:cstheme="minorBidi"/>
          <w:lang w:val="en-GB"/>
        </w:rPr>
        <w:commentReference w:id="238"/>
      </w:r>
      <w:r w:rsidR="004D0415">
        <w:rPr>
          <w:rStyle w:val="CommentReference"/>
          <w:rFonts w:asciiTheme="minorHAnsi" w:hAnsiTheme="minorHAnsi" w:cstheme="minorBidi"/>
          <w:lang w:val="en-GB"/>
        </w:rPr>
        <w:commentReference w:id="239"/>
      </w:r>
      <w:ins w:id="242" w:author="Liam Kendall" w:date="2019-02-08T14:36:00Z">
        <w:r w:rsidR="00400008">
          <w:t xml:space="preserve"> </w:t>
        </w:r>
      </w:ins>
    </w:p>
    <w:p w14:paraId="51817499" w14:textId="360314C9" w:rsidR="008B580D" w:rsidRDefault="00400008">
      <w:pPr>
        <w:tabs>
          <w:tab w:val="left" w:pos="5361"/>
        </w:tabs>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Change w:id="243" w:author="Liam Kendall" w:date="2019-02-08T14:36:00Z">
          <w:pPr>
            <w:spacing w:line="480" w:lineRule="auto"/>
          </w:pPr>
        </w:pPrChange>
      </w:pPr>
      <w:ins w:id="244" w:author="Liam Kendall" w:date="2019-02-08T14:36:00Z">
        <w:r w:rsidRPr="005B6969">
          <w:t xml:space="preserve">Predictions of pollinator </w:t>
        </w:r>
        <w:r>
          <w:t>generalism</w:t>
        </w:r>
        <w:r w:rsidRPr="005B6969">
          <w:t xml:space="preserve"> are constrained to equal network size (100 plant-pollinator links).</w:t>
        </w:r>
      </w:ins>
    </w:p>
    <w:p w14:paraId="0E1A9E38" w14:textId="202EC28E" w:rsidR="000F0590" w:rsidRDefault="00955FE0" w:rsidP="000D1A18">
      <w:pPr>
        <w:spacing w:line="480" w:lineRule="auto"/>
      </w:pPr>
      <w:commentRangeStart w:id="245"/>
      <w:r>
        <w:lastRenderedPageBreak/>
        <w:t xml:space="preserve">There are multiple ways to measure </w:t>
      </w:r>
      <w:commentRangeStart w:id="246"/>
      <w:commentRangeStart w:id="247"/>
      <w:commentRangeStart w:id="248"/>
      <w:r>
        <w:t>generalisation</w:t>
      </w:r>
      <w:commentRangeEnd w:id="246"/>
      <w:r w:rsidR="00EC7F76">
        <w:rPr>
          <w:rStyle w:val="CommentReference"/>
          <w:rFonts w:asciiTheme="minorHAnsi" w:hAnsiTheme="minorHAnsi" w:cstheme="minorBidi"/>
          <w:lang w:val="en-GB"/>
        </w:rPr>
        <w:commentReference w:id="246"/>
      </w:r>
      <w:commentRangeEnd w:id="247"/>
      <w:r w:rsidR="00400008">
        <w:rPr>
          <w:rStyle w:val="CommentReference"/>
          <w:rFonts w:asciiTheme="minorHAnsi" w:hAnsiTheme="minorHAnsi" w:cstheme="minorBidi"/>
          <w:lang w:val="en-GB"/>
        </w:rPr>
        <w:commentReference w:id="247"/>
      </w:r>
      <w:commentRangeEnd w:id="248"/>
      <w:r w:rsidR="006F1108">
        <w:rPr>
          <w:rStyle w:val="CommentReference"/>
          <w:rFonts w:asciiTheme="minorHAnsi" w:hAnsiTheme="minorHAnsi" w:cstheme="minorBidi"/>
          <w:lang w:val="en-GB"/>
        </w:rPr>
        <w:commentReference w:id="248"/>
      </w:r>
      <w:r>
        <w:t xml:space="preserve">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generalism, </w:t>
      </w:r>
      <w:r w:rsidR="00BB0774">
        <w:t>which are quantitative representations of network linkages</w:t>
      </w:r>
      <w:r>
        <w:t>.</w:t>
      </w:r>
      <w:commentRangeEnd w:id="245"/>
      <w:r w:rsidR="004D0415">
        <w:rPr>
          <w:rStyle w:val="CommentReference"/>
          <w:rFonts w:asciiTheme="minorHAnsi" w:hAnsiTheme="minorHAnsi" w:cstheme="minorBidi"/>
          <w:lang w:val="en-GB"/>
        </w:rPr>
        <w:commentReference w:id="245"/>
      </w:r>
      <w:r>
        <w:t xml:space="preserve"> </w:t>
      </w:r>
      <w:r w:rsidR="00FE1F7D">
        <w:t xml:space="preserve">Our results highlight how focusing only on actual numbers of links in network studies overlooks important </w:t>
      </w:r>
      <w:commentRangeStart w:id="249"/>
      <w:del w:id="250" w:author="Jamie Stavert" w:date="2019-02-08T12:50:00Z">
        <w:r w:rsidR="00FE1F7D" w:rsidDel="00EC7F76">
          <w:delText>community-</w:delText>
        </w:r>
        <w:commentRangeEnd w:id="249"/>
        <w:r w:rsidR="004D0415" w:rsidDel="00EC7F76">
          <w:rPr>
            <w:rStyle w:val="CommentReference"/>
            <w:rFonts w:asciiTheme="minorHAnsi" w:hAnsiTheme="minorHAnsi" w:cstheme="minorBidi"/>
            <w:lang w:val="en-GB"/>
          </w:rPr>
          <w:commentReference w:id="249"/>
        </w:r>
        <w:r w:rsidR="00FE1F7D" w:rsidDel="00EC7F76">
          <w:delText xml:space="preserve">level </w:delText>
        </w:r>
      </w:del>
      <w:r w:rsidR="00FE1F7D">
        <w:t xml:space="preserve">information about plant-pollinator communities. </w:t>
      </w:r>
      <w:r>
        <w:t xml:space="preserve">For example, </w:t>
      </w:r>
      <w:commentRangeStart w:id="251"/>
      <w:r>
        <w:t>Syrphidae had the highest number of plant partners in polar climates</w:t>
      </w:r>
      <w:ins w:id="252" w:author="Jamie Stavert" w:date="2019-02-08T12:52:00Z">
        <w:r w:rsidR="00EC7F76">
          <w:t xml:space="preserve"> but had</w:t>
        </w:r>
      </w:ins>
      <w:del w:id="253" w:author="Jamie Stavert" w:date="2019-02-08T12:52:00Z">
        <w:r w:rsidDel="00EC7F76">
          <w:delText>, and</w:delText>
        </w:r>
      </w:del>
      <w:r>
        <w:t xml:space="preserve"> the greatest proportion of network links in continental climates</w:t>
      </w:r>
      <w:commentRangeEnd w:id="251"/>
      <w:r w:rsidR="004D0415">
        <w:rPr>
          <w:rStyle w:val="CommentReference"/>
          <w:rFonts w:asciiTheme="minorHAnsi" w:hAnsiTheme="minorHAnsi" w:cstheme="minorBidi"/>
          <w:lang w:val="en-GB"/>
        </w:rPr>
        <w:commentReference w:id="251"/>
      </w:r>
      <w:r>
        <w:t xml:space="preserve"> (Fig</w:t>
      </w:r>
      <w:ins w:id="254" w:author="Mark Hall" w:date="2019-02-08T22:48:00Z">
        <w:r w:rsidR="007273E5">
          <w:t>.</w:t>
        </w:r>
      </w:ins>
      <w:del w:id="255" w:author="Mark Hall" w:date="2019-02-08T22:48:00Z">
        <w:r w:rsidDel="007273E5">
          <w:delText>ure</w:delText>
        </w:r>
      </w:del>
      <w:r>
        <w:t xml:space="preserve"> 2). Similarly, bees visited the most plant species in tropical zones, but had the greatest proportion of network </w:t>
      </w:r>
      <w:r w:rsidR="00D90ADA">
        <w:t>links in continental zones (higher than Syrphidae).</w:t>
      </w:r>
      <w:r w:rsidR="00FE1F7D">
        <w:t xml:space="preserve"> Non-syrphid Diptera </w:t>
      </w:r>
      <w:del w:id="256" w:author="Jamie Stavert" w:date="2019-02-08T12:52:00Z">
        <w:r w:rsidR="00FE1F7D" w:rsidDel="00EC7F76">
          <w:delText>were recorded on</w:delText>
        </w:r>
      </w:del>
      <w:ins w:id="257" w:author="Jamie Stavert" w:date="2019-02-08T12:52:00Z">
        <w:r w:rsidR="00EC7F76">
          <w:t>had</w:t>
        </w:r>
      </w:ins>
      <w:r w:rsidR="00FE1F7D">
        <w:t xml:space="preserve"> fewer plant partners, </w:t>
      </w:r>
      <w:commentRangeStart w:id="258"/>
      <w:commentRangeStart w:id="259"/>
      <w:r w:rsidR="00FE1F7D">
        <w:t>in absolute terms</w:t>
      </w:r>
      <w:commentRangeEnd w:id="258"/>
      <w:r w:rsidR="004D0415">
        <w:rPr>
          <w:rStyle w:val="CommentReference"/>
          <w:rFonts w:asciiTheme="minorHAnsi" w:hAnsiTheme="minorHAnsi" w:cstheme="minorBidi"/>
          <w:lang w:val="en-GB"/>
        </w:rPr>
        <w:commentReference w:id="258"/>
      </w:r>
      <w:commentRangeEnd w:id="259"/>
      <w:r w:rsidR="00AA6901">
        <w:rPr>
          <w:rStyle w:val="CommentReference"/>
          <w:rFonts w:asciiTheme="minorHAnsi" w:hAnsiTheme="minorHAnsi" w:cstheme="minorBidi"/>
          <w:lang w:val="en-GB"/>
        </w:rPr>
        <w:commentReference w:id="259"/>
      </w:r>
      <w:r w:rsidR="00FE1F7D">
        <w:t xml:space="preserve">, across all networks; but, relative to other taxa and other climate zones, </w:t>
      </w:r>
      <w:r w:rsidR="001C3C12">
        <w:t>they</w:t>
      </w:r>
      <w:r w:rsidR="00FE1F7D">
        <w:t xml:space="preserve"> were the most dominant pollinator in polar zones</w:t>
      </w:r>
      <w:r w:rsidR="00BB0774">
        <w:t xml:space="preserve"> (Fig</w:t>
      </w:r>
      <w:ins w:id="260" w:author="Mark Hall" w:date="2019-02-08T22:48:00Z">
        <w:r w:rsidR="007273E5">
          <w:t>.</w:t>
        </w:r>
      </w:ins>
      <w:del w:id="261" w:author="Mark Hall" w:date="2019-02-08T22:48:00Z">
        <w:r w:rsidR="00BB0774" w:rsidDel="007273E5">
          <w:delText>ure</w:delText>
        </w:r>
      </w:del>
      <w:r w:rsidR="00BB0774">
        <w:t xml:space="preserve"> 2)</w:t>
      </w:r>
      <w:r w:rsidR="00FE1F7D">
        <w:t>.</w:t>
      </w:r>
      <w:r w:rsidR="0006732A">
        <w:t xml:space="preserve"> </w:t>
      </w:r>
      <w:commentRangeStart w:id="262"/>
      <w:commentRangeStart w:id="263"/>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commentRangeStart w:id="264"/>
      <w:r w:rsidR="001C3C12">
        <w:t>importance</w:t>
      </w:r>
      <w:commentRangeEnd w:id="264"/>
      <w:r w:rsidR="00EC7F76">
        <w:rPr>
          <w:rStyle w:val="CommentReference"/>
          <w:rFonts w:asciiTheme="minorHAnsi" w:hAnsiTheme="minorHAnsi" w:cstheme="minorBidi"/>
          <w:lang w:val="en-GB"/>
        </w:rPr>
        <w:commentReference w:id="264"/>
      </w:r>
      <w:r w:rsidR="001C3C12">
        <w:t xml:space="preserve"> in the system.</w:t>
      </w:r>
      <w:r w:rsidR="0006732A">
        <w:t xml:space="preserve"> </w:t>
      </w:r>
      <w:commentRangeEnd w:id="262"/>
      <w:r w:rsidR="0071157C">
        <w:rPr>
          <w:rStyle w:val="CommentReference"/>
          <w:rFonts w:asciiTheme="minorHAnsi" w:hAnsiTheme="minorHAnsi" w:cstheme="minorBidi"/>
          <w:lang w:val="en-GB"/>
        </w:rPr>
        <w:commentReference w:id="262"/>
      </w:r>
      <w:commentRangeEnd w:id="263"/>
      <w:r w:rsidR="00704DC0">
        <w:rPr>
          <w:rStyle w:val="CommentReference"/>
          <w:rFonts w:asciiTheme="minorHAnsi" w:hAnsiTheme="minorHAnsi" w:cstheme="minorBidi"/>
          <w:lang w:val="en-GB"/>
        </w:rPr>
        <w:commentReference w:id="263"/>
      </w:r>
    </w:p>
    <w:p w14:paraId="2C025433" w14:textId="77777777" w:rsidR="001C3C12" w:rsidRDefault="001C3C12" w:rsidP="000D1A18">
      <w:pPr>
        <w:spacing w:line="480" w:lineRule="auto"/>
      </w:pPr>
    </w:p>
    <w:p w14:paraId="7428BFA1" w14:textId="50DCB293" w:rsidR="00690CE2" w:rsidRDefault="00705F24" w:rsidP="000D1A18">
      <w:pPr>
        <w:spacing w:line="480" w:lineRule="auto"/>
      </w:pPr>
      <w:r>
        <w:t>Our</w:t>
      </w:r>
      <w:r w:rsidR="00C73A6A">
        <w:t xml:space="preserve"> results provide empirical evidence that non-syrphid flies are relatively more </w:t>
      </w:r>
      <w:commentRangeStart w:id="265"/>
      <w:r w:rsidR="00C73A6A">
        <w:t>common</w:t>
      </w:r>
      <w:commentRangeEnd w:id="265"/>
      <w:r w:rsidR="00EC7F76">
        <w:rPr>
          <w:rStyle w:val="CommentReference"/>
          <w:rFonts w:asciiTheme="minorHAnsi" w:hAnsiTheme="minorHAnsi" w:cstheme="minorBidi"/>
          <w:lang w:val="en-GB"/>
        </w:rPr>
        <w:commentReference w:id="265"/>
      </w:r>
      <w:r w:rsidR="00C73A6A">
        <w:t xml:space="preserve"> as pollinators in polar zones, and bees are relatively more common as pollinators in continental and temperate climate zones. </w:t>
      </w:r>
      <w:commentRangeStart w:id="266"/>
      <w:r w:rsidR="00C73A6A">
        <w:t xml:space="preserve">Our analysis is based </w:t>
      </w:r>
      <w:r w:rsidR="002115A4">
        <w:t xml:space="preserve">on </w:t>
      </w:r>
      <w:r w:rsidR="008F5166">
        <w:t>the most comprehensive set of insect pollinator networks collated thus far</w:t>
      </w:r>
      <w:commentRangeEnd w:id="266"/>
      <w:r w:rsidR="00704DC0">
        <w:rPr>
          <w:rStyle w:val="CommentReference"/>
          <w:rFonts w:asciiTheme="minorHAnsi" w:hAnsiTheme="minorHAnsi" w:cstheme="minorBidi"/>
          <w:lang w:val="en-GB"/>
        </w:rPr>
        <w:commentReference w:id="266"/>
      </w:r>
      <w:r w:rsidR="00C73A6A">
        <w:t xml:space="preserve">. </w:t>
      </w:r>
      <w:commentRangeStart w:id="267"/>
      <w:r w:rsidR="00C73A6A">
        <w:t>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w:t>
      </w:r>
      <w:commentRangeStart w:id="268"/>
      <w:commentRangeStart w:id="269"/>
      <w:del w:id="270" w:author="Jamie Stavert" w:date="2019-02-08T12:55:00Z">
        <w:r w:rsidR="002115A4" w:rsidDel="00EC7F76">
          <w:delText xml:space="preserve">birds </w:delText>
        </w:r>
      </w:del>
      <w:ins w:id="271" w:author="Jamie Stavert" w:date="2019-02-08T12:55:00Z">
        <w:r w:rsidR="00EC7F76">
          <w:t xml:space="preserve">vertebrates </w:t>
        </w:r>
        <w:commentRangeEnd w:id="268"/>
        <w:r w:rsidR="00EC7F76">
          <w:rPr>
            <w:rStyle w:val="CommentReference"/>
            <w:rFonts w:asciiTheme="minorHAnsi" w:hAnsiTheme="minorHAnsi" w:cstheme="minorBidi"/>
            <w:lang w:val="en-GB"/>
          </w:rPr>
          <w:commentReference w:id="268"/>
        </w:r>
      </w:ins>
      <w:commentRangeEnd w:id="269"/>
      <w:r w:rsidR="00400008">
        <w:rPr>
          <w:rStyle w:val="CommentReference"/>
          <w:rFonts w:asciiTheme="minorHAnsi" w:hAnsiTheme="minorHAnsi" w:cstheme="minorBidi"/>
          <w:lang w:val="en-GB"/>
        </w:rPr>
        <w:commentReference w:id="269"/>
      </w:r>
      <w:r w:rsidR="002115A4">
        <w:t>and insects together</w:t>
      </w:r>
      <w:commentRangeEnd w:id="267"/>
      <w:r w:rsidR="00704DC0">
        <w:rPr>
          <w:rStyle w:val="CommentReference"/>
          <w:rFonts w:asciiTheme="minorHAnsi" w:hAnsiTheme="minorHAnsi" w:cstheme="minorBidi"/>
          <w:lang w:val="en-GB"/>
        </w:rPr>
        <w:commentReference w:id="267"/>
      </w:r>
      <w:r w:rsidR="002115A4">
        <w:t>.</w:t>
      </w:r>
      <w:r w:rsidR="00C73A6A">
        <w:t xml:space="preserve"> </w:t>
      </w:r>
      <w:commentRangeStart w:id="272"/>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commentRangeStart w:id="273"/>
      <w:ins w:id="274" w:author="Jamie Stavert" w:date="2019-02-08T12:56:00Z">
        <w:r w:rsidR="00EC7F76" w:rsidRPr="00EA6CB9">
          <w:rPr>
            <w:lang w:val="en-GB"/>
          </w:rPr>
          <w:t>We have also shown that climate is a more powerful predictor of insect roles in plant-pollinator networks than latitude, despite latitude receiving</w:t>
        </w:r>
      </w:ins>
      <w:del w:id="275" w:author="Jamie Stavert" w:date="2019-02-08T12:56:00Z">
        <w:r w:rsidDel="00EC7F76">
          <w:delText>We are confident that our results are not influenced by latitude, which has received</w:delText>
        </w:r>
      </w:del>
      <w:r>
        <w:t xml:space="preserve">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commentRangeEnd w:id="273"/>
      <w:r w:rsidR="00235217">
        <w:rPr>
          <w:rStyle w:val="CommentReference"/>
          <w:rFonts w:asciiTheme="minorHAnsi" w:hAnsiTheme="minorHAnsi" w:cstheme="minorBidi"/>
          <w:lang w:val="en-GB"/>
        </w:rPr>
        <w:commentReference w:id="273"/>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r w:rsidR="000448B9">
        <w:t>generalism</w:t>
      </w:r>
      <w:r w:rsidR="000448B9" w:rsidRPr="00EE2431">
        <w:t xml:space="preserve"> were better </w:t>
      </w:r>
      <w:r w:rsidR="000448B9" w:rsidRPr="00EE2431">
        <w:lastRenderedPageBreak/>
        <w:t>explained by</w:t>
      </w:r>
      <w:r w:rsidR="000448B9">
        <w:t xml:space="preserve"> the</w:t>
      </w:r>
      <w:r w:rsidR="000448B9" w:rsidRPr="00EE2431">
        <w:t xml:space="preserve"> </w:t>
      </w:r>
      <w:commentRangeStart w:id="276"/>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276"/>
      <w:r>
        <w:rPr>
          <w:rStyle w:val="CommentReference"/>
          <w:rFonts w:asciiTheme="minorHAnsi" w:hAnsiTheme="minorHAnsi" w:cstheme="minorBidi"/>
          <w:lang w:val="en-GB"/>
        </w:rPr>
        <w:commentReference w:id="276"/>
      </w:r>
      <w:r w:rsidR="000448B9" w:rsidRPr="00EE2431">
        <w:t>(</w:t>
      </w:r>
      <w:r w:rsidR="000448B9">
        <w:t>p</w:t>
      </w:r>
      <w:r w:rsidR="000448B9" w:rsidRPr="00EE2431">
        <w:t>roportion</w:t>
      </w:r>
      <w:r w:rsidR="000448B9">
        <w:t xml:space="preserve"> of network links ΔWAIC: -47.71;</w:t>
      </w:r>
      <w:r w:rsidR="000448B9" w:rsidRPr="00EE2431">
        <w:t xml:space="preserve"> species-level </w:t>
      </w:r>
      <w:r w:rsidR="000448B9">
        <w:t>generalism</w:t>
      </w:r>
      <w:r w:rsidR="000448B9" w:rsidRPr="00EE2431">
        <w:t xml:space="preserve"> ΔWAIC: </w:t>
      </w:r>
      <w:commentRangeEnd w:id="272"/>
      <w:r w:rsidR="00704DC0">
        <w:rPr>
          <w:rStyle w:val="CommentReference"/>
          <w:rFonts w:asciiTheme="minorHAnsi" w:hAnsiTheme="minorHAnsi" w:cstheme="minorBidi"/>
          <w:lang w:val="en-GB"/>
        </w:rPr>
        <w:commentReference w:id="272"/>
      </w:r>
      <w:r w:rsidR="000448B9" w:rsidRPr="00D54557">
        <w:t>-34.15</w:t>
      </w:r>
      <w:r w:rsidR="000448B9" w:rsidRPr="00EE2431">
        <w:t>).</w:t>
      </w:r>
      <w:r>
        <w:t xml:space="preserve"> F</w:t>
      </w:r>
      <w:commentRangeStart w:id="277"/>
      <w:r>
        <w:t>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w:t>
      </w:r>
      <w:ins w:id="278" w:author="Jamie Stavert" w:date="2019-02-08T12:57:00Z">
        <w:r w:rsidR="00235217">
          <w:t xml:space="preserve"> only</w:t>
        </w:r>
      </w:ins>
      <w:r w:rsidR="00FC31FA">
        <w:t xml:space="preserve">. </w:t>
      </w:r>
      <w:commentRangeStart w:id="279"/>
      <w:r w:rsidR="00FC31FA">
        <w:t>Yet c</w:t>
      </w:r>
      <w:r>
        <w:t>limate is a multivariate space</w:t>
      </w:r>
      <w:r w:rsidR="00FC31FA">
        <w:t xml:space="preserve"> encompassing more than just temperature</w:t>
      </w:r>
      <w:r w:rsidR="008F5166">
        <w:t xml:space="preserve"> fluctuations</w:t>
      </w:r>
      <w:commentRangeEnd w:id="279"/>
      <w:r w:rsidR="00235217">
        <w:rPr>
          <w:rStyle w:val="CommentReference"/>
          <w:rFonts w:asciiTheme="minorHAnsi" w:hAnsiTheme="minorHAnsi" w:cstheme="minorBidi"/>
          <w:lang w:val="en-GB"/>
        </w:rPr>
        <w:commentReference w:id="279"/>
      </w:r>
      <w:r w:rsidR="00FC31FA">
        <w:t xml:space="preserve">. </w:t>
      </w:r>
      <w:r w:rsidR="008F5166">
        <w:t>Köppen c</w:t>
      </w:r>
      <w:r w:rsidR="00CD05D7">
        <w:t xml:space="preserve">limate zone classifications are extremely useful for aggregating complex climate gradients and vegetation patterns </w:t>
      </w:r>
      <w:commentRangeStart w:id="280"/>
      <w:r w:rsidR="00CD05D7">
        <w:t>into</w:t>
      </w:r>
      <w:commentRangeEnd w:id="280"/>
      <w:r w:rsidR="00AA6901">
        <w:rPr>
          <w:rStyle w:val="CommentReference"/>
          <w:rFonts w:asciiTheme="minorHAnsi" w:hAnsiTheme="minorHAnsi" w:cstheme="minorBidi"/>
          <w:lang w:val="en-GB"/>
        </w:rPr>
        <w:commentReference w:id="280"/>
      </w:r>
      <w:r w:rsidR="00CD05D7">
        <w:t xml:space="preserve">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w:t>
      </w:r>
      <w:commentRangeEnd w:id="277"/>
      <w:r w:rsidR="00704DC0">
        <w:rPr>
          <w:rStyle w:val="CommentReference"/>
          <w:rFonts w:asciiTheme="minorHAnsi" w:hAnsiTheme="minorHAnsi" w:cstheme="minorBidi"/>
          <w:lang w:val="en-GB"/>
        </w:rPr>
        <w:commentReference w:id="277"/>
      </w:r>
      <w:r w:rsidR="00FC31FA">
        <w:t xml:space="preserve"> </w:t>
      </w:r>
      <w:commentRangeStart w:id="281"/>
      <w:r w:rsidR="00FC31FA">
        <w:t xml:space="preserve">As we show here, climate zone is a more </w:t>
      </w:r>
      <w:del w:id="282" w:author="Jamie Stavert" w:date="2019-02-08T12:57:00Z">
        <w:r w:rsidR="00FC31FA" w:rsidDel="00235217">
          <w:delText xml:space="preserve">useful </w:delText>
        </w:r>
      </w:del>
      <w:ins w:id="283" w:author="Jamie Stavert" w:date="2019-02-08T12:57:00Z">
        <w:r w:rsidR="00235217">
          <w:t xml:space="preserve">powerful </w:t>
        </w:r>
      </w:ins>
      <w:r w:rsidR="00FC31FA">
        <w:t xml:space="preserve">predictor of insect community composition than proxy variables like latitude. </w:t>
      </w:r>
      <w:commentRangeEnd w:id="281"/>
      <w:r w:rsidR="00D84180">
        <w:rPr>
          <w:rStyle w:val="CommentReference"/>
          <w:rFonts w:asciiTheme="minorHAnsi" w:hAnsiTheme="minorHAnsi" w:cstheme="minorBidi"/>
          <w:lang w:val="en-GB"/>
        </w:rPr>
        <w:commentReference w:id="281"/>
      </w:r>
      <w:del w:id="284" w:author="Jamie Stavert" w:date="2019-02-08T12:57:00Z">
        <w:r w:rsidR="00CD05D7" w:rsidDel="00235217">
          <w:delText xml:space="preserve">More </w:delText>
        </w:r>
      </w:del>
      <w:ins w:id="285" w:author="Jamie Stavert" w:date="2019-02-08T12:57:00Z">
        <w:r w:rsidR="00235217">
          <w:t xml:space="preserve">We now require additional </w:t>
        </w:r>
      </w:ins>
      <w:r w:rsidR="00CD05D7">
        <w:t xml:space="preserve">networks across </w:t>
      </w:r>
      <w:del w:id="286" w:author="Jamie Stavert" w:date="2019-02-08T12:58:00Z">
        <w:r w:rsidR="00CD05D7" w:rsidDel="00235217">
          <w:delText>other parts</w:delText>
        </w:r>
      </w:del>
      <w:ins w:id="287" w:author="Jamie Stavert" w:date="2019-02-08T12:58:00Z">
        <w:r w:rsidR="00235217">
          <w:t>underrepresented regions</w:t>
        </w:r>
      </w:ins>
      <w:r w:rsidR="00CD05D7">
        <w:t xml:space="preserve"> of the world </w:t>
      </w:r>
      <w:del w:id="288" w:author="Mark Hall" w:date="2019-02-08T22:50:00Z">
        <w:r w:rsidR="00CD05D7" w:rsidDel="007273E5">
          <w:delText xml:space="preserve">are needed </w:delText>
        </w:r>
      </w:del>
      <w:r w:rsidR="00CD05D7">
        <w:t>to</w:t>
      </w:r>
      <w:r w:rsidR="00FC31FA">
        <w:t xml:space="preserve"> test whether the sub-categories of the </w:t>
      </w:r>
      <w:r w:rsidR="00CD05D7">
        <w:t xml:space="preserve">Köppen </w:t>
      </w:r>
      <w:r w:rsidR="00FC31FA">
        <w:t>classification</w:t>
      </w:r>
      <w:r w:rsidR="00B210D6">
        <w:t xml:space="preserve">s </w:t>
      </w:r>
      <w:del w:id="289" w:author="Jamie Stavert" w:date="2019-02-08T12:58:00Z">
        <w:r w:rsidR="00B210D6" w:rsidDel="00235217">
          <w:delText>identify more</w:delText>
        </w:r>
      </w:del>
      <w:ins w:id="290" w:author="Jamie Stavert" w:date="2019-02-08T12:58:00Z">
        <w:r w:rsidR="00235217">
          <w:t>can better predict</w:t>
        </w:r>
      </w:ins>
      <w:r w:rsidR="00B210D6">
        <w:t xml:space="preserv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commentRangeStart w:id="291"/>
      <w:r>
        <w:t>Climate change affects plant-pollinator networks through phenological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commentRangeEnd w:id="291"/>
      <w:r w:rsidR="00704DC0">
        <w:rPr>
          <w:rStyle w:val="CommentReference"/>
          <w:rFonts w:asciiTheme="minorHAnsi" w:hAnsiTheme="minorHAnsi" w:cstheme="minorBidi"/>
          <w:lang w:val="en-GB"/>
        </w:rPr>
        <w:commentReference w:id="291"/>
      </w:r>
    </w:p>
    <w:p w14:paraId="2B716E61" w14:textId="77777777" w:rsidR="00FC31FA" w:rsidRDefault="00FC31FA" w:rsidP="000D1A18">
      <w:pPr>
        <w:spacing w:line="480" w:lineRule="auto"/>
        <w:rPr>
          <w:b/>
          <w:i/>
        </w:rPr>
      </w:pPr>
    </w:p>
    <w:p w14:paraId="55F315C0" w14:textId="1ED6F522" w:rsidR="00BC3315" w:rsidRPr="00BC3315" w:rsidRDefault="00BC3315" w:rsidP="00124207">
      <w:pPr>
        <w:spacing w:line="480" w:lineRule="auto"/>
        <w:outlineLvl w:val="0"/>
        <w:rPr>
          <w:b/>
        </w:rPr>
      </w:pPr>
      <w:r w:rsidRPr="00BC3315">
        <w:rPr>
          <w:b/>
        </w:rPr>
        <w:t>Methods</w:t>
      </w:r>
    </w:p>
    <w:p w14:paraId="4370254B" w14:textId="7DC55623" w:rsidR="00024B33" w:rsidRDefault="00024B33" w:rsidP="000D1A18">
      <w:pPr>
        <w:spacing w:line="480" w:lineRule="auto"/>
      </w:pPr>
      <w:r>
        <w:t xml:space="preserve">We collated 184 </w:t>
      </w:r>
      <w:r w:rsidR="00CA31FB">
        <w:t>plant-</w:t>
      </w:r>
      <w:r>
        <w:t xml:space="preserve">pollinator networks from the </w:t>
      </w:r>
      <w:commentRangeStart w:id="292"/>
      <w:r>
        <w:t xml:space="preserve">Web of Life ecological networks </w:t>
      </w:r>
      <w:commentRangeEnd w:id="292"/>
      <w:r w:rsidR="000F2BA4">
        <w:rPr>
          <w:rStyle w:val="CommentReference"/>
          <w:rFonts w:asciiTheme="minorHAnsi" w:hAnsiTheme="minorHAnsi" w:cstheme="minorBidi"/>
          <w:lang w:val="en-GB"/>
        </w:rPr>
        <w:commentReference w:id="292"/>
      </w:r>
      <w:r>
        <w:t>database (</w:t>
      </w:r>
      <w:hyperlink r:id="rId12"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w:t>
      </w:r>
      <w:r w:rsidR="00CA31FB">
        <w:lastRenderedPageBreak/>
        <w:t xml:space="preserve">have not been included in previous studies. </w:t>
      </w:r>
      <w:commentRangeStart w:id="293"/>
      <w:commentRangeStart w:id="294"/>
      <w:r>
        <w:t>We only used insect pollinator networks that recorded multiple taxonomic orders</w:t>
      </w:r>
      <w:commentRangeEnd w:id="293"/>
      <w:r w:rsidR="0081581E">
        <w:rPr>
          <w:rStyle w:val="CommentReference"/>
          <w:rFonts w:asciiTheme="minorHAnsi" w:hAnsiTheme="minorHAnsi" w:cstheme="minorBidi"/>
          <w:lang w:val="en-GB"/>
        </w:rPr>
        <w:commentReference w:id="293"/>
      </w:r>
      <w:commentRangeEnd w:id="294"/>
      <w:r w:rsidR="00AA6901">
        <w:rPr>
          <w:rStyle w:val="CommentReference"/>
          <w:rFonts w:asciiTheme="minorHAnsi" w:hAnsiTheme="minorHAnsi" w:cstheme="minorBidi"/>
          <w:lang w:val="en-GB"/>
        </w:rPr>
        <w:commentReference w:id="294"/>
      </w:r>
      <w:ins w:id="295" w:author="Jamie Stavert" w:date="2019-02-08T13:16:00Z">
        <w:r w:rsidR="000F2BA4">
          <w:t xml:space="preserve"> and thus did not focus on a single order or taxonomic group</w:t>
        </w:r>
      </w:ins>
      <w:r>
        <w:t>.</w:t>
      </w:r>
      <w:ins w:id="296" w:author="Liam Kendall" w:date="2019-02-08T15:24:00Z">
        <w:r w:rsidR="00AA6901">
          <w:t xml:space="preserve"> W</w:t>
        </w:r>
      </w:ins>
      <w:ins w:id="297" w:author="Liam Kendall" w:date="2019-02-08T15:25:00Z">
        <w:r w:rsidR="00AA6901">
          <w:t xml:space="preserve">e used the </w:t>
        </w:r>
        <w:r w:rsidR="00AA6901" w:rsidRPr="00AA6901">
          <w:rPr>
            <w:i/>
            <w:rPrChange w:id="298" w:author="Liam Kendall" w:date="2019-02-08T15:25:00Z">
              <w:rPr/>
            </w:rPrChange>
          </w:rPr>
          <w:t>taxize</w:t>
        </w:r>
        <w:r w:rsidR="00AA6901">
          <w:t xml:space="preserve"> package (v.</w:t>
        </w:r>
      </w:ins>
      <w:ins w:id="299" w:author="Liam Kendall" w:date="2019-02-08T15:26:00Z">
        <w:r w:rsidR="00AA6901">
          <w:t>0.9.5</w:t>
        </w:r>
      </w:ins>
      <w:ins w:id="300" w:author="Liam Kendall" w:date="2019-02-08T15:25:00Z">
        <w:r w:rsidR="00AA6901">
          <w:t>)</w:t>
        </w:r>
      </w:ins>
      <w:ins w:id="301" w:author="Liam Kendall" w:date="2019-02-08T15:26:00Z">
        <w:r w:rsidR="00AA6901">
          <w:t xml:space="preserve"> to identify both plant and insect families and orders from provided datasets</w:t>
        </w:r>
      </w:ins>
      <w:ins w:id="302" w:author="Liam Kendall" w:date="2019-02-08T15:25:00Z">
        <w:r w:rsidR="00AA6901">
          <w:t xml:space="preserve"> (Chamberlain &amp; Szocs 2013; Chamberlain et al.</w:t>
        </w:r>
      </w:ins>
      <w:ins w:id="303" w:author="Liam Kendall" w:date="2019-02-08T15:26:00Z">
        <w:r w:rsidR="00AA6901">
          <w:t xml:space="preserve"> </w:t>
        </w:r>
        <w:commentRangeStart w:id="304"/>
        <w:r w:rsidR="00AA6901">
          <w:t>2019</w:t>
        </w:r>
        <w:commentRangeEnd w:id="304"/>
        <w:r w:rsidR="00AA6901">
          <w:rPr>
            <w:rStyle w:val="CommentReference"/>
            <w:rFonts w:asciiTheme="minorHAnsi" w:hAnsiTheme="minorHAnsi" w:cstheme="minorBidi"/>
            <w:lang w:val="en-GB"/>
          </w:rPr>
          <w:commentReference w:id="304"/>
        </w:r>
        <w:r w:rsidR="00AA6901">
          <w:t>).</w:t>
        </w:r>
      </w:ins>
      <w:r>
        <w:t xml:space="preserve"> All networks were analysed as binary networks, to address differences in sampling methods and effort</w:t>
      </w:r>
      <w:r w:rsidRPr="00EB671D">
        <w:t xml:space="preserve"> </w:t>
      </w:r>
      <w:r>
        <w:t xml:space="preserve">among networks. </w:t>
      </w:r>
      <w:commentRangeStart w:id="305"/>
      <w:r>
        <w:t xml:space="preserve">We identified the </w:t>
      </w:r>
      <w:commentRangeStart w:id="306"/>
      <w:commentRangeStart w:id="307"/>
      <w:r>
        <w:t xml:space="preserve">Köppen climate zone </w:t>
      </w:r>
      <w:commentRangeEnd w:id="306"/>
      <w:r w:rsidR="00827627">
        <w:rPr>
          <w:rStyle w:val="CommentReference"/>
          <w:rFonts w:asciiTheme="minorHAnsi" w:hAnsiTheme="minorHAnsi" w:cstheme="minorBidi"/>
          <w:lang w:val="en-GB"/>
        </w:rPr>
        <w:commentReference w:id="306"/>
      </w:r>
      <w:commentRangeEnd w:id="305"/>
      <w:commentRangeEnd w:id="307"/>
      <w:r w:rsidR="00AA6901">
        <w:rPr>
          <w:rStyle w:val="CommentReference"/>
          <w:rFonts w:asciiTheme="minorHAnsi" w:hAnsiTheme="minorHAnsi" w:cstheme="minorBidi"/>
          <w:lang w:val="en-GB"/>
        </w:rPr>
        <w:commentReference w:id="307"/>
      </w:r>
      <w:r w:rsidR="00BC26A4">
        <w:rPr>
          <w:rStyle w:val="CommentReference"/>
          <w:rFonts w:asciiTheme="minorHAnsi" w:hAnsiTheme="minorHAnsi" w:cstheme="minorBidi"/>
          <w:lang w:val="en-GB"/>
        </w:rPr>
        <w:commentReference w:id="305"/>
      </w:r>
      <w:r>
        <w:t>for each network based on the spatial coordinates provided with each dataset</w:t>
      </w:r>
      <w:ins w:id="308" w:author="Liam Kendall" w:date="2019-02-08T15:23:00Z">
        <w:r w:rsidR="00AA6901">
          <w:t xml:space="preserve"> using </w:t>
        </w:r>
        <w:r w:rsidR="00AA6901" w:rsidRPr="00AA6901">
          <w:rPr>
            <w:rPrChange w:id="309" w:author="Liam Kendall" w:date="2019-02-08T15:23:00Z">
              <w:rPr>
                <w:i/>
              </w:rPr>
            </w:rPrChange>
          </w:rPr>
          <w:t xml:space="preserve">the </w:t>
        </w:r>
        <w:r w:rsidR="00AA6901">
          <w:rPr>
            <w:i/>
          </w:rPr>
          <w:t xml:space="preserve">kgc </w:t>
        </w:r>
        <w:r w:rsidR="00AA6901">
          <w:t>package (v1.0.0.2)</w:t>
        </w:r>
      </w:ins>
      <w:ins w:id="310" w:author="Mark Hall" w:date="2019-02-08T22:52:00Z">
        <w:r w:rsidR="007273E5">
          <w:t xml:space="preserve"> </w:t>
        </w:r>
      </w:ins>
      <w:ins w:id="311" w:author="Liam Kendall" w:date="2019-02-08T15:24:00Z">
        <w:r w:rsidR="00AA6901">
          <w:t>(Bryant et al. 2017</w:t>
        </w:r>
      </w:ins>
      <w:del w:id="312" w:author="Liam Kendall" w:date="2019-02-08T15:24:00Z">
        <w:r w:rsidDel="00AA6901">
          <w:delText>.</w:delText>
        </w:r>
      </w:del>
      <w:ins w:id="313" w:author="Liam Kendall" w:date="2019-02-08T15:24:00Z">
        <w:r w:rsidR="00AA6901">
          <w:t>).</w:t>
        </w:r>
      </w:ins>
      <w:r w:rsidRPr="003B44C6">
        <w:t xml:space="preserve"> </w:t>
      </w:r>
      <w:r>
        <w:t xml:space="preserve">All </w:t>
      </w:r>
      <w:commentRangeStart w:id="314"/>
      <w:r>
        <w:t xml:space="preserve">data, code </w:t>
      </w:r>
      <w:commentRangeEnd w:id="314"/>
      <w:r>
        <w:rPr>
          <w:rStyle w:val="CommentReference"/>
          <w:rFonts w:asciiTheme="minorHAnsi" w:hAnsiTheme="minorHAnsi" w:cstheme="minorBidi"/>
          <w:lang w:val="en-GB"/>
        </w:rPr>
        <w:commentReference w:id="314"/>
      </w:r>
      <w:r>
        <w:t>and analyses are available at</w:t>
      </w:r>
      <w:commentRangeStart w:id="315"/>
      <w:r>
        <w:t xml:space="preserve"> </w:t>
      </w:r>
      <w:commentRangeStart w:id="316"/>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316"/>
      <w:r w:rsidR="00A33DF4">
        <w:rPr>
          <w:rStyle w:val="CommentReference"/>
          <w:rFonts w:asciiTheme="minorHAnsi" w:hAnsiTheme="minorHAnsi" w:cstheme="minorBidi"/>
          <w:lang w:val="en-GB"/>
        </w:rPr>
        <w:commentReference w:id="316"/>
      </w:r>
      <w:commentRangeEnd w:id="315"/>
      <w:r w:rsidR="002433E3">
        <w:rPr>
          <w:rStyle w:val="CommentReference"/>
          <w:rFonts w:asciiTheme="minorHAnsi" w:hAnsiTheme="minorHAnsi" w:cstheme="minorBidi"/>
          <w:lang w:val="en-GB"/>
        </w:rPr>
        <w:commentReference w:id="315"/>
      </w:r>
    </w:p>
    <w:p w14:paraId="7F15BBAA" w14:textId="77777777" w:rsidR="00024B33" w:rsidRDefault="00024B33" w:rsidP="000D1A18">
      <w:pPr>
        <w:spacing w:line="480" w:lineRule="auto"/>
      </w:pPr>
    </w:p>
    <w:p w14:paraId="2ADC586C" w14:textId="15F5FD7D" w:rsidR="00BC3315" w:rsidRDefault="00CA31FB" w:rsidP="000D1A18">
      <w:pPr>
        <w:spacing w:line="480" w:lineRule="auto"/>
      </w:pPr>
      <w:r>
        <w:t xml:space="preserve">We </w:t>
      </w:r>
      <w:commentRangeStart w:id="317"/>
      <w:r>
        <w:t>tested</w:t>
      </w:r>
      <w:r w:rsidR="00B14152">
        <w:t xml:space="preserve"> </w:t>
      </w:r>
      <w:r w:rsidR="00BC3315">
        <w:t xml:space="preserve">whether </w:t>
      </w:r>
      <w:commentRangeEnd w:id="317"/>
      <w:r w:rsidR="00373369">
        <w:rPr>
          <w:rStyle w:val="CommentReference"/>
          <w:rFonts w:asciiTheme="minorHAnsi" w:hAnsiTheme="minorHAnsi" w:cstheme="minorBidi"/>
          <w:lang w:val="en-GB"/>
        </w:rPr>
        <w:commentReference w:id="317"/>
      </w:r>
      <w:r w:rsidR="00BC3315">
        <w:t>the composition of plant-pollinator interactions varied among climate zones by calculating pairwise</w:t>
      </w:r>
      <w:r w:rsidR="00BC3315" w:rsidRPr="00395DB7">
        <w:t xml:space="preserve"> </w:t>
      </w:r>
      <w:r w:rsidR="00BC3315" w:rsidRPr="00780135">
        <w:t>Raup-Crick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Raup-Crick dissimilarity using a </w:t>
      </w:r>
      <w:r w:rsidR="00BC3315" w:rsidRPr="00780135">
        <w:t>null model</w:t>
      </w:r>
      <w:r w:rsidR="00BC3315">
        <w:t xml:space="preserve">, repeated for </w:t>
      </w:r>
      <w:r w:rsidR="00BC3315" w:rsidRPr="00780135">
        <w:t xml:space="preserve">999 </w:t>
      </w:r>
      <w:commentRangeStart w:id="318"/>
      <w:r w:rsidR="00BC3315" w:rsidRPr="00780135">
        <w:t>iterations</w:t>
      </w:r>
      <w:commentRangeEnd w:id="318"/>
      <w:r w:rsidR="00AA6901">
        <w:rPr>
          <w:rStyle w:val="CommentReference"/>
          <w:rFonts w:asciiTheme="minorHAnsi" w:hAnsiTheme="minorHAnsi" w:cstheme="minorBidi"/>
          <w:lang w:val="en-GB"/>
        </w:rPr>
        <w:commentReference w:id="318"/>
      </w:r>
      <w:commentRangeStart w:id="319"/>
      <w:del w:id="320" w:author="Jamie Stavert" w:date="2019-02-08T13:18:00Z">
        <w:r w:rsidR="00BC3315" w:rsidDel="00BC26A4">
          <w:delText>, to control for differing species’ richness among networks</w:delText>
        </w:r>
      </w:del>
      <w:commentRangeEnd w:id="319"/>
      <w:r w:rsidR="00AA6901">
        <w:rPr>
          <w:rStyle w:val="CommentReference"/>
          <w:rFonts w:asciiTheme="minorHAnsi" w:hAnsiTheme="minorHAnsi" w:cstheme="minorBidi"/>
          <w:lang w:val="en-GB"/>
        </w:rPr>
        <w:commentReference w:id="319"/>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r w:rsidR="00BC3315" w:rsidRPr="00780135">
        <w:t>permutational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a permutation</w:t>
      </w:r>
      <w:r w:rsidR="00BC3315">
        <w:t>al</w:t>
      </w:r>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4C22322E" w:rsidR="00BC3315" w:rsidRDefault="00B14152" w:rsidP="000D1A18">
      <w:pPr>
        <w:spacing w:line="480" w:lineRule="auto"/>
      </w:pPr>
      <w:r>
        <w:lastRenderedPageBreak/>
        <w:t xml:space="preserve">To test whether climate zone </w:t>
      </w:r>
      <w:commentRangeStart w:id="321"/>
      <w:r>
        <w:t xml:space="preserve">influenced how pollinator taxonomic groups interacted </w:t>
      </w:r>
      <w:commentRangeEnd w:id="321"/>
      <w:r w:rsidR="00BC26A4">
        <w:rPr>
          <w:rStyle w:val="CommentReference"/>
          <w:rFonts w:asciiTheme="minorHAnsi" w:hAnsiTheme="minorHAnsi" w:cstheme="minorBidi"/>
          <w:lang w:val="en-GB"/>
        </w:rPr>
        <w:commentReference w:id="321"/>
      </w:r>
      <w:r>
        <w:t>within their networks,</w:t>
      </w:r>
      <w:r w:rsidR="00491D28">
        <w:t xml:space="preserve"> we focused on the following functional groupings: </w:t>
      </w:r>
      <w:r w:rsidR="00BC3315">
        <w:t xml:space="preserve">bees, non-bee Hymenoptera, </w:t>
      </w:r>
      <w:r w:rsidR="00491D28">
        <w:t xml:space="preserve">Coleoptera, </w:t>
      </w:r>
      <w:r w:rsidR="00BC3315">
        <w:t>Lepidoptera, non-Syrphid Diptera</w:t>
      </w:r>
      <w:r w:rsidR="00491D28">
        <w:t>,</w:t>
      </w:r>
      <w:r w:rsidR="00BC3315">
        <w:t xml:space="preserve"> and Syrphidae</w:t>
      </w:r>
      <w:r w:rsidR="00491D28">
        <w:t xml:space="preserve">. </w:t>
      </w:r>
      <w:r w:rsidR="00AB22E9">
        <w:t xml:space="preserve">We separated bees from non-bee Hymenoptera, and syrphid flies (Syrphidae) from non-syrphid Diptera, because bees and syrphid flies are the most commonly-recorded pollinator taxa from their respective orders. </w:t>
      </w:r>
      <w:commentRangeStart w:id="322"/>
      <w:r w:rsidR="00222F35">
        <w:t xml:space="preserve">We focus on two aspects of ecological generalism: proportional generalism and absolute generalism. </w:t>
      </w:r>
      <w:commentRangeEnd w:id="322"/>
      <w:r w:rsidR="00AF55DC">
        <w:rPr>
          <w:rStyle w:val="CommentReference"/>
          <w:rFonts w:asciiTheme="minorHAnsi" w:hAnsiTheme="minorHAnsi" w:cstheme="minorBidi"/>
          <w:lang w:val="en-GB"/>
        </w:rPr>
        <w:commentReference w:id="322"/>
      </w:r>
      <w:r w:rsidR="00222F35">
        <w:t xml:space="preserve">Proportional generalism is the </w:t>
      </w:r>
      <w:r w:rsidR="00491D28">
        <w:t>proportion of links to different plant species for each pollinator taxonomic group</w:t>
      </w:r>
      <w:r w:rsidR="00222F35">
        <w:t>; we calculated this as the</w:t>
      </w:r>
      <w:r w:rsidR="00BC3315">
        <w:t xml:space="preserve"> sum of unique links within each pollinator </w:t>
      </w:r>
      <w:ins w:id="323" w:author="Jamie Stavert" w:date="2019-02-08T13:32:00Z">
        <w:r w:rsidR="00E769AE">
          <w:t xml:space="preserve">taxonomic </w:t>
        </w:r>
      </w:ins>
      <w:r w:rsidR="00BC3315">
        <w:t xml:space="preserve">group, divided by the total sum of unique links within each network. We defined </w:t>
      </w:r>
      <w:r w:rsidR="00222F35">
        <w:t>absolute</w:t>
      </w:r>
      <w:r w:rsidR="00BC3315">
        <w:t xml:space="preserve"> g</w:t>
      </w:r>
      <w:r w:rsidR="00BC3315" w:rsidRPr="00780135">
        <w:t>eneralis</w:t>
      </w:r>
      <w:r w:rsidR="00BC3315">
        <w:t>m</w:t>
      </w:r>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proportional generalism (i.e.</w:t>
      </w:r>
      <w:commentRangeStart w:id="324"/>
      <w:ins w:id="325" w:author="Jamie Stavert" w:date="2019-02-08T13:33:00Z">
        <w:r w:rsidR="00E769AE">
          <w:t>,</w:t>
        </w:r>
      </w:ins>
      <w:commentRangeEnd w:id="324"/>
      <w:r w:rsidR="007273E5">
        <w:rPr>
          <w:rStyle w:val="CommentReference"/>
          <w:rFonts w:asciiTheme="minorHAnsi" w:hAnsiTheme="minorHAnsi" w:cstheme="minorBidi"/>
          <w:lang w:val="en-GB"/>
        </w:rPr>
        <w:commentReference w:id="324"/>
      </w:r>
      <w:r w:rsidR="008C49E6">
        <w:t xml:space="preserve"> relative proportion of links)</w:t>
      </w:r>
      <w:r w:rsidR="00BC3315">
        <w:t xml:space="preserve"> and </w:t>
      </w:r>
      <w:r w:rsidR="008C49E6">
        <w:t>absolute</w:t>
      </w:r>
      <w:r w:rsidR="00BC3315">
        <w:t xml:space="preserve"> generalism</w:t>
      </w:r>
      <w:r w:rsidR="00BC3315" w:rsidRPr="00780135">
        <w:t xml:space="preserve"> </w:t>
      </w:r>
      <w:r w:rsidR="001A4FE5">
        <w:t>(i.e.</w:t>
      </w:r>
      <w:ins w:id="326" w:author="Jamie Stavert" w:date="2019-02-08T13:33:00Z">
        <w:r w:rsidR="00E769AE">
          <w:t>,</w:t>
        </w:r>
      </w:ins>
      <w:r w:rsidR="001A4FE5">
        <w:t xml:space="preserv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r w:rsidR="00BC3315" w:rsidRPr="00780135">
        <w:rPr>
          <w:i/>
        </w:rPr>
        <w:t>brms</w:t>
      </w:r>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the two-way “pollinator order” : “climate zone” interaction. </w:t>
      </w:r>
      <w:r w:rsidR="00BC3315">
        <w:t>To account for differences in network size in the species generalism model</w:t>
      </w:r>
      <w:ins w:id="327" w:author="Jamie Stavert" w:date="2019-02-08T13:33:00Z">
        <w:r w:rsidR="00E769AE">
          <w:t xml:space="preserve"> (absolute generalism)</w:t>
        </w:r>
      </w:ins>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ins w:id="328" w:author="Liam Kendall" w:date="2019-02-08T15:31:00Z">
        <w:r w:rsidR="00AF55DC">
          <w:t>We re-iterated each model with absolute latitude in interaction with pollinator taxa instead of climate zone</w:t>
        </w:r>
      </w:ins>
      <w:ins w:id="329" w:author="Liam Kendall" w:date="2019-02-08T15:34:00Z">
        <w:r w:rsidR="00AF55DC">
          <w:t xml:space="preserve"> and</w:t>
        </w:r>
      </w:ins>
      <w:ins w:id="330" w:author="Liam Kendall" w:date="2019-02-08T15:31:00Z">
        <w:r w:rsidR="00AF55DC">
          <w:t xml:space="preserve"> compare the</w:t>
        </w:r>
      </w:ins>
      <w:ins w:id="331" w:author="Liam Kendall" w:date="2019-02-08T15:34:00Z">
        <w:r w:rsidR="00AF55DC">
          <w:t>ir</w:t>
        </w:r>
      </w:ins>
      <w:ins w:id="332" w:author="Liam Kendall" w:date="2019-02-08T15:31:00Z">
        <w:r w:rsidR="00AF55DC">
          <w:t xml:space="preserve"> predictive power </w:t>
        </w:r>
      </w:ins>
      <w:ins w:id="333" w:author="Liam Kendall" w:date="2019-02-08T15:34:00Z">
        <w:r w:rsidR="00AF55DC">
          <w:t xml:space="preserve">using the </w:t>
        </w:r>
      </w:ins>
      <w:ins w:id="334" w:author="Liam Kendall" w:date="2019-02-08T15:35:00Z">
        <w:r w:rsidR="00AF55DC">
          <w:t>w</w:t>
        </w:r>
      </w:ins>
      <w:ins w:id="335" w:author="Liam Kendall" w:date="2019-02-08T15:34:00Z">
        <w:r w:rsidR="00AF55DC">
          <w:t>idely applicable information criterion</w:t>
        </w:r>
      </w:ins>
      <w:ins w:id="336" w:author="Liam Kendall" w:date="2019-02-08T15:35:00Z">
        <w:r w:rsidR="00AF55DC">
          <w:t xml:space="preserve"> (WAIC)</w:t>
        </w:r>
      </w:ins>
      <w:ins w:id="337" w:author="Liam Kendall" w:date="2019-02-08T15:34:00Z">
        <w:r w:rsidR="00AF55DC">
          <w:t xml:space="preserve">. </w:t>
        </w:r>
      </w:ins>
      <w:r w:rsidR="00BC3315">
        <w:t xml:space="preserve">Pairwise differences between climates and </w:t>
      </w:r>
      <w:r w:rsidR="00BC3315">
        <w:lastRenderedPageBreak/>
        <w:t xml:space="preserve">pollinator group for either proportion of network links or pollinator species generalism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checks visually using </w:t>
      </w:r>
      <w:r w:rsidR="00BC3315" w:rsidRPr="00780135">
        <w:rPr>
          <w:i/>
        </w:rPr>
        <w:t>bayesplot</w:t>
      </w:r>
      <w:r w:rsidR="00BC3315" w:rsidRPr="00780135">
        <w:t xml:space="preserve"> (v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r w:rsidR="00BC3315" w:rsidRPr="003A6255">
        <w:rPr>
          <w:i/>
        </w:rPr>
        <w:t>Shinystan</w:t>
      </w:r>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338"/>
      <w:commentRangeStart w:id="339"/>
      <w:r w:rsidR="00BC3315">
        <w:t xml:space="preserve">data analyses were </w:t>
      </w:r>
      <w:commentRangeEnd w:id="338"/>
      <w:r w:rsidR="001A4FE5">
        <w:rPr>
          <w:rStyle w:val="CommentReference"/>
          <w:rFonts w:asciiTheme="minorHAnsi" w:hAnsiTheme="minorHAnsi" w:cstheme="minorBidi"/>
          <w:lang w:val="en-GB"/>
        </w:rPr>
        <w:commentReference w:id="338"/>
      </w:r>
      <w:commentRangeEnd w:id="339"/>
      <w:r w:rsidR="00AF55DC">
        <w:rPr>
          <w:rStyle w:val="CommentReference"/>
          <w:rFonts w:asciiTheme="minorHAnsi" w:hAnsiTheme="minorHAnsi" w:cstheme="minorBidi"/>
          <w:lang w:val="en-GB"/>
        </w:rPr>
        <w:commentReference w:id="339"/>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124207">
      <w:pPr>
        <w:spacing w:line="480" w:lineRule="auto"/>
        <w:outlineLvl w:val="0"/>
        <w:rPr>
          <w:b/>
        </w:rPr>
      </w:pPr>
      <w:r>
        <w:rPr>
          <w:b/>
        </w:rPr>
        <w:t>A</w:t>
      </w:r>
      <w:r w:rsidR="00547B12">
        <w:rPr>
          <w:b/>
        </w:rPr>
        <w:t>uthor Contributions</w:t>
      </w:r>
    </w:p>
    <w:p w14:paraId="75DEF2FE" w14:textId="2F34D009" w:rsidR="00547B12" w:rsidRDefault="00A336DF" w:rsidP="000D1A18">
      <w:pPr>
        <w:spacing w:line="480" w:lineRule="auto"/>
      </w:pPr>
      <w:commentRangeStart w:id="340"/>
      <w:commentRangeStart w:id="341"/>
      <w:r>
        <w:t>MES conceived the idea</w:t>
      </w:r>
      <w:commentRangeEnd w:id="340"/>
      <w:r w:rsidR="00373369">
        <w:rPr>
          <w:rStyle w:val="CommentReference"/>
          <w:rFonts w:asciiTheme="minorHAnsi" w:hAnsiTheme="minorHAnsi" w:cstheme="minorBidi"/>
          <w:lang w:val="en-GB"/>
        </w:rPr>
        <w:commentReference w:id="340"/>
      </w:r>
      <w:commentRangeEnd w:id="341"/>
      <w:r w:rsidR="007273E5">
        <w:rPr>
          <w:rStyle w:val="CommentReference"/>
          <w:rFonts w:asciiTheme="minorHAnsi" w:hAnsiTheme="minorHAnsi" w:cstheme="minorBidi"/>
          <w:lang w:val="en-GB"/>
        </w:rPr>
        <w:commentReference w:id="341"/>
      </w:r>
      <w:r>
        <w:t xml:space="preserve"> and led the study</w:t>
      </w:r>
      <w:r w:rsidR="0014789D">
        <w:t xml:space="preserve">; LK, </w:t>
      </w:r>
      <w:commentRangeStart w:id="342"/>
      <w:commentRangeStart w:id="343"/>
      <w:r w:rsidR="0014789D">
        <w:t>JB</w:t>
      </w:r>
      <w:commentRangeEnd w:id="342"/>
      <w:r w:rsidR="006E4E51">
        <w:rPr>
          <w:rStyle w:val="CommentReference"/>
          <w:rFonts w:asciiTheme="minorHAnsi" w:hAnsiTheme="minorHAnsi" w:cstheme="minorBidi"/>
          <w:lang w:val="en-GB"/>
        </w:rPr>
        <w:commentReference w:id="342"/>
      </w:r>
      <w:commentRangeEnd w:id="343"/>
      <w:r w:rsidR="007273E5">
        <w:rPr>
          <w:rStyle w:val="CommentReference"/>
          <w:rFonts w:asciiTheme="minorHAnsi" w:hAnsiTheme="minorHAnsi" w:cstheme="minorBidi"/>
          <w:lang w:val="en-GB"/>
        </w:rPr>
        <w:commentReference w:id="343"/>
      </w:r>
      <w:r w:rsidR="0014789D">
        <w:t xml:space="preserve">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124207">
      <w:pPr>
        <w:spacing w:line="480" w:lineRule="auto"/>
        <w:outlineLvl w:val="0"/>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individual UNE Postdoctoral Fellowships; RR is supported by ARC DExxxxx; ….</w:t>
      </w:r>
    </w:p>
    <w:p w14:paraId="18BDCA39" w14:textId="3E285109" w:rsidR="00704A79" w:rsidRPr="00704A79" w:rsidRDefault="00AF55DC" w:rsidP="000D1A18">
      <w:pPr>
        <w:spacing w:line="480" w:lineRule="auto"/>
        <w:rPr>
          <w:lang w:val="en-GB"/>
          <w:rPrChange w:id="344" w:author="Mark Hall" w:date="2019-02-08T22:59:00Z">
            <w:rPr/>
          </w:rPrChange>
        </w:rPr>
      </w:pPr>
      <w:ins w:id="345" w:author="Liam Kendall" w:date="2019-02-08T15:33:00Z">
        <w:r>
          <w:t xml:space="preserve">LKK is supported by </w:t>
        </w:r>
        <w:r>
          <w:rPr>
            <w:lang w:val="en-GB"/>
          </w:rPr>
          <w:t>an Ian Potter Foundation PhD scholarship grant and a CSIRO PhD top-up scholarship.</w:t>
        </w:r>
      </w:ins>
    </w:p>
    <w:p w14:paraId="0AA36DC9" w14:textId="77777777" w:rsidR="0014789D" w:rsidRPr="0014789D" w:rsidRDefault="0014789D" w:rsidP="00124207">
      <w:pPr>
        <w:spacing w:line="480" w:lineRule="auto"/>
        <w:outlineLvl w:val="0"/>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3" w:history="1">
        <w:r w:rsidRPr="0011521B">
          <w:rPr>
            <w:rStyle w:val="Hyperlink"/>
          </w:rPr>
          <w:t>https://github.com/JoseBSL/Geonet</w:t>
        </w:r>
      </w:hyperlink>
      <w:r>
        <w:t>.</w:t>
      </w:r>
      <w:r w:rsidR="00FB7B4C">
        <w:rPr>
          <w:b/>
        </w:rPr>
        <w:br w:type="page"/>
      </w:r>
    </w:p>
    <w:commentRangeStart w:id="346"/>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Trends Ecol. Evol.</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Tylianakis, J. M. &amp; Laliberté, E. The winners and losers of land use intensification: pollinator community disassembly is non-random and alters functional diversity. </w:t>
      </w:r>
      <w:r w:rsidRPr="00B210D6">
        <w:rPr>
          <w:i/>
          <w:iCs/>
        </w:rPr>
        <w:t>Divers. Distrib.</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t xml:space="preserve">Petanidou,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20 Suppl 1</w:t>
      </w:r>
      <w:r w:rsidRPr="00B210D6">
        <w:t>, 176–183 (2018).</w:t>
      </w:r>
    </w:p>
    <w:p w14:paraId="7B4F9320" w14:textId="77777777" w:rsidR="00B210D6" w:rsidRPr="00B210D6" w:rsidRDefault="00B210D6" w:rsidP="00B210D6">
      <w:pPr>
        <w:pStyle w:val="Bibliography"/>
      </w:pPr>
      <w:r w:rsidRPr="00B210D6">
        <w:t>5.</w:t>
      </w:r>
      <w:r w:rsidRPr="00B210D6">
        <w:tab/>
        <w:t xml:space="preserve">Armbruster, W. S. The specialization continuum in pollination systems: diversity of concepts and implications for ecology, evolution and conservation. </w:t>
      </w:r>
      <w:r w:rsidRPr="00B210D6">
        <w:rPr>
          <w:i/>
          <w:iCs/>
        </w:rPr>
        <w:t>Funct.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r w:rsidRPr="00B210D6">
        <w:rPr>
          <w:i/>
          <w:iCs/>
        </w:rPr>
        <w:t>Biotropica</w:t>
      </w:r>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t xml:space="preserve">Rands,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Shmida, A. &amp; Ne’eman, G. Morning floral heat as a reward to the pollinators of the Oncocyclus irises. </w:t>
      </w:r>
      <w:r w:rsidRPr="00B210D6">
        <w:rPr>
          <w:i/>
          <w:iCs/>
        </w:rPr>
        <w:t>Oecologia</w:t>
      </w:r>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t xml:space="preserve">Tiusanen, M., Hebert, P. D. N., Schmidt, N. M. &amp; Roslin, T. One fly to rule them all-muscid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t xml:space="preserve">Elberling, H. &amp; Olesen, J. M. The structure of a high latitude plant-flower visitor system: the dominance of flies. </w:t>
      </w:r>
      <w:r w:rsidRPr="00B210D6">
        <w:rPr>
          <w:i/>
          <w:iCs/>
        </w:rPr>
        <w:t>Ecography</w:t>
      </w:r>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lastRenderedPageBreak/>
        <w:t>13.</w:t>
      </w:r>
      <w:r w:rsidRPr="00B210D6">
        <w:tab/>
        <w:t xml:space="preserve">Rader, R., Reilly, J., Bartomeus, I. &amp; Winfree,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phenological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t xml:space="preserve">Memmott, J., Craze, P. G., Waser,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t xml:space="preserve">Hegland, S. J., Nielsen, A., Lázaro, A., Bjerknes, A.-L. &amp; Totland,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t xml:space="preserve">Traveset, A. </w:t>
      </w:r>
      <w:r w:rsidRPr="00B210D6">
        <w:rPr>
          <w:i/>
          <w:iCs/>
        </w:rPr>
        <w:t>et al.</w:t>
      </w:r>
      <w:r w:rsidRPr="00B210D6">
        <w:t xml:space="preserve"> Global patterns of mainland and insular pollination networks. </w:t>
      </w:r>
      <w:r w:rsidRPr="00B210D6">
        <w:rPr>
          <w:i/>
          <w:iCs/>
        </w:rPr>
        <w:t>Glob. Ecol. Biogeogr.</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t xml:space="preserve">Olesen, J. M. &amp; Jordano,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t xml:space="preserve">Trøjelsgaard, K. &amp; Olesen, J. M. Macroecology of pollination networks. </w:t>
      </w:r>
      <w:r w:rsidRPr="00B210D6">
        <w:rPr>
          <w:i/>
          <w:iCs/>
        </w:rPr>
        <w:t>Glob. Ecol. Biogeogr.</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t xml:space="preserve">Schleuning, M. </w:t>
      </w:r>
      <w:r w:rsidRPr="00B210D6">
        <w:rPr>
          <w:i/>
          <w:iCs/>
        </w:rPr>
        <w:t>et al.</w:t>
      </w:r>
      <w:r w:rsidRPr="00B210D6">
        <w:t xml:space="preserve"> Specialization of mutualistic interaction networks decreases toward tropical latitudes. </w:t>
      </w:r>
      <w:r w:rsidRPr="00B210D6">
        <w:rPr>
          <w:i/>
          <w:iCs/>
        </w:rPr>
        <w:t>Curr.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r w:rsidRPr="00B210D6">
        <w:rPr>
          <w:i/>
          <w:iCs/>
        </w:rPr>
        <w:t>Oikos</w:t>
      </w:r>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t xml:space="preserve">Dormann, C. How to be a specialist? Quantifying specialisation in pollination networks. </w:t>
      </w:r>
      <w:r w:rsidRPr="00B210D6">
        <w:rPr>
          <w:i/>
          <w:iCs/>
        </w:rPr>
        <w:t>Netw.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Köppen-Geiger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lastRenderedPageBreak/>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t>Oksanen,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t>pairwise_adonis: Pairwise multilevel comparison using adonis in gauravsk/ranacapa: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t xml:space="preserve">Benjamini, Y. &amp; Hochberg, Y. Controlling the False Discovery Rate: A Practical and Powerful Approach to Multiple Testing. </w:t>
      </w:r>
      <w:r w:rsidRPr="00B210D6">
        <w:rPr>
          <w:i/>
          <w:iCs/>
        </w:rPr>
        <w:t>J. R. Stat. Soc. Ser. B Methodol.</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t xml:space="preserve">Bürkner, P.-C. </w:t>
      </w:r>
      <w:r w:rsidRPr="00B210D6">
        <w:rPr>
          <w:b/>
          <w:bCs/>
        </w:rPr>
        <w:t>brms</w:t>
      </w:r>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J. Stat. Softw.</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t xml:space="preserve">Kruschke,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t xml:space="preserve">Gabry, J. &amp; Mahr, T. bayesplot: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t xml:space="preserve">Gabry, J. </w:t>
      </w:r>
      <w:r w:rsidRPr="00B210D6">
        <w:rPr>
          <w:i/>
          <w:iCs/>
        </w:rPr>
        <w:t>shinystan: Interactive visual and numerical diagnostics and posterior analysis for bayesian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commentRangeEnd w:id="346"/>
      <w:r w:rsidR="00704A79">
        <w:rPr>
          <w:rStyle w:val="CommentReference"/>
          <w:rFonts w:asciiTheme="minorHAnsi" w:hAnsiTheme="minorHAnsi" w:cstheme="minorBidi"/>
          <w:lang w:val="en-GB"/>
        </w:rPr>
        <w:commentReference w:id="346"/>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all" w:date="2019-02-10T15:04:00Z" w:initials="MH">
    <w:p w14:paraId="09B8188A" w14:textId="671D6915" w:rsidR="000A3B44" w:rsidRDefault="000A3B44">
      <w:pPr>
        <w:pStyle w:val="CommentText"/>
      </w:pPr>
      <w:r>
        <w:rPr>
          <w:rStyle w:val="CommentReference"/>
        </w:rPr>
        <w:annotationRef/>
      </w:r>
      <w:r>
        <w:t>Is this informative enough? How? Why? Are my immediate questions…</w:t>
      </w:r>
    </w:p>
  </w:comment>
  <w:comment w:id="4" w:author="Jose Lanuza" w:date="2019-02-08T00:52:00Z" w:initials="MOU">
    <w:p w14:paraId="2DB875FD" w14:textId="3E2754A8" w:rsidR="000A3B44" w:rsidRDefault="000A3B44">
      <w:pPr>
        <w:pStyle w:val="CommentText"/>
      </w:pPr>
      <w:r>
        <w:rPr>
          <w:rStyle w:val="CommentReference"/>
        </w:rPr>
        <w:annotationRef/>
      </w:r>
      <w:r>
        <w:t>In the only one that I have a put my name like this</w:t>
      </w:r>
    </w:p>
  </w:comment>
  <w:comment w:id="19" w:author="Liam Kendall" w:date="2019-02-08T14:41:00Z" w:initials="LK">
    <w:p w14:paraId="7897C02B" w14:textId="0F6EF214" w:rsidR="000A3B44" w:rsidRDefault="000A3B44">
      <w:pPr>
        <w:pStyle w:val="CommentText"/>
      </w:pPr>
      <w:r>
        <w:rPr>
          <w:rStyle w:val="CommentReference"/>
        </w:rPr>
        <w:annotationRef/>
      </w:r>
      <w:r>
        <w:t>I think what is most needed overall, much like in Jamie’s email, is greater explanation of how climatic attributes potentially structure plant-pollinator interactions and levels of generalism. If climate zone is structured by temp/precipitation/primary productivity/species diversity patterns, how do these manifest in terms of ecological niche theory to structure trophic interactions and influence ecosystem functioning</w:t>
      </w:r>
    </w:p>
  </w:comment>
  <w:comment w:id="20" w:author="Mark Hall" w:date="2019-02-10T15:07:00Z" w:initials="MH">
    <w:p w14:paraId="1DB5EF97" w14:textId="0F929E3D" w:rsidR="000A3B44" w:rsidRDefault="000A3B44">
      <w:pPr>
        <w:pStyle w:val="CommentText"/>
      </w:pPr>
      <w:r>
        <w:rPr>
          <w:rStyle w:val="CommentReference"/>
        </w:rPr>
        <w:annotationRef/>
      </w:r>
      <w:r>
        <w:t>Yes, I agree with this. I think what you’ve written thu</w:t>
      </w:r>
      <w:r>
        <w:rPr>
          <w:noProof/>
        </w:rPr>
        <w:t>s far is awesome Manu, and would probably work for most journals, but i</w:t>
      </w:r>
      <w:r>
        <w:t>t would be great to give the paper a really solid theoretical base, particularly given we’re aiming high with it</w:t>
      </w:r>
    </w:p>
  </w:comment>
  <w:comment w:id="27" w:author="Mark Hall" w:date="2019-02-10T15:11:00Z" w:initials="MH">
    <w:p w14:paraId="795160DB" w14:textId="67738156" w:rsidR="000A3B44" w:rsidRDefault="000A3B44">
      <w:pPr>
        <w:pStyle w:val="CommentText"/>
      </w:pPr>
      <w:r>
        <w:rPr>
          <w:rStyle w:val="CommentReference"/>
        </w:rPr>
        <w:annotationRef/>
      </w:r>
      <w:r>
        <w:t>Than what?</w:t>
      </w:r>
    </w:p>
  </w:comment>
  <w:comment w:id="30" w:author="Mark Hall" w:date="2019-02-10T15:10:00Z" w:initials="MH">
    <w:p w14:paraId="73F197FF" w14:textId="0D164318" w:rsidR="000A3B44" w:rsidRDefault="000A3B44">
      <w:pPr>
        <w:pStyle w:val="CommentText"/>
      </w:pPr>
      <w:r>
        <w:rPr>
          <w:rStyle w:val="CommentReference"/>
        </w:rPr>
        <w:annotationRef/>
      </w:r>
      <w:r>
        <w:t xml:space="preserve">I don’t think we’re supposed to have refs </w:t>
      </w:r>
      <w:r>
        <w:rPr>
          <w:noProof/>
        </w:rPr>
        <w:t>here</w:t>
      </w:r>
    </w:p>
  </w:comment>
  <w:comment w:id="21" w:author="Jamie Stavert" w:date="2019-02-08T12:27:00Z" w:initials="JS">
    <w:p w14:paraId="42AA54B9" w14:textId="140C788B" w:rsidR="000A3B44" w:rsidRDefault="000A3B44">
      <w:pPr>
        <w:pStyle w:val="CommentText"/>
      </w:pPr>
      <w:r>
        <w:rPr>
          <w:rStyle w:val="CommentReference"/>
        </w:rPr>
        <w:annotationRef/>
      </w:r>
      <w:r>
        <w:t>We could actually say that we move beyond community composition to look at interactions between species from different trophic levels.. this is more meaningful for ecosystem functioning etc</w:t>
      </w:r>
    </w:p>
  </w:comment>
  <w:comment w:id="22" w:author="Liam Kendall" w:date="2019-02-08T14:22:00Z" w:initials="LK">
    <w:p w14:paraId="5A5438F4" w14:textId="39837E42" w:rsidR="000A3B44" w:rsidRDefault="000A3B44">
      <w:pPr>
        <w:pStyle w:val="CommentText"/>
      </w:pPr>
      <w:r>
        <w:rPr>
          <w:rStyle w:val="CommentReference"/>
        </w:rPr>
        <w:annotationRef/>
      </w:r>
      <w:r>
        <w:t xml:space="preserve"> </w:t>
      </w:r>
    </w:p>
  </w:comment>
  <w:comment w:id="56" w:author="Mark Hall" w:date="2019-02-10T15:11:00Z" w:initials="MH">
    <w:p w14:paraId="1367A6C2" w14:textId="571EAE7E" w:rsidR="000A3B44" w:rsidRDefault="000A3B44">
      <w:pPr>
        <w:pStyle w:val="CommentText"/>
      </w:pPr>
      <w:r>
        <w:rPr>
          <w:rStyle w:val="CommentReference"/>
        </w:rPr>
        <w:annotationRef/>
      </w:r>
      <w:r>
        <w:t>Should we list them? If we have space to do so.</w:t>
      </w:r>
    </w:p>
  </w:comment>
  <w:comment w:id="62" w:author="Mark Hall" w:date="2019-02-10T16:16:00Z" w:initials="MH">
    <w:p w14:paraId="756CCC3A" w14:textId="7985F178" w:rsidR="00F15B9D" w:rsidRDefault="00F15B9D">
      <w:pPr>
        <w:pStyle w:val="CommentText"/>
      </w:pPr>
      <w:r>
        <w:rPr>
          <w:rStyle w:val="CommentReference"/>
        </w:rPr>
        <w:annotationRef/>
      </w:r>
      <w:r>
        <w:t>I don’t see this term being used by Armbruster. So, should we use a more common term, or not cite that article specifically (or at least add another that does use the term generalism with regard to pollinators?</w:t>
      </w:r>
      <w:bookmarkStart w:id="64" w:name="_GoBack"/>
      <w:bookmarkEnd w:id="64"/>
    </w:p>
  </w:comment>
  <w:comment w:id="71" w:author="Jamie Stavert" w:date="2019-02-08T12:30:00Z" w:initials="JS">
    <w:p w14:paraId="1B493A36" w14:textId="1604A313" w:rsidR="000A3B44" w:rsidRDefault="000A3B44">
      <w:pPr>
        <w:pStyle w:val="CommentText"/>
      </w:pPr>
      <w:r>
        <w:rPr>
          <w:rStyle w:val="CommentReference"/>
        </w:rPr>
        <w:annotationRef/>
      </w:r>
      <w:r>
        <w:t>Do we need to define what a link is here? Just call it “plant partners”?</w:t>
      </w:r>
    </w:p>
  </w:comment>
  <w:comment w:id="72" w:author="Mark Hall" w:date="2019-02-10T15:20:00Z" w:initials="MH">
    <w:p w14:paraId="28F82040" w14:textId="1E518EBC" w:rsidR="000A3B44" w:rsidRDefault="000A3B44">
      <w:pPr>
        <w:pStyle w:val="CommentText"/>
      </w:pPr>
      <w:r>
        <w:rPr>
          <w:rStyle w:val="CommentReference"/>
        </w:rPr>
        <w:annotationRef/>
      </w:r>
      <w:r>
        <w:t>But then, how do figs 2a and 2b vary? I thought generalism referred to the number of different plants, so we need to be really clear o people don’t get confused by total number of plant interactions and number of plant species visited.</w:t>
      </w:r>
    </w:p>
  </w:comment>
  <w:comment w:id="67" w:author="Jamie Stavert" w:date="2019-02-08T12:29:00Z" w:initials="JS">
    <w:p w14:paraId="5DC11AD9" w14:textId="24D3B6EB" w:rsidR="000A3B44" w:rsidRDefault="000A3B44">
      <w:pPr>
        <w:pStyle w:val="CommentText"/>
      </w:pPr>
      <w:r>
        <w:rPr>
          <w:rStyle w:val="CommentReference"/>
        </w:rPr>
        <w:annotationRef/>
      </w:r>
      <w:r>
        <w:t>Would be nice to mention the tropics here too i.e. the tropics were dominated by bees…</w:t>
      </w:r>
    </w:p>
  </w:comment>
  <w:comment w:id="68" w:author="Mark Hall" w:date="2019-02-10T15:13:00Z" w:initials="MH">
    <w:p w14:paraId="45A498E5" w14:textId="722AC22E" w:rsidR="000A3B44" w:rsidRDefault="000A3B44">
      <w:pPr>
        <w:pStyle w:val="CommentText"/>
      </w:pPr>
      <w:r>
        <w:rPr>
          <w:rStyle w:val="CommentReference"/>
        </w:rPr>
        <w:annotationRef/>
      </w:r>
      <w:r>
        <w:t>Yeah, but this was only really in terms of generalism wasn’t it (if I interpret Fig 2 correctly)? Not number of links.</w:t>
      </w:r>
    </w:p>
    <w:p w14:paraId="06E06300" w14:textId="1F9D2A31" w:rsidR="000A3B44" w:rsidRDefault="000A3B44">
      <w:pPr>
        <w:pStyle w:val="CommentText"/>
      </w:pPr>
      <w:r>
        <w:t>Also, should we cut out the distinction between syrphids and other Diptera (and bees v other Hymenoptera)? I think we could still discuss the timportance of climate zones at the order level, providing there are still clear distinctions.</w:t>
      </w:r>
    </w:p>
  </w:comment>
  <w:comment w:id="78" w:author="Romina Rader" w:date="2019-02-08T08:46:00Z" w:initials="RR">
    <w:p w14:paraId="158468CE" w14:textId="3454E6C3" w:rsidR="000A3B44" w:rsidRDefault="000A3B44">
      <w:pPr>
        <w:pStyle w:val="CommentText"/>
      </w:pPr>
      <w:r>
        <w:rPr>
          <w:rStyle w:val="CommentReference"/>
        </w:rPr>
        <w:annotationRef/>
      </w:r>
      <w:r>
        <w:t>I don’t think this sentence adds to the abstract – gives no new knowledge</w:t>
      </w:r>
    </w:p>
  </w:comment>
  <w:comment w:id="79" w:author="Mark Hall" w:date="2019-02-10T15:22:00Z" w:initials="MH">
    <w:p w14:paraId="2056786D" w14:textId="0DB2DB9A" w:rsidR="000A3B44" w:rsidRDefault="000A3B44">
      <w:pPr>
        <w:pStyle w:val="CommentText"/>
      </w:pPr>
      <w:r>
        <w:rPr>
          <w:rStyle w:val="CommentReference"/>
        </w:rPr>
        <w:annotationRef/>
      </w:r>
      <w:r>
        <w:t>I think it only really works if we’re setting up that latitude is often used, but the climate zones we’ve investigated are a better measure, but first you’d have to mention something about latitude and pollinators.</w:t>
      </w:r>
    </w:p>
  </w:comment>
  <w:comment w:id="81" w:author="Romina Rader" w:date="2019-02-08T08:47:00Z" w:initials="RR">
    <w:p w14:paraId="29B1264F" w14:textId="3DF3289E" w:rsidR="000A3B44" w:rsidRDefault="000A3B44">
      <w:pPr>
        <w:pStyle w:val="CommentText"/>
      </w:pPr>
      <w:r>
        <w:rPr>
          <w:rStyle w:val="CommentReference"/>
        </w:rPr>
        <w:annotationRef/>
      </w:r>
      <w:r>
        <w:t>No support for this – need to change to something more related to our results – like the importance of bee and non-bee taxa in visiting plants worldwide or something like that.  If you mention responses diversity, you need to have tested for it.  Implications for response diversity should be in discussion, not here.</w:t>
      </w:r>
    </w:p>
  </w:comment>
  <w:comment w:id="85" w:author="Jamie Stavert" w:date="2019-02-08T13:01:00Z" w:initials="JS">
    <w:p w14:paraId="39C42CDD" w14:textId="587F1D8F" w:rsidR="000A3B44" w:rsidRDefault="000A3B44">
      <w:pPr>
        <w:pStyle w:val="CommentText"/>
      </w:pPr>
      <w:r>
        <w:rPr>
          <w:rStyle w:val="CommentReference"/>
        </w:rPr>
        <w:annotationRef/>
      </w:r>
      <w:r>
        <w:t>Not convinced with the opening focus on temperature. Climate zone is determined by precipitation too</w:t>
      </w:r>
    </w:p>
  </w:comment>
  <w:comment w:id="86" w:author="Liam Kendall" w:date="2019-02-08T15:05:00Z" w:initials="LK">
    <w:p w14:paraId="153A249D" w14:textId="213EBA93" w:rsidR="000A3B44" w:rsidRDefault="000A3B44">
      <w:pPr>
        <w:pStyle w:val="CommentText"/>
      </w:pPr>
      <w:r>
        <w:rPr>
          <w:rStyle w:val="CommentReference"/>
        </w:rPr>
        <w:annotationRef/>
      </w:r>
      <w:r>
        <w:t>Like below when you refer to climate as a multivariate space, I think this should be more broad in how climate influence abiotic and biotic factors and the influence on plant-pollinator communities</w:t>
      </w:r>
    </w:p>
  </w:comment>
  <w:comment w:id="87" w:author="Mark Hall" w:date="2019-02-10T15:27:00Z" w:initials="MH">
    <w:p w14:paraId="5E7C936D" w14:textId="28D9E651" w:rsidR="00442524" w:rsidRDefault="00442524">
      <w:pPr>
        <w:pStyle w:val="CommentText"/>
      </w:pPr>
      <w:r>
        <w:rPr>
          <w:rStyle w:val="CommentReference"/>
        </w:rPr>
        <w:annotationRef/>
      </w:r>
      <w:r>
        <w:t>I agree that we should give precipitation some weight here too, although I think temp is likely the greater driver of the differences between insect community composition, particularly between tropical and polar climates (as Manu has outlined).</w:t>
      </w:r>
    </w:p>
  </w:comment>
  <w:comment w:id="100" w:author="Jamie Stavert" w:date="2019-02-08T12:31:00Z" w:initials="JS">
    <w:p w14:paraId="6F5744A0" w14:textId="32521CED" w:rsidR="000A3B44" w:rsidRDefault="000A3B44">
      <w:pPr>
        <w:pStyle w:val="CommentText"/>
      </w:pPr>
      <w:r>
        <w:rPr>
          <w:rStyle w:val="CommentReference"/>
        </w:rPr>
        <w:annotationRef/>
      </w:r>
      <w:r>
        <w:t xml:space="preserve">Could site our phil trans paper too </w:t>
      </w:r>
      <w:r>
        <w:sym w:font="Wingdings" w:char="F04A"/>
      </w:r>
      <w:r>
        <w:t xml:space="preserve"> </w:t>
      </w:r>
    </w:p>
  </w:comment>
  <w:comment w:id="101" w:author="Romina Rader" w:date="2019-02-08T08:54:00Z" w:initials="RR">
    <w:p w14:paraId="73FF791F" w14:textId="4D1AA2FC" w:rsidR="000A3B44" w:rsidRDefault="000A3B44">
      <w:pPr>
        <w:pStyle w:val="CommentText"/>
      </w:pPr>
      <w:r>
        <w:rPr>
          <w:rStyle w:val="CommentReference"/>
        </w:rPr>
        <w:annotationRef/>
      </w:r>
      <w:r>
        <w:t>Need ref</w:t>
      </w:r>
    </w:p>
  </w:comment>
  <w:comment w:id="104" w:author="Jamie Stavert" w:date="2019-02-08T13:03:00Z" w:initials="JS">
    <w:p w14:paraId="5F91E2E5" w14:textId="5F2311FF" w:rsidR="000A3B44" w:rsidRDefault="000A3B44">
      <w:pPr>
        <w:pStyle w:val="CommentText"/>
      </w:pPr>
      <w:r>
        <w:rPr>
          <w:rStyle w:val="CommentReference"/>
        </w:rPr>
        <w:annotationRef/>
      </w:r>
      <w:r>
        <w:t xml:space="preserve">I’m not too sure how our data apply to response diversity framework. Response diversity is usually defined different responses among species to an environmental disturbance (generally measured by differential changes in abundance or similar). But here we haven’t measured species abundances and we don’t have an environmental gradient… but see </w:t>
      </w:r>
      <w:r w:rsidRPr="00C25F0B">
        <w:t xml:space="preserve">laliberte </w:t>
      </w:r>
      <w:r>
        <w:t>et al paper on response diversity in plants – they infer response diversity from differences in species traits. The more variable the trait composition in communities, the more potential for response diversity in the face of a disturbance. So perhaps we could infer that where different taxa contribute more equally in the network (i.e., have a similar prop of links) there is more potential for RD? It’s still a stretch though</w:t>
      </w:r>
    </w:p>
  </w:comment>
  <w:comment w:id="117" w:author="Romina Rader" w:date="2019-02-08T08:58:00Z" w:initials="RR">
    <w:p w14:paraId="298F6408" w14:textId="5E04D0AB" w:rsidR="000A3B44" w:rsidRDefault="000A3B44">
      <w:pPr>
        <w:pStyle w:val="CommentText"/>
      </w:pPr>
      <w:r>
        <w:rPr>
          <w:rStyle w:val="CommentReference"/>
        </w:rPr>
        <w:annotationRef/>
      </w:r>
      <w:r>
        <w:t>I would remove this as it overlaps with next sentence and you have alluded to whats lacking in last sentence above.</w:t>
      </w:r>
    </w:p>
  </w:comment>
  <w:comment w:id="128" w:author="Romina Rader" w:date="2019-02-08T08:58:00Z" w:initials="RR">
    <w:p w14:paraId="43C0E58C" w14:textId="710EF81D" w:rsidR="000A3B44" w:rsidRDefault="000A3B44">
      <w:pPr>
        <w:pStyle w:val="CommentText"/>
      </w:pPr>
      <w:r>
        <w:rPr>
          <w:rStyle w:val="CommentReference"/>
        </w:rPr>
        <w:annotationRef/>
      </w:r>
      <w:r>
        <w:t>Be careful with terms like large – we ran into this problem with bryony’s remote sensing stuff as remote sensing people have different grain sizes that they call large that are actually fine scale – use broad and fine I reckon</w:t>
      </w:r>
    </w:p>
  </w:comment>
  <w:comment w:id="129" w:author="Mark Hall" w:date="2019-02-08T22:02:00Z" w:initials="MH">
    <w:p w14:paraId="179F0E7B" w14:textId="71EC7169" w:rsidR="000A3B44" w:rsidRDefault="000A3B44">
      <w:pPr>
        <w:pStyle w:val="CommentText"/>
      </w:pPr>
      <w:r>
        <w:rPr>
          <w:rStyle w:val="CommentReference"/>
        </w:rPr>
        <w:annotationRef/>
      </w:r>
      <w:r>
        <w:t>I assume this is now redundant and should have been deleted?</w:t>
      </w:r>
    </w:p>
  </w:comment>
  <w:comment w:id="147" w:author="Jamie Stavert" w:date="2019-02-08T12:35:00Z" w:initials="JS">
    <w:p w14:paraId="555B04D0" w14:textId="21A32297" w:rsidR="000A3B44" w:rsidRDefault="000A3B44">
      <w:pPr>
        <w:pStyle w:val="CommentText"/>
      </w:pPr>
      <w:r>
        <w:rPr>
          <w:rStyle w:val="CommentReference"/>
        </w:rPr>
        <w:annotationRef/>
      </w:r>
      <w:r>
        <w:t>Or something along those lines… just think we need something about generalism too</w:t>
      </w:r>
    </w:p>
  </w:comment>
  <w:comment w:id="148" w:author="Mark Hall" w:date="2019-02-08T22:04:00Z" w:initials="MH">
    <w:p w14:paraId="5754C921" w14:textId="0B477FF4" w:rsidR="000A3B44" w:rsidRDefault="000A3B44">
      <w:pPr>
        <w:pStyle w:val="CommentText"/>
      </w:pPr>
      <w:r>
        <w:rPr>
          <w:rStyle w:val="CommentReference"/>
        </w:rPr>
        <w:annotationRef/>
      </w:r>
      <w:r>
        <w:t>This phrasing seems a little clunky - could we just say “</w:t>
      </w:r>
      <w:r w:rsidRPr="00EA6CB9">
        <w:t xml:space="preserve">generalism </w:t>
      </w:r>
      <w:r>
        <w:t>in</w:t>
      </w:r>
      <w:r w:rsidRPr="00EA6CB9">
        <w:t xml:space="preserve"> floral visitors</w:t>
      </w:r>
      <w:r>
        <w:rPr>
          <w:rStyle w:val="CommentReference"/>
        </w:rPr>
        <w:annotationRef/>
      </w:r>
      <w:r>
        <w:t xml:space="preserve">, based on </w:t>
      </w:r>
      <w:r w:rsidRPr="00EA6CB9">
        <w:t>the relative proportion of flower species t</w:t>
      </w:r>
      <w:r>
        <w:t>hat different insect taxa visit”?</w:t>
      </w:r>
      <w:r w:rsidR="00442524">
        <w:t xml:space="preserve"> Maybe that is still not correct….</w:t>
      </w:r>
    </w:p>
  </w:comment>
  <w:comment w:id="161" w:author="Romina Rader" w:date="2019-02-08T09:14:00Z" w:initials="RR">
    <w:p w14:paraId="09682DA8" w14:textId="1CAB034A" w:rsidR="000A3B44" w:rsidRDefault="000A3B44">
      <w:pPr>
        <w:pStyle w:val="CommentText"/>
      </w:pPr>
      <w:r>
        <w:rPr>
          <w:rStyle w:val="CommentReference"/>
        </w:rPr>
        <w:annotationRef/>
      </w:r>
      <w:r>
        <w:t>Need to set up questions somewhere at the beginning and then unpack each of the 2/3 questions with methods below</w:t>
      </w:r>
    </w:p>
  </w:comment>
  <w:comment w:id="162" w:author="Mark Hall" w:date="2019-02-10T15:34:00Z" w:initials="MH">
    <w:p w14:paraId="096E7759" w14:textId="20D1105E" w:rsidR="00442524" w:rsidRDefault="00442524">
      <w:pPr>
        <w:pStyle w:val="CommentText"/>
      </w:pPr>
      <w:r>
        <w:rPr>
          <w:rStyle w:val="CommentReference"/>
        </w:rPr>
        <w:annotationRef/>
      </w:r>
      <w:r>
        <w:t>Yeah, this might really help clarify what theoretical concepts we are testing</w:t>
      </w:r>
      <w:r w:rsidR="00A175EA">
        <w:t xml:space="preserve">. I know this is a hard ask given the tight formatting requirements of Nature </w:t>
      </w:r>
    </w:p>
  </w:comment>
  <w:comment w:id="163" w:author="Romina Rader" w:date="2019-02-08T09:14:00Z" w:initials="RR">
    <w:p w14:paraId="2DFF7882" w14:textId="466FFD86" w:rsidR="000A3B44" w:rsidRDefault="000A3B44">
      <w:pPr>
        <w:pStyle w:val="CommentText"/>
      </w:pPr>
      <w:r>
        <w:rPr>
          <w:rStyle w:val="CommentReference"/>
        </w:rPr>
        <w:annotationRef/>
      </w:r>
      <w:r>
        <w:t>Is this first question?</w:t>
      </w:r>
    </w:p>
  </w:comment>
  <w:comment w:id="165" w:author="Mark Hall" w:date="2019-02-08T22:28:00Z" w:initials="MH">
    <w:p w14:paraId="7D1DF16B" w14:textId="64E5F463" w:rsidR="000A3B44" w:rsidRDefault="000A3B44">
      <w:pPr>
        <w:pStyle w:val="CommentText"/>
      </w:pPr>
      <w:r>
        <w:rPr>
          <w:rStyle w:val="CommentReference"/>
        </w:rPr>
        <w:annotationRef/>
      </w:r>
      <w:r>
        <w:t>Am changing all these to Fig. as this is how they are written in a few recent article I’ve read in Nature….</w:t>
      </w:r>
    </w:p>
  </w:comment>
  <w:comment w:id="170" w:author="Romina Rader" w:date="2019-02-08T09:03:00Z" w:initials="RR">
    <w:p w14:paraId="684AA3F8" w14:textId="1BA66C3B" w:rsidR="000A3B44" w:rsidRDefault="000A3B44">
      <w:pPr>
        <w:pStyle w:val="CommentText"/>
      </w:pPr>
      <w:r>
        <w:rPr>
          <w:rStyle w:val="CommentReference"/>
        </w:rPr>
        <w:annotationRef/>
      </w:r>
      <w:r>
        <w:t xml:space="preserve">Given that different plants compositions are found in different regions, don’t these results just reflect this? </w:t>
      </w:r>
    </w:p>
  </w:comment>
  <w:comment w:id="171" w:author="Jamie Stavert" w:date="2019-02-08T13:04:00Z" w:initials="JS">
    <w:p w14:paraId="35D27BAC" w14:textId="4720513D" w:rsidR="000A3B44" w:rsidRDefault="000A3B44">
      <w:pPr>
        <w:pStyle w:val="CommentText"/>
      </w:pPr>
      <w:r>
        <w:rPr>
          <w:rStyle w:val="CommentReference"/>
        </w:rPr>
        <w:annotationRef/>
      </w:r>
      <w:r>
        <w:t xml:space="preserve">Yes, partially. But this actually goes beyond a simple description of composition at one trophic level. We find that climate strongly predicts composition of both plants and pollinators and this analysis is summarising that. </w:t>
      </w:r>
    </w:p>
  </w:comment>
  <w:comment w:id="175" w:author="Jamie Stavert" w:date="2019-02-08T12:42:00Z" w:initials="JS">
    <w:p w14:paraId="120EC1E0" w14:textId="77777777" w:rsidR="000A3B44" w:rsidRDefault="000A3B44" w:rsidP="00AF79AC">
      <w:pPr>
        <w:pStyle w:val="CommentText"/>
      </w:pPr>
      <w:r>
        <w:rPr>
          <w:rStyle w:val="CommentReference"/>
        </w:rPr>
        <w:annotationRef/>
      </w:r>
      <w:r>
        <w:t>Liam – is that right?</w:t>
      </w:r>
    </w:p>
  </w:comment>
  <w:comment w:id="178" w:author="Romina Rader" w:date="2019-02-08T09:11:00Z" w:initials="RR">
    <w:p w14:paraId="3A8E58ED" w14:textId="4B121755" w:rsidR="000A3B44" w:rsidRDefault="000A3B44">
      <w:pPr>
        <w:pStyle w:val="CommentText"/>
      </w:pPr>
      <w:r>
        <w:rPr>
          <w:rStyle w:val="CommentReference"/>
        </w:rPr>
        <w:annotationRef/>
      </w:r>
      <w:r>
        <w:t xml:space="preserve">I would flip this to say Syrphids (Diptera) and Apidae (hymenoptera) REPRESENTED (not had)  a quarter of total links across networks </w:t>
      </w:r>
    </w:p>
  </w:comment>
  <w:comment w:id="183" w:author="Romina Rader" w:date="2019-02-08T09:12:00Z" w:initials="RR">
    <w:p w14:paraId="6D57CBBC" w14:textId="1FE7A0E2" w:rsidR="000A3B44" w:rsidRDefault="000A3B44">
      <w:pPr>
        <w:pStyle w:val="CommentText"/>
      </w:pPr>
      <w:r>
        <w:rPr>
          <w:rStyle w:val="CommentReference"/>
        </w:rPr>
        <w:annotationRef/>
      </w:r>
      <w:r>
        <w:t>Unpack what this means a bit more in lay terms.  Visited the most plant species?</w:t>
      </w:r>
    </w:p>
  </w:comment>
  <w:comment w:id="179" w:author="Romina Rader" w:date="2019-02-08T09:15:00Z" w:initials="RR">
    <w:p w14:paraId="0F30F98D" w14:textId="79210397" w:rsidR="000A3B44" w:rsidRDefault="000A3B44">
      <w:pPr>
        <w:pStyle w:val="CommentText"/>
      </w:pPr>
      <w:r>
        <w:rPr>
          <w:rStyle w:val="CommentReference"/>
        </w:rPr>
        <w:annotationRef/>
      </w:r>
      <w:r>
        <w:t>Is this second question?</w:t>
      </w:r>
    </w:p>
  </w:comment>
  <w:comment w:id="186" w:author="Mark Hall" w:date="2019-02-10T15:40:00Z" w:initials="MH">
    <w:p w14:paraId="15392893" w14:textId="0DF9A5E7" w:rsidR="00A175EA" w:rsidRDefault="00A175EA">
      <w:pPr>
        <w:pStyle w:val="CommentText"/>
      </w:pPr>
      <w:r>
        <w:rPr>
          <w:rStyle w:val="CommentReference"/>
        </w:rPr>
        <w:annotationRef/>
      </w:r>
      <w:r>
        <w:t>Is it necessary to keep stating this? Isn’t it expected that the reader will look to the methods section for clarification on details?</w:t>
      </w:r>
    </w:p>
  </w:comment>
  <w:comment w:id="187" w:author="Manu Saunders" w:date="2019-02-03T10:51:00Z" w:initials="MS">
    <w:p w14:paraId="6C1BAB75" w14:textId="325C47EE" w:rsidR="000A3B44" w:rsidRDefault="000A3B44">
      <w:pPr>
        <w:pStyle w:val="CommentText"/>
      </w:pPr>
      <w:r>
        <w:rPr>
          <w:rStyle w:val="CommentReference"/>
        </w:rPr>
        <w:annotationRef/>
      </w:r>
      <w:r>
        <w:t>Sorry to be a pain, but can we redo figures to be consistent with these labels across the whole paper?</w:t>
      </w:r>
    </w:p>
  </w:comment>
  <w:comment w:id="188" w:author="Liam Kendall" w:date="2019-02-08T15:19:00Z" w:initials="LK">
    <w:p w14:paraId="5E26EDE5" w14:textId="2E40DCF3" w:rsidR="000A3B44" w:rsidRDefault="000A3B44">
      <w:pPr>
        <w:pStyle w:val="CommentText"/>
      </w:pPr>
      <w:r>
        <w:rPr>
          <w:rStyle w:val="CommentReference"/>
        </w:rPr>
        <w:annotationRef/>
      </w:r>
      <w:r>
        <w:t>Hi, yep we can, send Jamie and I a list of things to fix up (I know you ask for tables below too) and we’ll fix it up</w:t>
      </w:r>
    </w:p>
  </w:comment>
  <w:comment w:id="189" w:author="Manu Saunders" w:date="2019-01-29T21:59:00Z" w:initials="MS">
    <w:p w14:paraId="058F2F06" w14:textId="30013EA3" w:rsidR="000A3B44" w:rsidRDefault="000A3B44">
      <w:pPr>
        <w:pStyle w:val="CommentText"/>
      </w:pPr>
      <w:r>
        <w:rPr>
          <w:rStyle w:val="CommentReference"/>
        </w:rPr>
        <w:annotationRef/>
      </w:r>
      <w:r>
        <w:t>Did we leave ants out, I can’t remember? Should we call this wasps &amp; sawflies?</w:t>
      </w:r>
    </w:p>
  </w:comment>
  <w:comment w:id="190" w:author="Liam Kendall" w:date="2019-02-08T15:13:00Z" w:initials="LK">
    <w:p w14:paraId="2C69E483" w14:textId="5DF8DE0E" w:rsidR="000A3B44" w:rsidRDefault="000A3B44">
      <w:pPr>
        <w:pStyle w:val="CommentText"/>
      </w:pPr>
      <w:r>
        <w:rPr>
          <w:rStyle w:val="CommentReference"/>
        </w:rPr>
        <w:annotationRef/>
      </w:r>
      <w:r>
        <w:t>Yep ants were left in</w:t>
      </w:r>
    </w:p>
  </w:comment>
  <w:comment w:id="191" w:author="Jamie Stavert" w:date="2019-02-08T12:43:00Z" w:initials="JS">
    <w:p w14:paraId="2D76E24C" w14:textId="4F231B0C" w:rsidR="000A3B44" w:rsidRDefault="000A3B44">
      <w:pPr>
        <w:pStyle w:val="CommentText"/>
      </w:pPr>
      <w:r>
        <w:rPr>
          <w:rStyle w:val="CommentReference"/>
        </w:rPr>
        <w:annotationRef/>
      </w:r>
      <w:r>
        <w:t>No, we left ants in I think??</w:t>
      </w:r>
    </w:p>
  </w:comment>
  <w:comment w:id="194" w:author="Manu Saunders" w:date="2019-02-03T13:04:00Z" w:initials="MS">
    <w:p w14:paraId="6E656C62" w14:textId="6621B743" w:rsidR="000A3B44" w:rsidRDefault="000A3B44">
      <w:pPr>
        <w:pStyle w:val="CommentText"/>
      </w:pPr>
      <w:r>
        <w:rPr>
          <w:rStyle w:val="CommentReference"/>
        </w:rPr>
        <w:annotationRef/>
      </w:r>
      <w:r>
        <w:t>Is this true for both absolute &amp; proportional generalism?</w:t>
      </w:r>
    </w:p>
  </w:comment>
  <w:comment w:id="192" w:author="Jamie Stavert" w:date="2019-02-08T12:44:00Z" w:initials="JS">
    <w:p w14:paraId="15D12C7C" w14:textId="18CC1842" w:rsidR="000A3B44" w:rsidRDefault="000A3B44">
      <w:pPr>
        <w:pStyle w:val="CommentText"/>
      </w:pPr>
      <w:r>
        <w:rPr>
          <w:rStyle w:val="CommentReference"/>
        </w:rPr>
        <w:annotationRef/>
      </w:r>
      <w:r>
        <w:t>I think so – we should probably include R2 etc for the proportional model too</w:t>
      </w:r>
    </w:p>
  </w:comment>
  <w:comment w:id="193" w:author="Liam Kendall" w:date="2019-02-08T14:28:00Z" w:initials="LK">
    <w:p w14:paraId="018C566F" w14:textId="176D625F" w:rsidR="000A3B44" w:rsidRDefault="000A3B44">
      <w:pPr>
        <w:pStyle w:val="CommentText"/>
      </w:pPr>
      <w:r>
        <w:rPr>
          <w:rStyle w:val="CommentReference"/>
        </w:rPr>
        <w:annotationRef/>
      </w:r>
      <w:r>
        <w:t>Yep it is, Delta WAIC and R2 are in the results file for prop. Links</w:t>
      </w:r>
      <w:r>
        <w:softHyphen/>
      </w:r>
      <w:r>
        <w:softHyphen/>
        <w:t>. Also no point putting delta in there without reference to the null model</w:t>
      </w:r>
    </w:p>
  </w:comment>
  <w:comment w:id="196" w:author="Romina Rader" w:date="2019-02-08T09:15:00Z" w:initials="RR">
    <w:p w14:paraId="4C945C59" w14:textId="3A882797" w:rsidR="000A3B44" w:rsidRDefault="000A3B44">
      <w:pPr>
        <w:pStyle w:val="CommentText"/>
      </w:pPr>
      <w:r>
        <w:rPr>
          <w:rStyle w:val="CommentReference"/>
        </w:rPr>
        <w:annotationRef/>
      </w:r>
      <w:r>
        <w:t>Need to integrate this into q2</w:t>
      </w:r>
    </w:p>
  </w:comment>
  <w:comment w:id="203" w:author="Manu Saunders" w:date="2019-02-06T14:02:00Z" w:initials="MS">
    <w:p w14:paraId="6A0D48B1" w14:textId="02CF9D06" w:rsidR="000A3B44" w:rsidRDefault="000A3B44">
      <w:pPr>
        <w:pStyle w:val="CommentText"/>
      </w:pPr>
      <w:r>
        <w:rPr>
          <w:rStyle w:val="CommentReference"/>
        </w:rPr>
        <w:annotationRef/>
      </w:r>
      <w:r>
        <w:t>On github?</w:t>
      </w:r>
    </w:p>
  </w:comment>
  <w:comment w:id="197" w:author="Jamie Stavert" w:date="2019-02-08T13:05:00Z" w:initials="JS">
    <w:p w14:paraId="57B83E9E" w14:textId="415B0ED0" w:rsidR="000A3B44" w:rsidRDefault="000A3B44">
      <w:pPr>
        <w:pStyle w:val="CommentText"/>
      </w:pPr>
      <w:r>
        <w:rPr>
          <w:rStyle w:val="CommentReference"/>
        </w:rPr>
        <w:annotationRef/>
      </w:r>
      <w:r>
        <w:t xml:space="preserve">So this is summed across all climate zones? This might be a little misleading because each network is defined above (in the other analyses) as discrete entities, but this treats all networks as one mega network (if I’ve interpreted it right)? </w:t>
      </w:r>
    </w:p>
  </w:comment>
  <w:comment w:id="198" w:author="Liam Kendall" w:date="2019-02-08T14:28:00Z" w:initials="LK">
    <w:p w14:paraId="43EC3E53" w14:textId="0232249F" w:rsidR="000A3B44" w:rsidRDefault="000A3B44">
      <w:pPr>
        <w:pStyle w:val="CommentText"/>
      </w:pPr>
      <w:r>
        <w:rPr>
          <w:rStyle w:val="CommentReference"/>
        </w:rPr>
        <w:annotationRef/>
      </w:r>
      <w:r>
        <w:t>I agree, I think we already have meaningful representation of proportional links in Figure 2A</w:t>
      </w:r>
    </w:p>
  </w:comment>
  <w:comment w:id="199" w:author="Mark Hall" w:date="2019-02-10T15:42:00Z" w:initials="MH">
    <w:p w14:paraId="79D91B56" w14:textId="0B41F716" w:rsidR="00A175EA" w:rsidRDefault="00A175EA">
      <w:pPr>
        <w:pStyle w:val="CommentText"/>
      </w:pPr>
      <w:r>
        <w:rPr>
          <w:rStyle w:val="CommentReference"/>
        </w:rPr>
        <w:annotationRef/>
      </w:r>
      <w:r>
        <w:t>Yeah, this kinda gets me asking why we didn’t just do analyses for all families instead of order, so probably a bit distracting too, unless we end up unpacking the contribution of different families more</w:t>
      </w:r>
    </w:p>
  </w:comment>
  <w:comment w:id="204" w:author="Romina Rader" w:date="2019-02-08T09:15:00Z" w:initials="RR">
    <w:p w14:paraId="01C5C40C" w14:textId="0573E617" w:rsidR="000A3B44" w:rsidRDefault="000A3B44">
      <w:pPr>
        <w:pStyle w:val="CommentText"/>
      </w:pPr>
      <w:r>
        <w:rPr>
          <w:rStyle w:val="CommentReference"/>
        </w:rPr>
        <w:annotationRef/>
      </w:r>
      <w:r>
        <w:t>Question 2</w:t>
      </w:r>
    </w:p>
  </w:comment>
  <w:comment w:id="208" w:author="Manu Saunders" w:date="2019-02-03T13:25:00Z" w:initials="MS">
    <w:p w14:paraId="62435C89" w14:textId="71CE9D20" w:rsidR="000A3B44" w:rsidRDefault="000A3B44">
      <w:pPr>
        <w:pStyle w:val="CommentText"/>
      </w:pPr>
      <w:r>
        <w:rPr>
          <w:rStyle w:val="CommentReference"/>
        </w:rPr>
        <w:annotationRef/>
      </w:r>
      <w:r>
        <w:t>Is this correct in data? From figure, looks like non-syrphid Diptera might also be similar in arid zone?</w:t>
      </w:r>
    </w:p>
  </w:comment>
  <w:comment w:id="207" w:author="Romina Rader" w:date="2019-02-08T09:16:00Z" w:initials="RR">
    <w:p w14:paraId="28313CB4" w14:textId="18A83B61" w:rsidR="000A3B44" w:rsidRDefault="000A3B44">
      <w:pPr>
        <w:pStyle w:val="CommentText"/>
      </w:pPr>
      <w:r>
        <w:rPr>
          <w:rStyle w:val="CommentReference"/>
        </w:rPr>
        <w:annotationRef/>
      </w:r>
      <w:r>
        <w:t>Question 3</w:t>
      </w:r>
    </w:p>
  </w:comment>
  <w:comment w:id="209" w:author="Mark Hall" w:date="2019-02-10T15:46:00Z" w:initials="MH">
    <w:p w14:paraId="477D3031" w14:textId="3D3C44F5" w:rsidR="00014EA5" w:rsidRDefault="00014EA5">
      <w:pPr>
        <w:pStyle w:val="CommentText"/>
      </w:pPr>
      <w:r>
        <w:rPr>
          <w:rStyle w:val="CommentReference"/>
        </w:rPr>
        <w:annotationRef/>
      </w:r>
      <w:r>
        <w:t>Each time I see this in the results, it gets me asking why it matters that we have higher levels of proportional generalism in certain taxa - what does it mean in real terms? For ecosystem function? I think my questions arise from it not being fully addressed above. So far when I see the results, I think “that’s interesting”, but I’m not yet saying “that’s important”.</w:t>
      </w:r>
    </w:p>
  </w:comment>
  <w:comment w:id="214" w:author="Romina Rader" w:date="2019-02-08T09:16:00Z" w:initials="RR">
    <w:p w14:paraId="2C7AFA42" w14:textId="3D55EEB3" w:rsidR="000A3B44" w:rsidRDefault="000A3B44">
      <w:pPr>
        <w:pStyle w:val="CommentText"/>
      </w:pPr>
      <w:r>
        <w:rPr>
          <w:rStyle w:val="CommentReference"/>
        </w:rPr>
        <w:annotationRef/>
      </w:r>
      <w:r>
        <w:t>Do you need to say that this is likely reflecting plant diversity in the tropics (ref)?</w:t>
      </w:r>
    </w:p>
  </w:comment>
  <w:comment w:id="215" w:author="Jamie Stavert" w:date="2019-02-08T13:08:00Z" w:initials="JS">
    <w:p w14:paraId="0C0F5A19" w14:textId="2689A4F3" w:rsidR="000A3B44" w:rsidRDefault="000A3B44">
      <w:pPr>
        <w:pStyle w:val="CommentText"/>
      </w:pPr>
      <w:r>
        <w:rPr>
          <w:rStyle w:val="CommentReference"/>
        </w:rPr>
        <w:annotationRef/>
      </w:r>
      <w:r>
        <w:t xml:space="preserve">We control for network size in the model (the total number of interactions offset). Also, we find that there are no clear differences in plant species richness among climate zones. We can’t really look at diversity because we don’t have plant abundance data. </w:t>
      </w:r>
    </w:p>
  </w:comment>
  <w:comment w:id="218" w:author="Liam Kendall" w:date="2019-02-08T14:32:00Z" w:initials="LK">
    <w:p w14:paraId="3434FC80" w14:textId="1DB0E5DD" w:rsidR="000A3B44" w:rsidRDefault="000A3B44">
      <w:pPr>
        <w:pStyle w:val="CommentText"/>
      </w:pPr>
      <w:r>
        <w:rPr>
          <w:rStyle w:val="CommentReference"/>
        </w:rPr>
        <w:annotationRef/>
      </w:r>
      <w:r>
        <w:t xml:space="preserve">I find the use of proportional generalism very confusing and I’m unsure if it's a better term than proportion of network links as it is estimated at the order/taxa level not the species level. </w:t>
      </w:r>
    </w:p>
  </w:comment>
  <w:comment w:id="219" w:author="Liam Kendall" w:date="2019-02-08T15:14:00Z" w:initials="LK">
    <w:p w14:paraId="1497ABB5" w14:textId="70DD918C" w:rsidR="000A3B44" w:rsidRDefault="000A3B44">
      <w:pPr>
        <w:pStyle w:val="CommentText"/>
      </w:pPr>
      <w:r>
        <w:rPr>
          <w:rStyle w:val="CommentReference"/>
        </w:rPr>
        <w:annotationRef/>
      </w:r>
      <w:r>
        <w:t>I really think we should use proportion of network links</w:t>
      </w:r>
    </w:p>
  </w:comment>
  <w:comment w:id="222" w:author="Romina Rader" w:date="2019-02-08T09:17:00Z" w:initials="RR">
    <w:p w14:paraId="75C76DDF" w14:textId="6D5F616C" w:rsidR="000A3B44" w:rsidRDefault="000A3B44">
      <w:pPr>
        <w:pStyle w:val="CommentText"/>
      </w:pPr>
      <w:r>
        <w:rPr>
          <w:rStyle w:val="CommentReference"/>
        </w:rPr>
        <w:annotationRef/>
      </w:r>
      <w:r>
        <w:t>This is a method</w:t>
      </w:r>
    </w:p>
  </w:comment>
  <w:comment w:id="223" w:author="Mark Hall" w:date="2019-02-10T15:51:00Z" w:initials="MH">
    <w:p w14:paraId="6C5BAE87" w14:textId="13847880" w:rsidR="00014EA5" w:rsidRDefault="00014EA5">
      <w:pPr>
        <w:pStyle w:val="CommentText"/>
      </w:pPr>
      <w:r>
        <w:rPr>
          <w:rStyle w:val="CommentReference"/>
        </w:rPr>
        <w:annotationRef/>
      </w:r>
      <w:r>
        <w:t>Agree. Very important to still state why analyses not done at family-level though</w:t>
      </w:r>
    </w:p>
  </w:comment>
  <w:comment w:id="225" w:author="Manu Saunders" w:date="2019-02-06T16:17:00Z" w:initials="MS">
    <w:p w14:paraId="4041D669" w14:textId="77777777" w:rsidR="000A3B44" w:rsidRDefault="000A3B44" w:rsidP="00FC31FA">
      <w:pPr>
        <w:pStyle w:val="CommentText"/>
      </w:pPr>
      <w:r>
        <w:rPr>
          <w:rStyle w:val="CommentReference"/>
        </w:rPr>
        <w:annotationRef/>
      </w:r>
      <w:r>
        <w:t xml:space="preserve">Is this a problem? </w:t>
      </w:r>
    </w:p>
  </w:comment>
  <w:comment w:id="226" w:author="Liam Kendall" w:date="2019-02-08T14:33:00Z" w:initials="LK">
    <w:p w14:paraId="2C699058" w14:textId="367506B4" w:rsidR="000A3B44" w:rsidRDefault="000A3B44">
      <w:pPr>
        <w:pStyle w:val="CommentText"/>
      </w:pPr>
      <w:r>
        <w:rPr>
          <w:rStyle w:val="CommentReference"/>
        </w:rPr>
        <w:annotationRef/>
      </w:r>
      <w:r>
        <w:t>I don’t think this is a problem but Id consider removing 189:193 other than explaining why we separated out Syrphids</w:t>
      </w:r>
    </w:p>
  </w:comment>
  <w:comment w:id="224" w:author="Jose Lanuza" w:date="2019-02-07T23:32:00Z" w:initials="MOU">
    <w:p w14:paraId="34CE2FC5" w14:textId="32901E5C" w:rsidR="000A3B44" w:rsidRDefault="000A3B44">
      <w:pPr>
        <w:pStyle w:val="CommentText"/>
      </w:pPr>
      <w:r>
        <w:rPr>
          <w:rStyle w:val="CommentReference"/>
        </w:rPr>
        <w:annotationRef/>
      </w:r>
      <w:r>
        <w:t>For me this sentence seems not necessary</w:t>
      </w:r>
    </w:p>
  </w:comment>
  <w:comment w:id="227" w:author="Mark Hall" w:date="2019-02-08T22:33:00Z" w:initials="MH">
    <w:p w14:paraId="4B27BAA9" w14:textId="77777777" w:rsidR="000A3B44" w:rsidRDefault="000A3B44">
      <w:pPr>
        <w:pStyle w:val="CommentText"/>
      </w:pPr>
      <w:r>
        <w:rPr>
          <w:rStyle w:val="CommentReference"/>
        </w:rPr>
        <w:annotationRef/>
      </w:r>
      <w:r>
        <w:t>To me, it makes some sense to separate bees and non-bee hymenoptera, but I’m struggling a little with the separation of Syrphids and other diptera - I think mostly because I don’t get why there is such a difference between regions between them. I would like to see if the response changes when grouped together.</w:t>
      </w:r>
    </w:p>
    <w:p w14:paraId="0191AC86" w14:textId="77777777" w:rsidR="000A3B44" w:rsidRDefault="000A3B44">
      <w:pPr>
        <w:pStyle w:val="CommentText"/>
      </w:pPr>
    </w:p>
    <w:p w14:paraId="03B570B4" w14:textId="77777777" w:rsidR="000A3B44" w:rsidRDefault="000A3B44">
      <w:pPr>
        <w:pStyle w:val="CommentText"/>
      </w:pPr>
      <w:r>
        <w:t>I see by your email that you also have concerns Manu. I think we’d be safest grouping them all to Order. But, I think it could be interesting to then tease it out further to Family-level (if possible) to aid interpretation of patterns - i.e. are bees driving patterns in tropics, or is this consistent across all Hymenoptera….</w:t>
      </w:r>
    </w:p>
    <w:p w14:paraId="3DE4CC15" w14:textId="77777777" w:rsidR="00014EA5" w:rsidRDefault="00014EA5">
      <w:pPr>
        <w:pStyle w:val="CommentText"/>
      </w:pPr>
    </w:p>
    <w:p w14:paraId="18365B41" w14:textId="0701A7B5" w:rsidR="00014EA5" w:rsidRDefault="00014EA5">
      <w:pPr>
        <w:pStyle w:val="CommentText"/>
      </w:pPr>
      <w:r>
        <w:t>Also, to be clear - when we talk about prop of links - are we talking about the total number of plant-pollinator interactions, as opposed to the number of plant partners below, which refer to species richness of plants visited? This to me needs to be more clearly defined</w:t>
      </w:r>
    </w:p>
  </w:comment>
  <w:comment w:id="228" w:author="Manu Saunders" w:date="2019-02-03T13:05:00Z" w:initials="MS">
    <w:p w14:paraId="00769B36" w14:textId="04A8847F" w:rsidR="000A3B44" w:rsidRDefault="000A3B44">
      <w:pPr>
        <w:pStyle w:val="CommentText"/>
      </w:pPr>
      <w:r>
        <w:rPr>
          <w:rStyle w:val="CommentReference"/>
        </w:rPr>
        <w:annotationRef/>
      </w:r>
      <w:r>
        <w:t>Can we have a table of differences between pollinator groups to put in supp material?</w:t>
      </w:r>
    </w:p>
  </w:comment>
  <w:comment w:id="229" w:author="Jose Lanuza" w:date="2019-02-07T23:37:00Z" w:initials="MOU">
    <w:p w14:paraId="394A57FA" w14:textId="0CF31305" w:rsidR="000A3B44" w:rsidRDefault="000A3B44">
      <w:pPr>
        <w:pStyle w:val="CommentText"/>
      </w:pPr>
      <w:r>
        <w:rPr>
          <w:rStyle w:val="CommentReference"/>
        </w:rPr>
        <w:annotationRef/>
      </w:r>
      <w:r>
        <w:t xml:space="preserve">I guess it has been done and maybe was less clear but the other similar plot to visualize this could be x axis with climate zones and then taxa with different colours. Is basically the same but maybe easier to visualize which taxa is more “important” per climate zone? Maybe for supplementary in case you like the idea? </w:t>
      </w:r>
    </w:p>
  </w:comment>
  <w:comment w:id="230" w:author="Manu Saunders" w:date="2019-02-06T11:44:00Z" w:initials="MS">
    <w:p w14:paraId="22BB02C8" w14:textId="11E1615B" w:rsidR="000A3B44" w:rsidRDefault="000A3B44">
      <w:pPr>
        <w:pStyle w:val="CommentText"/>
      </w:pPr>
      <w:r>
        <w:rPr>
          <w:rStyle w:val="CommentReference"/>
        </w:rPr>
        <w:annotationRef/>
      </w:r>
      <w:r>
        <w:t>Is this right? Or was it calculated at family/functional group level?</w:t>
      </w:r>
    </w:p>
  </w:comment>
  <w:comment w:id="231" w:author="Liam Kendall" w:date="2019-02-08T14:34:00Z" w:initials="LK">
    <w:p w14:paraId="070A3859" w14:textId="1E51BA48" w:rsidR="000A3B44" w:rsidRDefault="000A3B44">
      <w:pPr>
        <w:pStyle w:val="CommentText"/>
      </w:pPr>
      <w:r>
        <w:rPr>
          <w:rStyle w:val="CommentReference"/>
        </w:rPr>
        <w:annotationRef/>
      </w:r>
      <w:r>
        <w:t>Yep this is species-level so this graph is showing that in a network with 100 links, each bee species has on average 3 plant links in the tropics and 1-2 in other climate zones etc</w:t>
      </w:r>
    </w:p>
  </w:comment>
  <w:comment w:id="232" w:author="Mark Hall" w:date="2019-02-08T22:46:00Z" w:initials="MH">
    <w:p w14:paraId="20014C5F" w14:textId="77777777" w:rsidR="000A3B44" w:rsidRDefault="000A3B44">
      <w:pPr>
        <w:pStyle w:val="CommentText"/>
      </w:pPr>
      <w:r>
        <w:rPr>
          <w:rStyle w:val="CommentReference"/>
        </w:rPr>
        <w:annotationRef/>
      </w:r>
      <w:r>
        <w:t>Is there a part missing to this? Why is it part B?</w:t>
      </w:r>
    </w:p>
    <w:p w14:paraId="1EDF7327" w14:textId="77777777" w:rsidR="004F1C97" w:rsidRDefault="004F1C97">
      <w:pPr>
        <w:pStyle w:val="CommentText"/>
      </w:pPr>
    </w:p>
    <w:p w14:paraId="0C56739E" w14:textId="2B9D7C5F" w:rsidR="004F1C97" w:rsidRDefault="004F1C97">
      <w:pPr>
        <w:pStyle w:val="CommentText"/>
      </w:pPr>
      <w:r>
        <w:t xml:space="preserve">Also, is it possible to make it bigger? Are there size restrictions for Nature? This is an awesome figure </w:t>
      </w:r>
    </w:p>
  </w:comment>
  <w:comment w:id="234" w:author="Jamie Stavert" w:date="2019-02-08T13:35:00Z" w:initials="JS">
    <w:p w14:paraId="47893B44" w14:textId="7D3CB864" w:rsidR="000A3B44" w:rsidRDefault="000A3B44">
      <w:pPr>
        <w:pStyle w:val="CommentText"/>
      </w:pPr>
      <w:r>
        <w:rPr>
          <w:rStyle w:val="CommentReference"/>
        </w:rPr>
        <w:annotationRef/>
      </w:r>
      <w:r>
        <w:t>Are we going to include the proportion of links map too?</w:t>
      </w:r>
    </w:p>
  </w:comment>
  <w:comment w:id="235" w:author="Mark Hall" w:date="2019-02-10T16:01:00Z" w:initials="MH">
    <w:p w14:paraId="45947C18" w14:textId="37AB1A1F" w:rsidR="004F1C97" w:rsidRDefault="004F1C97">
      <w:pPr>
        <w:pStyle w:val="CommentText"/>
      </w:pPr>
      <w:r>
        <w:rPr>
          <w:rStyle w:val="CommentReference"/>
        </w:rPr>
        <w:annotationRef/>
      </w:r>
      <w:r>
        <w:t>I think proportional would be great too  at least for comparison for now</w:t>
      </w:r>
    </w:p>
  </w:comment>
  <w:comment w:id="240" w:author="Romina Rader" w:date="2019-02-08T09:17:00Z" w:initials="RR">
    <w:p w14:paraId="244EEC99" w14:textId="21A6F94F" w:rsidR="000A3B44" w:rsidRDefault="000A3B44">
      <w:pPr>
        <w:pStyle w:val="CommentText"/>
      </w:pPr>
      <w:r>
        <w:rPr>
          <w:rStyle w:val="CommentReference"/>
        </w:rPr>
        <w:annotationRef/>
      </w:r>
      <w:r>
        <w:t>Need to give lay definition of this above in question so its clear what exactly you are meaning by it – or putin SI</w:t>
      </w:r>
    </w:p>
  </w:comment>
  <w:comment w:id="241" w:author="Romina Rader" w:date="2019-02-08T09:18:00Z" w:initials="RR">
    <w:p w14:paraId="06B55962" w14:textId="7D341BCB" w:rsidR="000A3B44" w:rsidRDefault="000A3B44">
      <w:pPr>
        <w:pStyle w:val="CommentText"/>
      </w:pPr>
      <w:r>
        <w:rPr>
          <w:rStyle w:val="CommentReference"/>
        </w:rPr>
        <w:annotationRef/>
      </w:r>
      <w:r>
        <w:t>This is the first time I have seen this = as per comment above put this up somewhere and then don’t mention its definition again</w:t>
      </w:r>
    </w:p>
  </w:comment>
  <w:comment w:id="236" w:author="Jose Lanuza" w:date="2019-02-08T00:44:00Z" w:initials="MOU">
    <w:p w14:paraId="667E1FC3" w14:textId="0130DC3B" w:rsidR="000A3B44" w:rsidRDefault="000A3B44">
      <w:pPr>
        <w:pStyle w:val="CommentText"/>
      </w:pPr>
      <w:r>
        <w:rPr>
          <w:rStyle w:val="CommentReference"/>
        </w:rPr>
        <w:annotationRef/>
      </w:r>
      <w:r>
        <w:t>Other thing that maybe could be interesting to have in supplementary is the number of species per pollinator taxonomic group of each climatic zone. And along with this I was thinking that maybe could be worth mentioning that climate zone is a major driver of the network structure but also the biogeographic history of the zone/area. With this comes to my mind a day that I was talking with Jamie of how many species of bees has New Zealand and why.</w:t>
      </w:r>
    </w:p>
  </w:comment>
  <w:comment w:id="237" w:author="Jamie Stavert" w:date="2019-02-08T13:13:00Z" w:initials="JS">
    <w:p w14:paraId="03A27ACF" w14:textId="426EBC53" w:rsidR="000A3B44" w:rsidRDefault="000A3B44">
      <w:pPr>
        <w:pStyle w:val="CommentText"/>
      </w:pPr>
      <w:r>
        <w:rPr>
          <w:rStyle w:val="CommentReference"/>
        </w:rPr>
        <w:annotationRef/>
      </w:r>
      <w:r>
        <w:t xml:space="preserve">We originally used a null model approach to account for differences in network size. We spoke to Nacho about this and his opinion was that although using a null model approach is not wrong, there’s actually no mathematical reason to expect that species in larger networks will have more partners than expected by chance and thus we could just use the raw values in the model with a network size offset.  </w:t>
      </w:r>
    </w:p>
  </w:comment>
  <w:comment w:id="238" w:author="Liam Kendall" w:date="2019-02-08T14:35:00Z" w:initials="LK">
    <w:p w14:paraId="711EBE90" w14:textId="54B887B5" w:rsidR="000A3B44" w:rsidRDefault="000A3B44">
      <w:pPr>
        <w:pStyle w:val="CommentText"/>
      </w:pPr>
      <w:r>
        <w:rPr>
          <w:rStyle w:val="CommentReference"/>
        </w:rPr>
        <w:annotationRef/>
      </w:r>
      <w:r>
        <w:t>What Jamie said haha</w:t>
      </w:r>
    </w:p>
  </w:comment>
  <w:comment w:id="239" w:author="Romina Rader" w:date="2019-02-08T09:19:00Z" w:initials="RR">
    <w:p w14:paraId="783729CE" w14:textId="46226568" w:rsidR="000A3B44" w:rsidRDefault="000A3B44">
      <w:pPr>
        <w:pStyle w:val="CommentText"/>
      </w:pPr>
      <w:r>
        <w:rPr>
          <w:rStyle w:val="CommentReference"/>
        </w:rPr>
        <w:annotationRef/>
      </w:r>
      <w:r>
        <w:t>This stuff is what im unsure about – as I said in your office that day – more plants will mean higher probability that more links will be found.  Reviewer might suggest using null models to see if choice of plants by each taxa is more or less than expected by chance, given the plant diversity in that climate zone?</w:t>
      </w:r>
    </w:p>
  </w:comment>
  <w:comment w:id="246" w:author="Jamie Stavert" w:date="2019-02-08T12:49:00Z" w:initials="JS">
    <w:p w14:paraId="4352DB75" w14:textId="2011FA84" w:rsidR="000A3B44" w:rsidRDefault="000A3B44">
      <w:pPr>
        <w:pStyle w:val="CommentText"/>
      </w:pPr>
      <w:r>
        <w:rPr>
          <w:rStyle w:val="CommentReference"/>
        </w:rPr>
        <w:annotationRef/>
      </w:r>
      <w:r>
        <w:t>Do we want to stick with generalism?</w:t>
      </w:r>
    </w:p>
  </w:comment>
  <w:comment w:id="247" w:author="Liam Kendall" w:date="2019-02-08T14:36:00Z" w:initials="LK">
    <w:p w14:paraId="31D76BB9" w14:textId="031E7308" w:rsidR="000A3B44" w:rsidRDefault="000A3B44">
      <w:pPr>
        <w:pStyle w:val="CommentText"/>
      </w:pPr>
      <w:r>
        <w:rPr>
          <w:rStyle w:val="CommentReference"/>
        </w:rPr>
        <w:annotationRef/>
      </w:r>
      <w:r>
        <w:t>I think we should</w:t>
      </w:r>
    </w:p>
  </w:comment>
  <w:comment w:id="248" w:author="Mark Hall" w:date="2019-02-08T22:48:00Z" w:initials="MH">
    <w:p w14:paraId="1C28FC9D" w14:textId="5C150049" w:rsidR="000A3B44" w:rsidRDefault="000A3B44">
      <w:pPr>
        <w:pStyle w:val="CommentText"/>
      </w:pPr>
      <w:r>
        <w:rPr>
          <w:rStyle w:val="CommentReference"/>
        </w:rPr>
        <w:annotationRef/>
      </w:r>
      <w:r>
        <w:t>Agree</w:t>
      </w:r>
    </w:p>
  </w:comment>
  <w:comment w:id="245" w:author="Romina Rader" w:date="2019-02-08T09:20:00Z" w:initials="RR">
    <w:p w14:paraId="7CBC605F" w14:textId="6DE3A637" w:rsidR="000A3B44" w:rsidRDefault="000A3B44">
      <w:pPr>
        <w:pStyle w:val="CommentText"/>
      </w:pPr>
      <w:r>
        <w:rPr>
          <w:rStyle w:val="CommentReference"/>
        </w:rPr>
        <w:annotationRef/>
      </w:r>
      <w:r>
        <w:t>methods</w:t>
      </w:r>
    </w:p>
  </w:comment>
  <w:comment w:id="249" w:author="Romina Rader" w:date="2019-02-08T09:20:00Z" w:initials="RR">
    <w:p w14:paraId="15BBA0AA" w14:textId="1BF58715" w:rsidR="000A3B44" w:rsidRDefault="000A3B44">
      <w:pPr>
        <w:pStyle w:val="CommentText"/>
      </w:pPr>
      <w:r>
        <w:rPr>
          <w:rStyle w:val="CommentReference"/>
        </w:rPr>
        <w:annotationRef/>
      </w:r>
      <w:r>
        <w:t>taxon specific rather than computer?</w:t>
      </w:r>
    </w:p>
  </w:comment>
  <w:comment w:id="251" w:author="Romina Rader" w:date="2019-02-08T09:21:00Z" w:initials="RR">
    <w:p w14:paraId="5B5D3AA4" w14:textId="10C44E35" w:rsidR="000A3B44" w:rsidRDefault="000A3B44">
      <w:pPr>
        <w:pStyle w:val="CommentText"/>
      </w:pPr>
      <w:r>
        <w:rPr>
          <w:rStyle w:val="CommentReference"/>
        </w:rPr>
        <w:annotationRef/>
      </w:r>
      <w:r>
        <w:t>Need to be careful how you say syrphid dataimportance was an artefact of grouping above as it kind of removes significance given it’s the only dipteran separated?  Need to make that part stronger in methods justification based on data limitations etc.  need to make sure the way data was handled does not influence results.</w:t>
      </w:r>
    </w:p>
  </w:comment>
  <w:comment w:id="258" w:author="Romina Rader" w:date="2019-02-08T09:22:00Z" w:initials="RR">
    <w:p w14:paraId="0781CE2E" w14:textId="43995E4A" w:rsidR="000A3B44" w:rsidRDefault="000A3B44">
      <w:pPr>
        <w:pStyle w:val="CommentText"/>
      </w:pPr>
      <w:r>
        <w:rPr>
          <w:rStyle w:val="CommentReference"/>
        </w:rPr>
        <w:annotationRef/>
      </w:r>
      <w:r>
        <w:t>I think this needs a paragraph in SI to explain that you can only look in a relative means across taxa,  given plant richness varies across climate zones</w:t>
      </w:r>
    </w:p>
  </w:comment>
  <w:comment w:id="259" w:author="Liam Kendall" w:date="2019-02-08T15:16:00Z" w:initials="LK">
    <w:p w14:paraId="3B61C3A0" w14:textId="5D176A94" w:rsidR="000A3B44" w:rsidRDefault="000A3B44">
      <w:pPr>
        <w:pStyle w:val="CommentText"/>
      </w:pPr>
      <w:r>
        <w:rPr>
          <w:rStyle w:val="CommentReference"/>
        </w:rPr>
        <w:annotationRef/>
      </w:r>
      <w:r>
        <w:t>We ran an analysis today and found that plant richness is the same across climate zones in our networks. This is a moot point. Better to think how ecological/niche processes differ due to climate</w:t>
      </w:r>
    </w:p>
  </w:comment>
  <w:comment w:id="264" w:author="Jamie Stavert" w:date="2019-02-08T12:53:00Z" w:initials="JS">
    <w:p w14:paraId="007D2D3E" w14:textId="6238C0FC" w:rsidR="000A3B44" w:rsidRDefault="000A3B44">
      <w:pPr>
        <w:pStyle w:val="CommentText"/>
      </w:pPr>
      <w:r>
        <w:rPr>
          <w:rStyle w:val="CommentReference"/>
        </w:rPr>
        <w:annotationRef/>
      </w:r>
      <w:r>
        <w:t>Can we frame this slightly differently/ remove “importance”? Otherwise, I think we need to define importance – is it each taxa’s contribution to pollination function? If so, proportion of links may not be that meaningful either as it doesn’t measure functional contribution</w:t>
      </w:r>
    </w:p>
  </w:comment>
  <w:comment w:id="262" w:author="Jose Lanuza" w:date="2019-02-07T23:50:00Z" w:initials="MOU">
    <w:p w14:paraId="45424D9C" w14:textId="5199EEFE" w:rsidR="000A3B44" w:rsidRDefault="000A3B44">
      <w:pPr>
        <w:pStyle w:val="CommentText"/>
      </w:pPr>
      <w:r>
        <w:rPr>
          <w:rStyle w:val="CommentReference"/>
        </w:rPr>
        <w:annotationRef/>
      </w:r>
      <w:r>
        <w:t xml:space="preserve">Maybe add a reference here to support this? This goes a bit towards the idea of pollinator efficiency that I think is not mentioned in the manuscript, maybe is beyond the scope of the article? Mentioning how important are these taxa for the reproductive biology of the plant species? </w:t>
      </w:r>
    </w:p>
  </w:comment>
  <w:comment w:id="263" w:author="Romina Rader" w:date="2019-02-08T09:23:00Z" w:initials="RR">
    <w:p w14:paraId="4792186A" w14:textId="4AC2CF66" w:rsidR="000A3B44" w:rsidRDefault="000A3B44">
      <w:pPr>
        <w:pStyle w:val="CommentText"/>
      </w:pPr>
      <w:r>
        <w:rPr>
          <w:rStyle w:val="CommentReference"/>
        </w:rPr>
        <w:annotationRef/>
      </w:r>
      <w:r>
        <w:t>method</w:t>
      </w:r>
    </w:p>
  </w:comment>
  <w:comment w:id="265" w:author="Jamie Stavert" w:date="2019-02-08T12:53:00Z" w:initials="JS">
    <w:p w14:paraId="311AC398" w14:textId="4E6CF3CC" w:rsidR="000A3B44" w:rsidRDefault="000A3B44">
      <w:pPr>
        <w:pStyle w:val="CommentText"/>
      </w:pPr>
      <w:r>
        <w:rPr>
          <w:rStyle w:val="CommentReference"/>
        </w:rPr>
        <w:annotationRef/>
      </w:r>
      <w:r>
        <w:t>Not sure it’s best to use “common” here as it sort of implies abundance and our data aren’t a measure of abundance</w:t>
      </w:r>
    </w:p>
  </w:comment>
  <w:comment w:id="266" w:author="Romina Rader" w:date="2019-02-08T09:23:00Z" w:initials="RR">
    <w:p w14:paraId="7E45C430" w14:textId="7359AA2A" w:rsidR="000A3B44" w:rsidRDefault="000A3B44">
      <w:pPr>
        <w:pStyle w:val="CommentText"/>
      </w:pPr>
      <w:r>
        <w:rPr>
          <w:rStyle w:val="CommentReference"/>
        </w:rPr>
        <w:annotationRef/>
      </w:r>
      <w:r>
        <w:t>method</w:t>
      </w:r>
    </w:p>
  </w:comment>
  <w:comment w:id="268" w:author="Jamie Stavert" w:date="2019-02-08T12:55:00Z" w:initials="JS">
    <w:p w14:paraId="60C47DE3" w14:textId="6BB339C4" w:rsidR="000A3B44" w:rsidRDefault="000A3B44">
      <w:pPr>
        <w:pStyle w:val="CommentText"/>
      </w:pPr>
      <w:r>
        <w:rPr>
          <w:rStyle w:val="CommentReference"/>
        </w:rPr>
        <w:annotationRef/>
      </w:r>
      <w:r>
        <w:t>A few networks had bats and reptiles I think</w:t>
      </w:r>
    </w:p>
  </w:comment>
  <w:comment w:id="269" w:author="Liam Kendall" w:date="2019-02-08T14:38:00Z" w:initials="LK">
    <w:p w14:paraId="62120F6F" w14:textId="34D26802" w:rsidR="000A3B44" w:rsidRDefault="000A3B44">
      <w:pPr>
        <w:pStyle w:val="CommentText"/>
      </w:pPr>
      <w:r>
        <w:rPr>
          <w:rStyle w:val="CommentReference"/>
        </w:rPr>
        <w:annotationRef/>
      </w:r>
      <w:r>
        <w:t>Yes that’s true, proportional links were calculated with all pollinators present including geckos et al before subsetting the data to our taxa of interest</w:t>
      </w:r>
    </w:p>
  </w:comment>
  <w:comment w:id="267" w:author="Romina Rader" w:date="2019-02-08T09:24:00Z" w:initials="RR">
    <w:p w14:paraId="7AD9D0D7" w14:textId="7BDC863D" w:rsidR="000A3B44" w:rsidRDefault="000A3B44">
      <w:pPr>
        <w:pStyle w:val="CommentText"/>
      </w:pPr>
      <w:r>
        <w:rPr>
          <w:rStyle w:val="CommentReference"/>
        </w:rPr>
        <w:annotationRef/>
      </w:r>
      <w:r>
        <w:t>how – I thought you only separated into order apart from syrphids?  Otherwise this is not clear to me?</w:t>
      </w:r>
    </w:p>
  </w:comment>
  <w:comment w:id="273" w:author="Jamie Stavert" w:date="2019-02-08T12:56:00Z" w:initials="JS">
    <w:p w14:paraId="0E4974E7" w14:textId="191FC0FE" w:rsidR="000A3B44" w:rsidRDefault="000A3B44">
      <w:pPr>
        <w:pStyle w:val="CommentText"/>
      </w:pPr>
      <w:r>
        <w:rPr>
          <w:rStyle w:val="CommentReference"/>
        </w:rPr>
        <w:annotationRef/>
      </w:r>
      <w:r>
        <w:t>We did find that latitude has some effect on interactions but climate zone was a far better predictor</w:t>
      </w:r>
    </w:p>
  </w:comment>
  <w:comment w:id="276" w:author="Manu Saunders" w:date="2019-02-06T21:22:00Z" w:initials="MS">
    <w:p w14:paraId="7437AB47" w14:textId="1F911CF8" w:rsidR="000A3B44" w:rsidRDefault="000A3B44">
      <w:pPr>
        <w:pStyle w:val="CommentText"/>
      </w:pPr>
      <w:r>
        <w:rPr>
          <w:rStyle w:val="CommentReference"/>
        </w:rPr>
        <w:annotationRef/>
      </w:r>
      <w:r>
        <w:t>Can we add a table with model outputs in supp material to show the differences between latitude model &amp; climate-only model?</w:t>
      </w:r>
    </w:p>
  </w:comment>
  <w:comment w:id="272" w:author="Romina Rader" w:date="2019-02-08T09:24:00Z" w:initials="RR">
    <w:p w14:paraId="01E62C2B" w14:textId="68F1E98A" w:rsidR="000A3B44" w:rsidRDefault="000A3B44">
      <w:pPr>
        <w:pStyle w:val="CommentText"/>
      </w:pPr>
      <w:r>
        <w:rPr>
          <w:rStyle w:val="CommentReference"/>
        </w:rPr>
        <w:annotationRef/>
      </w:r>
      <w:r>
        <w:t>method</w:t>
      </w:r>
    </w:p>
  </w:comment>
  <w:comment w:id="279" w:author="Jamie Stavert" w:date="2019-02-08T12:57:00Z" w:initials="JS">
    <w:p w14:paraId="27FBC985" w14:textId="2CF6DEAE" w:rsidR="000A3B44" w:rsidRDefault="000A3B44">
      <w:pPr>
        <w:pStyle w:val="CommentText"/>
      </w:pPr>
      <w:r>
        <w:rPr>
          <w:rStyle w:val="CommentReference"/>
        </w:rPr>
        <w:annotationRef/>
      </w:r>
      <w:r>
        <w:t>See comment earlier about initial focus on temperature. This sort of contradicts our initial argument</w:t>
      </w:r>
    </w:p>
  </w:comment>
  <w:comment w:id="280" w:author="Liam Kendall" w:date="2019-02-08T15:20:00Z" w:initials="LK">
    <w:p w14:paraId="06B63668" w14:textId="3185C81A" w:rsidR="000A3B44" w:rsidRDefault="000A3B44">
      <w:pPr>
        <w:pStyle w:val="CommentText"/>
      </w:pPr>
      <w:r>
        <w:rPr>
          <w:rStyle w:val="CommentReference"/>
        </w:rPr>
        <w:annotationRef/>
      </w:r>
      <w:r>
        <w:t>May be useful to include other biotic factors – comp/niche overlap/breadth that are influenced by climate that may also be explaining observed patterns</w:t>
      </w:r>
    </w:p>
  </w:comment>
  <w:comment w:id="277" w:author="Romina Rader" w:date="2019-02-08T09:25:00Z" w:initials="RR">
    <w:p w14:paraId="16BB7D98" w14:textId="5DB35B18" w:rsidR="000A3B44" w:rsidRDefault="000A3B44">
      <w:pPr>
        <w:pStyle w:val="CommentText"/>
      </w:pPr>
      <w:r>
        <w:rPr>
          <w:rStyle w:val="CommentReference"/>
        </w:rPr>
        <w:annotationRef/>
      </w:r>
      <w:r>
        <w:t>method</w:t>
      </w:r>
    </w:p>
  </w:comment>
  <w:comment w:id="281" w:author="Liam Kendall" w:date="2019-02-08T14:39:00Z" w:initials="LK">
    <w:p w14:paraId="72681CB0" w14:textId="2C3D7664" w:rsidR="000A3B44" w:rsidRDefault="000A3B44">
      <w:pPr>
        <w:pStyle w:val="CommentText"/>
      </w:pPr>
      <w:r>
        <w:rPr>
          <w:rStyle w:val="CommentReference"/>
        </w:rPr>
        <w:annotationRef/>
      </w:r>
      <w:r>
        <w:t>this line repeats line 229:230</w:t>
      </w:r>
    </w:p>
  </w:comment>
  <w:comment w:id="291" w:author="Romina Rader" w:date="2019-02-08T09:25:00Z" w:initials="RR">
    <w:p w14:paraId="7719C8A8" w14:textId="75569BF3" w:rsidR="000A3B44" w:rsidRDefault="000A3B44">
      <w:pPr>
        <w:pStyle w:val="CommentText"/>
      </w:pPr>
      <w:r>
        <w:rPr>
          <w:rStyle w:val="CommentReference"/>
        </w:rPr>
        <w:annotationRef/>
      </w:r>
      <w:r>
        <w:t>great ending but needs more about why understanding more about the distribution of plant pollinator links across the globe is important for conservation/management of plants and pollinators etc.</w:t>
      </w:r>
    </w:p>
  </w:comment>
  <w:comment w:id="292" w:author="Jamie Stavert" w:date="2019-02-08T13:15:00Z" w:initials="JS">
    <w:p w14:paraId="4A9574B2" w14:textId="3A86C43B" w:rsidR="000A3B44" w:rsidRDefault="000A3B44">
      <w:pPr>
        <w:pStyle w:val="CommentText"/>
      </w:pPr>
      <w:r>
        <w:rPr>
          <w:rStyle w:val="CommentReference"/>
        </w:rPr>
        <w:annotationRef/>
      </w:r>
      <w:r>
        <w:t xml:space="preserve">can we give a number from each source? </w:t>
      </w:r>
    </w:p>
  </w:comment>
  <w:comment w:id="293" w:author="Jose Lanuza" w:date="2019-02-08T00:18:00Z" w:initials="MOU">
    <w:p w14:paraId="17246A57" w14:textId="171C8C99" w:rsidR="000A3B44" w:rsidRDefault="000A3B44">
      <w:pPr>
        <w:pStyle w:val="CommentText"/>
      </w:pPr>
      <w:r>
        <w:rPr>
          <w:rStyle w:val="CommentReference"/>
        </w:rPr>
        <w:annotationRef/>
      </w:r>
      <w:r>
        <w:t>Maybe add somewhere here or in supplementary the use of the Package “taxsize” to check species names.</w:t>
      </w:r>
    </w:p>
  </w:comment>
  <w:comment w:id="294" w:author="Liam Kendall" w:date="2019-02-08T15:24:00Z" w:initials="LK">
    <w:p w14:paraId="11C80055" w14:textId="06845727" w:rsidR="000A3B44" w:rsidRDefault="000A3B44">
      <w:pPr>
        <w:pStyle w:val="CommentText"/>
      </w:pPr>
      <w:r>
        <w:rPr>
          <w:rStyle w:val="CommentReference"/>
        </w:rPr>
        <w:annotationRef/>
      </w:r>
      <w:r>
        <w:t>Yes! Forgot about taxize</w:t>
      </w:r>
    </w:p>
  </w:comment>
  <w:comment w:id="304" w:author="Liam Kendall" w:date="2019-02-08T15:26:00Z" w:initials="LK">
    <w:p w14:paraId="6762601D" w14:textId="77777777" w:rsidR="000A3B44" w:rsidRDefault="000A3B44" w:rsidP="00AA6901">
      <w:pPr>
        <w:pStyle w:val="CommentText"/>
      </w:pPr>
      <w:r>
        <w:rPr>
          <w:rStyle w:val="CommentReference"/>
        </w:rPr>
        <w:annotationRef/>
      </w:r>
      <w:r>
        <w:t>Scott Chamberlain and Eduard Szocs (2013). taxize - taxonomic</w:t>
      </w:r>
    </w:p>
    <w:p w14:paraId="440E384A" w14:textId="77777777" w:rsidR="000A3B44" w:rsidRDefault="000A3B44" w:rsidP="00AA6901">
      <w:pPr>
        <w:pStyle w:val="CommentText"/>
      </w:pPr>
      <w:r>
        <w:t xml:space="preserve">  search and retrieval in R. F1000Research, 2:191. URL:</w:t>
      </w:r>
    </w:p>
    <w:p w14:paraId="70923D1B" w14:textId="77777777" w:rsidR="000A3B44" w:rsidRDefault="000A3B44" w:rsidP="00AA6901">
      <w:pPr>
        <w:pStyle w:val="CommentText"/>
      </w:pPr>
      <w:r>
        <w:t xml:space="preserve">  http://f1000research.com/articles/2-191/v2.</w:t>
      </w:r>
    </w:p>
    <w:p w14:paraId="353F26ED" w14:textId="77777777" w:rsidR="000A3B44" w:rsidRDefault="000A3B44" w:rsidP="00AA6901">
      <w:pPr>
        <w:pStyle w:val="CommentText"/>
      </w:pPr>
    </w:p>
    <w:p w14:paraId="52C51E26" w14:textId="77777777" w:rsidR="000A3B44" w:rsidRDefault="000A3B44" w:rsidP="00AA6901">
      <w:pPr>
        <w:pStyle w:val="CommentText"/>
      </w:pPr>
      <w:r>
        <w:t xml:space="preserve">  Scott Chamberlain, Eduard Szoecs, Zachary Foster, Zebulun</w:t>
      </w:r>
    </w:p>
    <w:p w14:paraId="74348473" w14:textId="087A0AC9" w:rsidR="000A3B44" w:rsidRDefault="000A3B44" w:rsidP="00AA6901">
      <w:pPr>
        <w:pStyle w:val="CommentText"/>
      </w:pPr>
      <w:r>
        <w:t xml:space="preserve">  Arendsee, Carl Boettiger, Karthik Ram, Ignasi Bartomeus, John Baumgartner, James O'Donnell, Jari Oksanen, Bastian Greshake Tzovaras, Philippe Marchand, Vinh Tran, Maëlle Salmon, and Li. (2019) taxize: Taxonomic information from around the web. R package version 0.9.5. https://github.com/ropensci/taxize</w:t>
      </w:r>
    </w:p>
  </w:comment>
  <w:comment w:id="306" w:author="Manu Saunders" w:date="2019-02-03T11:26:00Z" w:initials="MS">
    <w:p w14:paraId="700B2AE1" w14:textId="51017D89" w:rsidR="000A3B44" w:rsidRDefault="000A3B44">
      <w:pPr>
        <w:pStyle w:val="CommentText"/>
      </w:pPr>
      <w:r>
        <w:rPr>
          <w:rStyle w:val="CommentReference"/>
        </w:rPr>
        <w:annotationRef/>
      </w:r>
      <w:r>
        <w:t>Did we do this via an R package, or manually?</w:t>
      </w:r>
    </w:p>
  </w:comment>
  <w:comment w:id="307" w:author="Liam Kendall" w:date="2019-02-08T15:22:00Z" w:initials="LK">
    <w:p w14:paraId="7554B8CD" w14:textId="77777777" w:rsidR="000A3B44" w:rsidRDefault="000A3B44">
      <w:pPr>
        <w:pStyle w:val="CommentText"/>
      </w:pPr>
      <w:r>
        <w:rPr>
          <w:rStyle w:val="CommentReference"/>
        </w:rPr>
        <w:annotationRef/>
      </w:r>
      <w:r>
        <w:t xml:space="preserve">R package: kgc </w:t>
      </w:r>
    </w:p>
    <w:p w14:paraId="33D9536E" w14:textId="588C114E" w:rsidR="000A3B44" w:rsidRDefault="000A3B44" w:rsidP="00AA6901">
      <w:pPr>
        <w:pStyle w:val="CommentText"/>
      </w:pPr>
      <w:r>
        <w:t>Chelsey Bryant, Nicholas R. Wheeler, Franz Rubel and Roger H. French (2017). kgc: Koeppen-Geiger Climatic Zones. R packageversion 1.0.0.2. https://CRAN.R-project.org/package=kgc</w:t>
      </w:r>
    </w:p>
  </w:comment>
  <w:comment w:id="305" w:author="Jamie Stavert" w:date="2019-02-08T13:17:00Z" w:initials="JS">
    <w:p w14:paraId="41F30D52" w14:textId="3F7892F5" w:rsidR="000A3B44" w:rsidRDefault="000A3B44">
      <w:pPr>
        <w:pStyle w:val="CommentText"/>
      </w:pPr>
      <w:r>
        <w:rPr>
          <w:rStyle w:val="CommentReference"/>
        </w:rPr>
        <w:annotationRef/>
      </w:r>
      <w:r>
        <w:t>Would be good to give a more comprehensive description of what this actually is, how each climate zone is defined etc</w:t>
      </w:r>
    </w:p>
  </w:comment>
  <w:comment w:id="314" w:author="Manu Saunders" w:date="2019-01-26T11:21:00Z" w:initials="MS">
    <w:p w14:paraId="40537654" w14:textId="3224F005" w:rsidR="000A3B44" w:rsidRDefault="000A3B44" w:rsidP="00024B33">
      <w:pPr>
        <w:pStyle w:val="CommentText"/>
      </w:pPr>
      <w:r>
        <w:rPr>
          <w:rStyle w:val="CommentReference"/>
        </w:rPr>
        <w:annotationRef/>
      </w:r>
      <w:r>
        <w:t>We probably shouldn’t have the actual datasets on git, because of copyright? Should we replace with a list of references instead?</w:t>
      </w:r>
    </w:p>
  </w:comment>
  <w:comment w:id="316" w:author="Manu Saunders" w:date="2019-02-03T12:12:00Z" w:initials="MS">
    <w:p w14:paraId="63CB8D17" w14:textId="5E0B8B79" w:rsidR="000A3B44" w:rsidRDefault="000A3B44">
      <w:pPr>
        <w:pStyle w:val="CommentText"/>
      </w:pPr>
      <w:r>
        <w:rPr>
          <w:rStyle w:val="CommentReference"/>
        </w:rPr>
        <w:annotationRef/>
      </w:r>
      <w:r>
        <w:t xml:space="preserve">Is this public? </w:t>
      </w:r>
    </w:p>
  </w:comment>
  <w:comment w:id="315" w:author="Jose Lanuza" w:date="2019-02-07T23:58:00Z" w:initials="MOU">
    <w:p w14:paraId="56164213" w14:textId="26371DFE" w:rsidR="000A3B44" w:rsidRDefault="000A3B44">
      <w:pPr>
        <w:pStyle w:val="CommentText"/>
      </w:pPr>
      <w:r>
        <w:rPr>
          <w:rStyle w:val="CommentReference"/>
        </w:rPr>
        <w:annotationRef/>
      </w:r>
      <w:r>
        <w:t xml:space="preserve">We could pick an alternative way to cite it, have a look here </w:t>
      </w:r>
      <w:hyperlink r:id="rId1" w:history="1">
        <w:r w:rsidRPr="00F647DE">
          <w:rPr>
            <w:rStyle w:val="Hyperlink"/>
          </w:rPr>
          <w:t>https://academia.stackexchange.com/questions/20358/how-should-i-reference-my-github-repository-with-materials-for-my-paper</w:t>
        </w:r>
      </w:hyperlink>
      <w:r>
        <w:t xml:space="preserve">  or</w:t>
      </w:r>
    </w:p>
    <w:p w14:paraId="5AE88B5C" w14:textId="77777777" w:rsidR="000A3B44" w:rsidRDefault="000A3B44">
      <w:pPr>
        <w:pStyle w:val="CommentText"/>
      </w:pPr>
    </w:p>
    <w:p w14:paraId="3A30485D" w14:textId="5A0EF5DD" w:rsidR="000A3B44" w:rsidRDefault="00F15B9D">
      <w:pPr>
        <w:pStyle w:val="CommentText"/>
      </w:pPr>
      <w:hyperlink r:id="rId2" w:history="1">
        <w:r w:rsidR="000A3B44" w:rsidRPr="00F647DE">
          <w:rPr>
            <w:rStyle w:val="Hyperlink"/>
          </w:rPr>
          <w:t>https://github.blog/2014-05-14-improving-github-for-science/</w:t>
        </w:r>
      </w:hyperlink>
    </w:p>
    <w:p w14:paraId="4898CCFE" w14:textId="77777777" w:rsidR="000A3B44" w:rsidRDefault="000A3B44">
      <w:pPr>
        <w:pStyle w:val="CommentText"/>
      </w:pPr>
    </w:p>
    <w:p w14:paraId="363FECB6" w14:textId="6C3BF676" w:rsidR="000A3B44" w:rsidRDefault="000A3B44">
      <w:pPr>
        <w:pStyle w:val="CommentText"/>
      </w:pPr>
      <w:r>
        <w:t xml:space="preserve">So it seems that maybe the best is to have a DOI to cite the repo. What do you think? </w:t>
      </w:r>
    </w:p>
  </w:comment>
  <w:comment w:id="317" w:author="Romina Rader" w:date="2019-02-08T09:26:00Z" w:initials="RR">
    <w:p w14:paraId="5E7FC935" w14:textId="4C6D6B7F" w:rsidR="000A3B44" w:rsidRDefault="000A3B44">
      <w:pPr>
        <w:pStyle w:val="CommentText"/>
      </w:pPr>
      <w:r>
        <w:rPr>
          <w:rStyle w:val="CommentReference"/>
        </w:rPr>
        <w:annotationRef/>
      </w:r>
      <w:r>
        <w:t>Need to say somewhere that you are limited by orders of insects so you define composition as differenes among orders.</w:t>
      </w:r>
    </w:p>
  </w:comment>
  <w:comment w:id="318" w:author="Liam Kendall" w:date="2019-02-08T15:27:00Z" w:initials="LK">
    <w:p w14:paraId="0DDEC564" w14:textId="5B76B16D" w:rsidR="000A3B44" w:rsidRDefault="000A3B44">
      <w:pPr>
        <w:pStyle w:val="CommentText"/>
      </w:pPr>
      <w:r>
        <w:rPr>
          <w:rStyle w:val="CommentReference"/>
        </w:rPr>
        <w:annotationRef/>
      </w:r>
      <w:r>
        <w:t>I don’t think “to control for differing species’ richness” should be removed – it should really say "to account for differing species richnesses in each network” – if the effect of network size is going to be a potential issue for reviewers, we should be explicit about how we accounted for it</w:t>
      </w:r>
    </w:p>
  </w:comment>
  <w:comment w:id="319" w:author="Liam Kendall" w:date="2019-02-08T15:27:00Z" w:initials="LK">
    <w:p w14:paraId="00186145" w14:textId="425851CF" w:rsidR="000A3B44" w:rsidRDefault="000A3B44">
      <w:pPr>
        <w:pStyle w:val="CommentText"/>
      </w:pPr>
      <w:r>
        <w:rPr>
          <w:rStyle w:val="CommentReference"/>
        </w:rPr>
        <w:annotationRef/>
      </w:r>
    </w:p>
  </w:comment>
  <w:comment w:id="321" w:author="Jamie Stavert" w:date="2019-02-08T13:20:00Z" w:initials="JS">
    <w:p w14:paraId="677E9062" w14:textId="088AF043" w:rsidR="000A3B44" w:rsidRDefault="000A3B44">
      <w:pPr>
        <w:pStyle w:val="CommentText"/>
      </w:pPr>
      <w:r>
        <w:rPr>
          <w:rStyle w:val="CommentReference"/>
        </w:rPr>
        <w:annotationRef/>
      </w:r>
      <w:r>
        <w:t xml:space="preserve">This is a bit ambiguous. Do you mean what plant species each pollinator species interacted with or something else? </w:t>
      </w:r>
    </w:p>
  </w:comment>
  <w:comment w:id="322" w:author="Liam Kendall" w:date="2019-02-08T15:30:00Z" w:initials="LK">
    <w:p w14:paraId="6F625EED" w14:textId="5BDF8DF5" w:rsidR="000A3B44" w:rsidRDefault="000A3B44">
      <w:pPr>
        <w:pStyle w:val="CommentText"/>
      </w:pPr>
      <w:r>
        <w:rPr>
          <w:rStyle w:val="CommentReference"/>
        </w:rPr>
        <w:annotationRef/>
      </w:r>
      <w:r>
        <w:t>As above, I think it is clearer to use proportion of network links, as im not sure if proportional generalism is right given the aggregation at the taxa/order level</w:t>
      </w:r>
    </w:p>
  </w:comment>
  <w:comment w:id="324" w:author="Mark Hall" w:date="2019-02-08T22:55:00Z" w:initials="MH">
    <w:p w14:paraId="175685F1" w14:textId="6CACDE8B" w:rsidR="000A3B44" w:rsidRDefault="000A3B44">
      <w:pPr>
        <w:pStyle w:val="CommentText"/>
      </w:pPr>
      <w:r>
        <w:rPr>
          <w:rStyle w:val="CommentReference"/>
        </w:rPr>
        <w:annotationRef/>
      </w:r>
      <w:r>
        <w:t>This doesn’t look right to me, but is it the correct way?</w:t>
      </w:r>
    </w:p>
  </w:comment>
  <w:comment w:id="338" w:author="Manu Saunders" w:date="2019-02-03T11:10:00Z" w:initials="MS">
    <w:p w14:paraId="21931A3A" w14:textId="1571BEFE" w:rsidR="000A3B44" w:rsidRDefault="000A3B44">
      <w:pPr>
        <w:pStyle w:val="CommentText"/>
      </w:pPr>
      <w:r>
        <w:rPr>
          <w:rStyle w:val="CommentReference"/>
        </w:rPr>
        <w:annotationRef/>
      </w:r>
      <w:r>
        <w:t>We need to add methods for testing latitude and refer to Figure S1 somewhere here</w:t>
      </w:r>
    </w:p>
  </w:comment>
  <w:comment w:id="339" w:author="Liam Kendall" w:date="2019-02-08T15:32:00Z" w:initials="LK">
    <w:p w14:paraId="4906EC64" w14:textId="2784D353" w:rsidR="000A3B44" w:rsidRDefault="000A3B44">
      <w:pPr>
        <w:pStyle w:val="CommentText"/>
      </w:pPr>
      <w:r>
        <w:rPr>
          <w:rStyle w:val="CommentReference"/>
        </w:rPr>
        <w:annotationRef/>
      </w:r>
      <w:r>
        <w:t>Added sentence about latitude</w:t>
      </w:r>
    </w:p>
  </w:comment>
  <w:comment w:id="340" w:author="Romina Rader" w:date="2019-02-08T09:27:00Z" w:initials="RR">
    <w:p w14:paraId="34E037E1" w14:textId="56A1D785" w:rsidR="000A3B44" w:rsidRDefault="000A3B44">
      <w:pPr>
        <w:pStyle w:val="CommentText"/>
      </w:pPr>
      <w:r>
        <w:rPr>
          <w:rStyle w:val="CommentReference"/>
        </w:rPr>
        <w:annotationRef/>
      </w:r>
      <w:r>
        <w:t>I think we all had input here too…could say you conceived original idea with input from xy and z.</w:t>
      </w:r>
    </w:p>
  </w:comment>
  <w:comment w:id="341" w:author="Mark Hall" w:date="2019-02-08T22:57:00Z" w:initials="MH">
    <w:p w14:paraId="09246956" w14:textId="5184827B" w:rsidR="000A3B44" w:rsidRDefault="000A3B44">
      <w:pPr>
        <w:pStyle w:val="CommentText"/>
      </w:pPr>
      <w:r>
        <w:rPr>
          <w:rStyle w:val="CommentReference"/>
        </w:rPr>
        <w:annotationRef/>
      </w:r>
      <w:r>
        <w:t>Yeah, I agree we could make this a little more explicit</w:t>
      </w:r>
    </w:p>
  </w:comment>
  <w:comment w:id="342" w:author="Jose Lanuza" w:date="2019-02-08T00:31:00Z" w:initials="MOU">
    <w:p w14:paraId="45D7E95E" w14:textId="64C4E19A" w:rsidR="000A3B44" w:rsidRDefault="000A3B44">
      <w:pPr>
        <w:pStyle w:val="CommentText"/>
      </w:pPr>
      <w:r>
        <w:rPr>
          <w:rStyle w:val="CommentReference"/>
        </w:rPr>
        <w:annotationRef/>
      </w:r>
      <w:r>
        <w:t xml:space="preserve">I didn´t conduct the analysis, the two magicians did it! </w:t>
      </w:r>
    </w:p>
  </w:comment>
  <w:comment w:id="343" w:author="Mark Hall" w:date="2019-02-08T22:57:00Z" w:initials="MH">
    <w:p w14:paraId="475846D4" w14:textId="5B299CA8" w:rsidR="000A3B44" w:rsidRDefault="000A3B44">
      <w:pPr>
        <w:pStyle w:val="CommentText"/>
      </w:pPr>
      <w:r>
        <w:rPr>
          <w:rStyle w:val="CommentReference"/>
        </w:rPr>
        <w:annotationRef/>
      </w:r>
      <w:r>
        <w:t>Maybe we</w:t>
      </w:r>
      <w:r w:rsidR="003D21DA">
        <w:t xml:space="preserve"> could separate out collation f</w:t>
      </w:r>
      <w:r>
        <w:t>r</w:t>
      </w:r>
      <w:r w:rsidR="003D21DA">
        <w:t>o</w:t>
      </w:r>
      <w:r>
        <w:t>m the code</w:t>
      </w:r>
      <w:r w:rsidR="003D21DA">
        <w:t>/</w:t>
      </w:r>
      <w:r>
        <w:t>analyses, as Jose and I were both involved in the former, but not the latter?</w:t>
      </w:r>
    </w:p>
  </w:comment>
  <w:comment w:id="346" w:author="Mark Hall" w:date="2019-02-08T23:00:00Z" w:initials="MH">
    <w:p w14:paraId="7484DBF3" w14:textId="5F51E6C2" w:rsidR="000A3B44" w:rsidRDefault="000A3B44">
      <w:pPr>
        <w:pStyle w:val="CommentText"/>
      </w:pPr>
      <w:r>
        <w:rPr>
          <w:rStyle w:val="CommentReference"/>
        </w:rPr>
        <w:annotationRef/>
      </w:r>
      <w:r>
        <w:t>Is this an article or letter? Manu, you said we were over with refs, but my understanding is we have 50 for an article in Nature.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B8188A" w15:done="0"/>
  <w15:commentEx w15:paraId="2DB875FD" w15:done="0"/>
  <w15:commentEx w15:paraId="7897C02B" w15:done="0"/>
  <w15:commentEx w15:paraId="1DB5EF97" w15:paraIdParent="7897C02B" w15:done="0"/>
  <w15:commentEx w15:paraId="795160DB" w15:done="0"/>
  <w15:commentEx w15:paraId="73F197FF" w15:done="0"/>
  <w15:commentEx w15:paraId="42AA54B9" w15:done="0"/>
  <w15:commentEx w15:paraId="5A5438F4" w15:paraIdParent="42AA54B9" w15:done="0"/>
  <w15:commentEx w15:paraId="1367A6C2" w15:done="0"/>
  <w15:commentEx w15:paraId="756CCC3A" w15:done="0"/>
  <w15:commentEx w15:paraId="1B493A36" w15:done="0"/>
  <w15:commentEx w15:paraId="28F82040" w15:paraIdParent="1B493A36" w15:done="0"/>
  <w15:commentEx w15:paraId="5DC11AD9" w15:done="0"/>
  <w15:commentEx w15:paraId="06E06300" w15:paraIdParent="5DC11AD9" w15:done="0"/>
  <w15:commentEx w15:paraId="158468CE" w15:done="0"/>
  <w15:commentEx w15:paraId="2056786D" w15:paraIdParent="158468CE" w15:done="0"/>
  <w15:commentEx w15:paraId="29B1264F" w15:done="0"/>
  <w15:commentEx w15:paraId="39C42CDD" w15:done="0"/>
  <w15:commentEx w15:paraId="153A249D" w15:paraIdParent="39C42CDD" w15:done="0"/>
  <w15:commentEx w15:paraId="5E7C936D" w15:paraIdParent="39C42CDD" w15:done="0"/>
  <w15:commentEx w15:paraId="6F5744A0" w15:done="0"/>
  <w15:commentEx w15:paraId="73FF791F" w15:done="0"/>
  <w15:commentEx w15:paraId="5F91E2E5" w15:done="0"/>
  <w15:commentEx w15:paraId="298F6408" w15:done="0"/>
  <w15:commentEx w15:paraId="43C0E58C" w15:done="0"/>
  <w15:commentEx w15:paraId="179F0E7B" w15:done="0"/>
  <w15:commentEx w15:paraId="555B04D0" w15:done="0"/>
  <w15:commentEx w15:paraId="5754C921" w15:done="0"/>
  <w15:commentEx w15:paraId="09682DA8" w15:done="0"/>
  <w15:commentEx w15:paraId="096E7759" w15:paraIdParent="09682DA8" w15:done="0"/>
  <w15:commentEx w15:paraId="2DFF7882" w15:done="0"/>
  <w15:commentEx w15:paraId="7D1DF16B" w15:done="0"/>
  <w15:commentEx w15:paraId="684AA3F8" w15:done="0"/>
  <w15:commentEx w15:paraId="35D27BAC" w15:done="0"/>
  <w15:commentEx w15:paraId="120EC1E0" w15:done="0"/>
  <w15:commentEx w15:paraId="3A8E58ED" w15:done="0"/>
  <w15:commentEx w15:paraId="6D57CBBC" w15:done="0"/>
  <w15:commentEx w15:paraId="0F30F98D" w15:done="0"/>
  <w15:commentEx w15:paraId="15392893" w15:done="0"/>
  <w15:commentEx w15:paraId="6C1BAB75" w15:done="0"/>
  <w15:commentEx w15:paraId="5E26EDE5" w15:paraIdParent="6C1BAB75" w15:done="0"/>
  <w15:commentEx w15:paraId="058F2F06" w15:done="0"/>
  <w15:commentEx w15:paraId="2C69E483" w15:paraIdParent="058F2F06" w15:done="0"/>
  <w15:commentEx w15:paraId="2D76E24C" w15:done="0"/>
  <w15:commentEx w15:paraId="6E656C62" w15:done="0"/>
  <w15:commentEx w15:paraId="15D12C7C" w15:done="0"/>
  <w15:commentEx w15:paraId="018C566F" w15:paraIdParent="15D12C7C" w15:done="0"/>
  <w15:commentEx w15:paraId="4C945C59" w15:done="0"/>
  <w15:commentEx w15:paraId="6A0D48B1" w15:done="0"/>
  <w15:commentEx w15:paraId="57B83E9E" w15:done="0"/>
  <w15:commentEx w15:paraId="43EC3E53" w15:paraIdParent="57B83E9E" w15:done="0"/>
  <w15:commentEx w15:paraId="79D91B56" w15:paraIdParent="57B83E9E" w15:done="0"/>
  <w15:commentEx w15:paraId="01C5C40C" w15:done="0"/>
  <w15:commentEx w15:paraId="62435C89" w15:done="0"/>
  <w15:commentEx w15:paraId="28313CB4" w15:done="0"/>
  <w15:commentEx w15:paraId="477D3031" w15:done="0"/>
  <w15:commentEx w15:paraId="2C7AFA42" w15:done="0"/>
  <w15:commentEx w15:paraId="0C0F5A19" w15:done="0"/>
  <w15:commentEx w15:paraId="3434FC80" w15:done="0"/>
  <w15:commentEx w15:paraId="1497ABB5" w15:paraIdParent="3434FC80" w15:done="0"/>
  <w15:commentEx w15:paraId="75C76DDF" w15:done="0"/>
  <w15:commentEx w15:paraId="6C5BAE87" w15:paraIdParent="75C76DDF" w15:done="0"/>
  <w15:commentEx w15:paraId="4041D669" w15:done="0"/>
  <w15:commentEx w15:paraId="2C699058" w15:paraIdParent="4041D669" w15:done="0"/>
  <w15:commentEx w15:paraId="34CE2FC5" w15:done="0"/>
  <w15:commentEx w15:paraId="18365B41" w15:done="0"/>
  <w15:commentEx w15:paraId="00769B36" w15:done="0"/>
  <w15:commentEx w15:paraId="394A57FA" w15:done="0"/>
  <w15:commentEx w15:paraId="22BB02C8" w15:done="0"/>
  <w15:commentEx w15:paraId="070A3859" w15:paraIdParent="22BB02C8" w15:done="0"/>
  <w15:commentEx w15:paraId="0C56739E" w15:done="0"/>
  <w15:commentEx w15:paraId="47893B44" w15:done="0"/>
  <w15:commentEx w15:paraId="45947C18" w15:paraIdParent="47893B44" w15:done="0"/>
  <w15:commentEx w15:paraId="244EEC99" w15:done="0"/>
  <w15:commentEx w15:paraId="06B55962" w15:done="0"/>
  <w15:commentEx w15:paraId="667E1FC3" w15:done="0"/>
  <w15:commentEx w15:paraId="03A27ACF" w15:done="0"/>
  <w15:commentEx w15:paraId="711EBE90" w15:paraIdParent="03A27ACF" w15:done="0"/>
  <w15:commentEx w15:paraId="783729CE" w15:done="0"/>
  <w15:commentEx w15:paraId="4352DB75" w15:done="0"/>
  <w15:commentEx w15:paraId="31D76BB9" w15:paraIdParent="4352DB75" w15:done="0"/>
  <w15:commentEx w15:paraId="1C28FC9D" w15:paraIdParent="4352DB75" w15:done="0"/>
  <w15:commentEx w15:paraId="7CBC605F" w15:done="0"/>
  <w15:commentEx w15:paraId="15BBA0AA" w15:done="0"/>
  <w15:commentEx w15:paraId="5B5D3AA4" w15:done="0"/>
  <w15:commentEx w15:paraId="0781CE2E" w15:done="0"/>
  <w15:commentEx w15:paraId="3B61C3A0" w15:paraIdParent="0781CE2E" w15:done="0"/>
  <w15:commentEx w15:paraId="007D2D3E" w15:done="0"/>
  <w15:commentEx w15:paraId="45424D9C" w15:done="0"/>
  <w15:commentEx w15:paraId="4792186A" w15:done="0"/>
  <w15:commentEx w15:paraId="311AC398" w15:done="0"/>
  <w15:commentEx w15:paraId="7E45C430" w15:done="0"/>
  <w15:commentEx w15:paraId="60C47DE3" w15:done="0"/>
  <w15:commentEx w15:paraId="62120F6F" w15:paraIdParent="60C47DE3" w15:done="0"/>
  <w15:commentEx w15:paraId="7AD9D0D7" w15:done="0"/>
  <w15:commentEx w15:paraId="0E4974E7" w15:done="0"/>
  <w15:commentEx w15:paraId="7437AB47" w15:done="0"/>
  <w15:commentEx w15:paraId="01E62C2B" w15:done="0"/>
  <w15:commentEx w15:paraId="27FBC985" w15:done="0"/>
  <w15:commentEx w15:paraId="06B63668" w15:done="0"/>
  <w15:commentEx w15:paraId="16BB7D98" w15:done="0"/>
  <w15:commentEx w15:paraId="72681CB0" w15:done="0"/>
  <w15:commentEx w15:paraId="7719C8A8" w15:done="0"/>
  <w15:commentEx w15:paraId="4A9574B2" w15:done="0"/>
  <w15:commentEx w15:paraId="17246A57" w15:done="0"/>
  <w15:commentEx w15:paraId="11C80055" w15:paraIdParent="17246A57" w15:done="0"/>
  <w15:commentEx w15:paraId="74348473" w15:done="0"/>
  <w15:commentEx w15:paraId="700B2AE1" w15:done="0"/>
  <w15:commentEx w15:paraId="33D9536E" w15:paraIdParent="700B2AE1" w15:done="0"/>
  <w15:commentEx w15:paraId="41F30D52" w15:done="0"/>
  <w15:commentEx w15:paraId="40537654" w15:done="0"/>
  <w15:commentEx w15:paraId="63CB8D17" w15:done="0"/>
  <w15:commentEx w15:paraId="363FECB6" w15:done="0"/>
  <w15:commentEx w15:paraId="5E7FC935" w15:done="0"/>
  <w15:commentEx w15:paraId="0DDEC564" w15:done="0"/>
  <w15:commentEx w15:paraId="00186145" w15:done="0"/>
  <w15:commentEx w15:paraId="677E9062" w15:done="0"/>
  <w15:commentEx w15:paraId="6F625EED" w15:done="0"/>
  <w15:commentEx w15:paraId="175685F1" w15:done="0"/>
  <w15:commentEx w15:paraId="21931A3A" w15:done="0"/>
  <w15:commentEx w15:paraId="4906EC64" w15:paraIdParent="21931A3A" w15:done="0"/>
  <w15:commentEx w15:paraId="34E037E1" w15:done="0"/>
  <w15:commentEx w15:paraId="09246956" w15:paraIdParent="34E037E1" w15:done="0"/>
  <w15:commentEx w15:paraId="45D7E95E" w15:done="0"/>
  <w15:commentEx w15:paraId="475846D4" w15:paraIdParent="45D7E95E" w15:done="0"/>
  <w15:commentEx w15:paraId="7484D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B8188A" w16cid:durableId="200ABBEB"/>
  <w16cid:commentId w16cid:paraId="2DB875FD" w16cid:durableId="20080E2A"/>
  <w16cid:commentId w16cid:paraId="7897C02B" w16cid:durableId="20081383"/>
  <w16cid:commentId w16cid:paraId="1DB5EF97" w16cid:durableId="200ABC9B"/>
  <w16cid:commentId w16cid:paraId="795160DB" w16cid:durableId="200ABD8D"/>
  <w16cid:commentId w16cid:paraId="73F197FF" w16cid:durableId="200ABD67"/>
  <w16cid:commentId w16cid:paraId="42AA54B9" w16cid:durableId="20080E2B"/>
  <w16cid:commentId w16cid:paraId="5A5438F4" w16cid:durableId="20080F34"/>
  <w16cid:commentId w16cid:paraId="1367A6C2" w16cid:durableId="200ABDBD"/>
  <w16cid:commentId w16cid:paraId="756CCC3A" w16cid:durableId="200ACD41"/>
  <w16cid:commentId w16cid:paraId="1B493A36" w16cid:durableId="20080E2C"/>
  <w16cid:commentId w16cid:paraId="28F82040" w16cid:durableId="200ABFA1"/>
  <w16cid:commentId w16cid:paraId="5DC11AD9" w16cid:durableId="20080E2D"/>
  <w16cid:commentId w16cid:paraId="06E06300" w16cid:durableId="200ABE25"/>
  <w16cid:commentId w16cid:paraId="158468CE" w16cid:durableId="20080E2E"/>
  <w16cid:commentId w16cid:paraId="2056786D" w16cid:durableId="200AC053"/>
  <w16cid:commentId w16cid:paraId="29B1264F" w16cid:durableId="20080E2F"/>
  <w16cid:commentId w16cid:paraId="39C42CDD" w16cid:durableId="20080E30"/>
  <w16cid:commentId w16cid:paraId="153A249D" w16cid:durableId="20081942"/>
  <w16cid:commentId w16cid:paraId="5E7C936D" w16cid:durableId="200AC166"/>
  <w16cid:commentId w16cid:paraId="6F5744A0" w16cid:durableId="20080E31"/>
  <w16cid:commentId w16cid:paraId="73FF791F" w16cid:durableId="20080E32"/>
  <w16cid:commentId w16cid:paraId="5F91E2E5" w16cid:durableId="20080E33"/>
  <w16cid:commentId w16cid:paraId="298F6408" w16cid:durableId="20080E34"/>
  <w16cid:commentId w16cid:paraId="43C0E58C" w16cid:durableId="20080E35"/>
  <w16cid:commentId w16cid:paraId="179F0E7B" w16cid:durableId="20087ADF"/>
  <w16cid:commentId w16cid:paraId="555B04D0" w16cid:durableId="20080E36"/>
  <w16cid:commentId w16cid:paraId="5754C921" w16cid:durableId="20087B67"/>
  <w16cid:commentId w16cid:paraId="09682DA8" w16cid:durableId="20080E37"/>
  <w16cid:commentId w16cid:paraId="096E7759" w16cid:durableId="200AC2EE"/>
  <w16cid:commentId w16cid:paraId="2DFF7882" w16cid:durableId="20080E38"/>
  <w16cid:commentId w16cid:paraId="7D1DF16B" w16cid:durableId="20088128"/>
  <w16cid:commentId w16cid:paraId="684AA3F8" w16cid:durableId="20080E39"/>
  <w16cid:commentId w16cid:paraId="35D27BAC" w16cid:durableId="20080E3A"/>
  <w16cid:commentId w16cid:paraId="120EC1E0" w16cid:durableId="20080E3B"/>
  <w16cid:commentId w16cid:paraId="3A8E58ED" w16cid:durableId="20080E3C"/>
  <w16cid:commentId w16cid:paraId="6D57CBBC" w16cid:durableId="20080E3D"/>
  <w16cid:commentId w16cid:paraId="0F30F98D" w16cid:durableId="20080E3E"/>
  <w16cid:commentId w16cid:paraId="15392893" w16cid:durableId="200AC456"/>
  <w16cid:commentId w16cid:paraId="6C1BAB75" w16cid:durableId="20080E3F"/>
  <w16cid:commentId w16cid:paraId="5E26EDE5" w16cid:durableId="20081C7E"/>
  <w16cid:commentId w16cid:paraId="058F2F06" w16cid:durableId="20080E40"/>
  <w16cid:commentId w16cid:paraId="2C69E483" w16cid:durableId="20081B1B"/>
  <w16cid:commentId w16cid:paraId="2D76E24C" w16cid:durableId="20080E41"/>
  <w16cid:commentId w16cid:paraId="6E656C62" w16cid:durableId="20080E43"/>
  <w16cid:commentId w16cid:paraId="15D12C7C" w16cid:durableId="20080E44"/>
  <w16cid:commentId w16cid:paraId="018C566F" w16cid:durableId="200810AA"/>
  <w16cid:commentId w16cid:paraId="4C945C59" w16cid:durableId="20080E45"/>
  <w16cid:commentId w16cid:paraId="6A0D48B1" w16cid:durableId="20080E46"/>
  <w16cid:commentId w16cid:paraId="57B83E9E" w16cid:durableId="20080E47"/>
  <w16cid:commentId w16cid:paraId="43EC3E53" w16cid:durableId="20081085"/>
  <w16cid:commentId w16cid:paraId="79D91B56" w16cid:durableId="200AC4EB"/>
  <w16cid:commentId w16cid:paraId="01C5C40C" w16cid:durableId="20080E48"/>
  <w16cid:commentId w16cid:paraId="62435C89" w16cid:durableId="20080E49"/>
  <w16cid:commentId w16cid:paraId="28313CB4" w16cid:durableId="20080E4A"/>
  <w16cid:commentId w16cid:paraId="477D3031" w16cid:durableId="200AC5D4"/>
  <w16cid:commentId w16cid:paraId="2C7AFA42" w16cid:durableId="20080E4B"/>
  <w16cid:commentId w16cid:paraId="0C0F5A19" w16cid:durableId="20080E4C"/>
  <w16cid:commentId w16cid:paraId="3434FC80" w16cid:durableId="20081160"/>
  <w16cid:commentId w16cid:paraId="1497ABB5" w16cid:durableId="20081B4E"/>
  <w16cid:commentId w16cid:paraId="75C76DDF" w16cid:durableId="20080E4D"/>
  <w16cid:commentId w16cid:paraId="6C5BAE87" w16cid:durableId="200AC6E9"/>
  <w16cid:commentId w16cid:paraId="4041D669" w16cid:durableId="20080E4E"/>
  <w16cid:commentId w16cid:paraId="2C699058" w16cid:durableId="200811B4"/>
  <w16cid:commentId w16cid:paraId="34CE2FC5" w16cid:durableId="20080E4F"/>
  <w16cid:commentId w16cid:paraId="18365B41" w16cid:durableId="2008821F"/>
  <w16cid:commentId w16cid:paraId="00769B36" w16cid:durableId="20080E50"/>
  <w16cid:commentId w16cid:paraId="394A57FA" w16cid:durableId="20080E51"/>
  <w16cid:commentId w16cid:paraId="22BB02C8" w16cid:durableId="20080E52"/>
  <w16cid:commentId w16cid:paraId="070A3859" w16cid:durableId="200811F0"/>
  <w16cid:commentId w16cid:paraId="0C56739E" w16cid:durableId="20088534"/>
  <w16cid:commentId w16cid:paraId="47893B44" w16cid:durableId="20080E53"/>
  <w16cid:commentId w16cid:paraId="45947C18" w16cid:durableId="200AC93E"/>
  <w16cid:commentId w16cid:paraId="244EEC99" w16cid:durableId="20080E54"/>
  <w16cid:commentId w16cid:paraId="06B55962" w16cid:durableId="20080E55"/>
  <w16cid:commentId w16cid:paraId="667E1FC3" w16cid:durableId="20080E56"/>
  <w16cid:commentId w16cid:paraId="03A27ACF" w16cid:durableId="20080E57"/>
  <w16cid:commentId w16cid:paraId="711EBE90" w16cid:durableId="2008123D"/>
  <w16cid:commentId w16cid:paraId="783729CE" w16cid:durableId="20080E58"/>
  <w16cid:commentId w16cid:paraId="4352DB75" w16cid:durableId="20080E59"/>
  <w16cid:commentId w16cid:paraId="31D76BB9" w16cid:durableId="2008127D"/>
  <w16cid:commentId w16cid:paraId="1C28FC9D" w16cid:durableId="200885B1"/>
  <w16cid:commentId w16cid:paraId="7CBC605F" w16cid:durableId="20080E5A"/>
  <w16cid:commentId w16cid:paraId="15BBA0AA" w16cid:durableId="20080E5B"/>
  <w16cid:commentId w16cid:paraId="5B5D3AA4" w16cid:durableId="20080E5C"/>
  <w16cid:commentId w16cid:paraId="0781CE2E" w16cid:durableId="20080E5D"/>
  <w16cid:commentId w16cid:paraId="3B61C3A0" w16cid:durableId="20081BBB"/>
  <w16cid:commentId w16cid:paraId="007D2D3E" w16cid:durableId="20080E5E"/>
  <w16cid:commentId w16cid:paraId="45424D9C" w16cid:durableId="20080E5F"/>
  <w16cid:commentId w16cid:paraId="4792186A" w16cid:durableId="20080E60"/>
  <w16cid:commentId w16cid:paraId="311AC398" w16cid:durableId="20080E61"/>
  <w16cid:commentId w16cid:paraId="7E45C430" w16cid:durableId="20080E62"/>
  <w16cid:commentId w16cid:paraId="60C47DE3" w16cid:durableId="20080E63"/>
  <w16cid:commentId w16cid:paraId="62120F6F" w16cid:durableId="200812E5"/>
  <w16cid:commentId w16cid:paraId="7AD9D0D7" w16cid:durableId="20080E64"/>
  <w16cid:commentId w16cid:paraId="0E4974E7" w16cid:durableId="20080E65"/>
  <w16cid:commentId w16cid:paraId="7437AB47" w16cid:durableId="20080E66"/>
  <w16cid:commentId w16cid:paraId="01E62C2B" w16cid:durableId="20080E67"/>
  <w16cid:commentId w16cid:paraId="27FBC985" w16cid:durableId="20080E68"/>
  <w16cid:commentId w16cid:paraId="06B63668" w16cid:durableId="20081CD8"/>
  <w16cid:commentId w16cid:paraId="16BB7D98" w16cid:durableId="20080E69"/>
  <w16cid:commentId w16cid:paraId="72681CB0" w16cid:durableId="2008133B"/>
  <w16cid:commentId w16cid:paraId="7719C8A8" w16cid:durableId="20080E6A"/>
  <w16cid:commentId w16cid:paraId="4A9574B2" w16cid:durableId="20080E6B"/>
  <w16cid:commentId w16cid:paraId="17246A57" w16cid:durableId="20080E6C"/>
  <w16cid:commentId w16cid:paraId="11C80055" w16cid:durableId="20081DC5"/>
  <w16cid:commentId w16cid:paraId="74348473" w16cid:durableId="20081E0E"/>
  <w16cid:commentId w16cid:paraId="700B2AE1" w16cid:durableId="20080E6D"/>
  <w16cid:commentId w16cid:paraId="33D9536E" w16cid:durableId="20081D4F"/>
  <w16cid:commentId w16cid:paraId="41F30D52" w16cid:durableId="20080E6E"/>
  <w16cid:commentId w16cid:paraId="40537654" w16cid:durableId="20080E6F"/>
  <w16cid:commentId w16cid:paraId="63CB8D17" w16cid:durableId="20080E70"/>
  <w16cid:commentId w16cid:paraId="363FECB6" w16cid:durableId="20080E71"/>
  <w16cid:commentId w16cid:paraId="5E7FC935" w16cid:durableId="20080E72"/>
  <w16cid:commentId w16cid:paraId="0DDEC564" w16cid:durableId="20081E5C"/>
  <w16cid:commentId w16cid:paraId="00186145" w16cid:durableId="20081E50"/>
  <w16cid:commentId w16cid:paraId="677E9062" w16cid:durableId="20080E73"/>
  <w16cid:commentId w16cid:paraId="6F625EED" w16cid:durableId="20081F02"/>
  <w16cid:commentId w16cid:paraId="175685F1" w16cid:durableId="20088751"/>
  <w16cid:commentId w16cid:paraId="21931A3A" w16cid:durableId="20080E74"/>
  <w16cid:commentId w16cid:paraId="4906EC64" w16cid:durableId="20081F7F"/>
  <w16cid:commentId w16cid:paraId="34E037E1" w16cid:durableId="20080E75"/>
  <w16cid:commentId w16cid:paraId="09246956" w16cid:durableId="200887BD"/>
  <w16cid:commentId w16cid:paraId="45D7E95E" w16cid:durableId="20080E76"/>
  <w16cid:commentId w16cid:paraId="475846D4" w16cid:durableId="200887CE"/>
  <w16cid:commentId w16cid:paraId="7484DBF3" w16cid:durableId="200888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ll">
    <w15:presenceInfo w15:providerId="Windows Live" w15:userId="c075ca6fd4ce5f27"/>
  </w15:person>
  <w15:person w15:author="Liam Kendall">
    <w15:presenceInfo w15:providerId="None" w15:userId="Liam Kendall"/>
  </w15:person>
  <w15:person w15:author="Jose Lanuza">
    <w15:presenceInfo w15:providerId="None" w15:userId="Jose Lanuza"/>
  </w15:person>
  <w15:person w15:author="Romina Rader">
    <w15:presenceInfo w15:providerId="AD" w15:userId="S-1-5-21-611127516-946621399-1094068329-127200"/>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E6"/>
    <w:rsid w:val="0001241F"/>
    <w:rsid w:val="000136B1"/>
    <w:rsid w:val="00014EA5"/>
    <w:rsid w:val="00020C86"/>
    <w:rsid w:val="00024B33"/>
    <w:rsid w:val="000448B9"/>
    <w:rsid w:val="00061B80"/>
    <w:rsid w:val="00063D91"/>
    <w:rsid w:val="00065EE9"/>
    <w:rsid w:val="0006732A"/>
    <w:rsid w:val="000A3B44"/>
    <w:rsid w:val="000A63F8"/>
    <w:rsid w:val="000C11D4"/>
    <w:rsid w:val="000D1A18"/>
    <w:rsid w:val="000E1A3C"/>
    <w:rsid w:val="000F0590"/>
    <w:rsid w:val="000F1A10"/>
    <w:rsid w:val="000F2BA4"/>
    <w:rsid w:val="00106687"/>
    <w:rsid w:val="00124207"/>
    <w:rsid w:val="0014789D"/>
    <w:rsid w:val="00161807"/>
    <w:rsid w:val="001706FC"/>
    <w:rsid w:val="00172973"/>
    <w:rsid w:val="0018512F"/>
    <w:rsid w:val="001927A3"/>
    <w:rsid w:val="001945B1"/>
    <w:rsid w:val="001A1FC8"/>
    <w:rsid w:val="001A4FE5"/>
    <w:rsid w:val="001A67D5"/>
    <w:rsid w:val="001C06D6"/>
    <w:rsid w:val="001C334C"/>
    <w:rsid w:val="001C3C12"/>
    <w:rsid w:val="001E3F8F"/>
    <w:rsid w:val="001F1081"/>
    <w:rsid w:val="001F3D41"/>
    <w:rsid w:val="0020409D"/>
    <w:rsid w:val="002109C9"/>
    <w:rsid w:val="00210E6A"/>
    <w:rsid w:val="002115A4"/>
    <w:rsid w:val="00222F35"/>
    <w:rsid w:val="00231A71"/>
    <w:rsid w:val="00235217"/>
    <w:rsid w:val="002433E3"/>
    <w:rsid w:val="00244956"/>
    <w:rsid w:val="0027039B"/>
    <w:rsid w:val="00284DE0"/>
    <w:rsid w:val="002A762C"/>
    <w:rsid w:val="002B437D"/>
    <w:rsid w:val="002C1E11"/>
    <w:rsid w:val="002F30CE"/>
    <w:rsid w:val="003066B3"/>
    <w:rsid w:val="00312B36"/>
    <w:rsid w:val="00335C43"/>
    <w:rsid w:val="00360D84"/>
    <w:rsid w:val="00373369"/>
    <w:rsid w:val="00374977"/>
    <w:rsid w:val="00392AB3"/>
    <w:rsid w:val="003B306D"/>
    <w:rsid w:val="003B44C6"/>
    <w:rsid w:val="003D21DA"/>
    <w:rsid w:val="00400008"/>
    <w:rsid w:val="0040151A"/>
    <w:rsid w:val="0041226A"/>
    <w:rsid w:val="00415B0C"/>
    <w:rsid w:val="00425FA9"/>
    <w:rsid w:val="00426197"/>
    <w:rsid w:val="00431878"/>
    <w:rsid w:val="00442524"/>
    <w:rsid w:val="00443DEF"/>
    <w:rsid w:val="0044717A"/>
    <w:rsid w:val="00452826"/>
    <w:rsid w:val="00452C48"/>
    <w:rsid w:val="00457ED5"/>
    <w:rsid w:val="004619A5"/>
    <w:rsid w:val="004723BD"/>
    <w:rsid w:val="00475B2D"/>
    <w:rsid w:val="00476502"/>
    <w:rsid w:val="00491D28"/>
    <w:rsid w:val="004A0BDA"/>
    <w:rsid w:val="004A5744"/>
    <w:rsid w:val="004B3A65"/>
    <w:rsid w:val="004B56C5"/>
    <w:rsid w:val="004D0415"/>
    <w:rsid w:val="004D6120"/>
    <w:rsid w:val="004D697A"/>
    <w:rsid w:val="004F1C97"/>
    <w:rsid w:val="00526312"/>
    <w:rsid w:val="005311E0"/>
    <w:rsid w:val="00547B12"/>
    <w:rsid w:val="005647E5"/>
    <w:rsid w:val="0058380E"/>
    <w:rsid w:val="00587AA1"/>
    <w:rsid w:val="005904D7"/>
    <w:rsid w:val="00596A41"/>
    <w:rsid w:val="005A069F"/>
    <w:rsid w:val="005A35B8"/>
    <w:rsid w:val="005B7A22"/>
    <w:rsid w:val="005C1D9A"/>
    <w:rsid w:val="005C4A11"/>
    <w:rsid w:val="005D5AB5"/>
    <w:rsid w:val="005E5202"/>
    <w:rsid w:val="005F55AB"/>
    <w:rsid w:val="00601B02"/>
    <w:rsid w:val="00621E19"/>
    <w:rsid w:val="0062680D"/>
    <w:rsid w:val="00627978"/>
    <w:rsid w:val="006430A8"/>
    <w:rsid w:val="0067295F"/>
    <w:rsid w:val="00684FBD"/>
    <w:rsid w:val="00690CE2"/>
    <w:rsid w:val="00695F42"/>
    <w:rsid w:val="006B1FB0"/>
    <w:rsid w:val="006B4AE0"/>
    <w:rsid w:val="006D4075"/>
    <w:rsid w:val="006E4E51"/>
    <w:rsid w:val="006F09D6"/>
    <w:rsid w:val="006F1108"/>
    <w:rsid w:val="00704A79"/>
    <w:rsid w:val="00704DC0"/>
    <w:rsid w:val="00705F24"/>
    <w:rsid w:val="0070746B"/>
    <w:rsid w:val="007108F3"/>
    <w:rsid w:val="0071157C"/>
    <w:rsid w:val="00713143"/>
    <w:rsid w:val="007160E6"/>
    <w:rsid w:val="00722809"/>
    <w:rsid w:val="007273E5"/>
    <w:rsid w:val="00730DCC"/>
    <w:rsid w:val="00763863"/>
    <w:rsid w:val="00782705"/>
    <w:rsid w:val="00783491"/>
    <w:rsid w:val="0079322E"/>
    <w:rsid w:val="00795E93"/>
    <w:rsid w:val="007A4544"/>
    <w:rsid w:val="007D0779"/>
    <w:rsid w:val="007F7360"/>
    <w:rsid w:val="008062D0"/>
    <w:rsid w:val="0081581E"/>
    <w:rsid w:val="00827627"/>
    <w:rsid w:val="008361D0"/>
    <w:rsid w:val="0087043A"/>
    <w:rsid w:val="008846B5"/>
    <w:rsid w:val="00893E26"/>
    <w:rsid w:val="00896CE0"/>
    <w:rsid w:val="008A6214"/>
    <w:rsid w:val="008B580D"/>
    <w:rsid w:val="008B7574"/>
    <w:rsid w:val="008C355D"/>
    <w:rsid w:val="008C49E6"/>
    <w:rsid w:val="008E1450"/>
    <w:rsid w:val="008E2444"/>
    <w:rsid w:val="008F5166"/>
    <w:rsid w:val="0090026C"/>
    <w:rsid w:val="00901C50"/>
    <w:rsid w:val="00913A9E"/>
    <w:rsid w:val="009152E4"/>
    <w:rsid w:val="00924958"/>
    <w:rsid w:val="009361F0"/>
    <w:rsid w:val="00940A57"/>
    <w:rsid w:val="00954078"/>
    <w:rsid w:val="00955FE0"/>
    <w:rsid w:val="00960CA1"/>
    <w:rsid w:val="00964BC1"/>
    <w:rsid w:val="00970195"/>
    <w:rsid w:val="00970A38"/>
    <w:rsid w:val="009717FD"/>
    <w:rsid w:val="0098336A"/>
    <w:rsid w:val="00996B29"/>
    <w:rsid w:val="009C19F4"/>
    <w:rsid w:val="009F14EC"/>
    <w:rsid w:val="009F5684"/>
    <w:rsid w:val="00A11020"/>
    <w:rsid w:val="00A14A81"/>
    <w:rsid w:val="00A175EA"/>
    <w:rsid w:val="00A336DF"/>
    <w:rsid w:val="00A33DF4"/>
    <w:rsid w:val="00A5042A"/>
    <w:rsid w:val="00A50644"/>
    <w:rsid w:val="00A6133B"/>
    <w:rsid w:val="00A903E3"/>
    <w:rsid w:val="00A97599"/>
    <w:rsid w:val="00AA6901"/>
    <w:rsid w:val="00AA6D59"/>
    <w:rsid w:val="00AB22E9"/>
    <w:rsid w:val="00AB4EFD"/>
    <w:rsid w:val="00AD194D"/>
    <w:rsid w:val="00AD21E4"/>
    <w:rsid w:val="00AE364A"/>
    <w:rsid w:val="00AE7504"/>
    <w:rsid w:val="00AF55DC"/>
    <w:rsid w:val="00AF79AC"/>
    <w:rsid w:val="00B00BA4"/>
    <w:rsid w:val="00B06E4D"/>
    <w:rsid w:val="00B125FD"/>
    <w:rsid w:val="00B14152"/>
    <w:rsid w:val="00B210D6"/>
    <w:rsid w:val="00B21632"/>
    <w:rsid w:val="00B30198"/>
    <w:rsid w:val="00B70D14"/>
    <w:rsid w:val="00B76239"/>
    <w:rsid w:val="00B76F57"/>
    <w:rsid w:val="00B9000B"/>
    <w:rsid w:val="00BA6E4C"/>
    <w:rsid w:val="00BB0774"/>
    <w:rsid w:val="00BB1396"/>
    <w:rsid w:val="00BC26A4"/>
    <w:rsid w:val="00BC3315"/>
    <w:rsid w:val="00BD20F3"/>
    <w:rsid w:val="00BD4600"/>
    <w:rsid w:val="00BF2DAA"/>
    <w:rsid w:val="00C022E8"/>
    <w:rsid w:val="00C15BA5"/>
    <w:rsid w:val="00C31915"/>
    <w:rsid w:val="00C33BA4"/>
    <w:rsid w:val="00C4059B"/>
    <w:rsid w:val="00C44DFE"/>
    <w:rsid w:val="00C7163E"/>
    <w:rsid w:val="00C73A6A"/>
    <w:rsid w:val="00C746B2"/>
    <w:rsid w:val="00C81385"/>
    <w:rsid w:val="00CA12A3"/>
    <w:rsid w:val="00CA31FB"/>
    <w:rsid w:val="00CA32F5"/>
    <w:rsid w:val="00CA6180"/>
    <w:rsid w:val="00CA6787"/>
    <w:rsid w:val="00CD05D7"/>
    <w:rsid w:val="00CF21A0"/>
    <w:rsid w:val="00CF4985"/>
    <w:rsid w:val="00D12B34"/>
    <w:rsid w:val="00D176C2"/>
    <w:rsid w:val="00D206C2"/>
    <w:rsid w:val="00D20CC2"/>
    <w:rsid w:val="00D2716B"/>
    <w:rsid w:val="00D32C08"/>
    <w:rsid w:val="00D4460F"/>
    <w:rsid w:val="00D54523"/>
    <w:rsid w:val="00D56AB2"/>
    <w:rsid w:val="00D84180"/>
    <w:rsid w:val="00D900EF"/>
    <w:rsid w:val="00D90ADA"/>
    <w:rsid w:val="00DA4BCF"/>
    <w:rsid w:val="00DB011B"/>
    <w:rsid w:val="00DE2A95"/>
    <w:rsid w:val="00DE7948"/>
    <w:rsid w:val="00E0010F"/>
    <w:rsid w:val="00E1649B"/>
    <w:rsid w:val="00E56D0C"/>
    <w:rsid w:val="00E60311"/>
    <w:rsid w:val="00E769AE"/>
    <w:rsid w:val="00E81AE9"/>
    <w:rsid w:val="00E81C59"/>
    <w:rsid w:val="00EC7F76"/>
    <w:rsid w:val="00ED1081"/>
    <w:rsid w:val="00EE0D54"/>
    <w:rsid w:val="00EE5DD0"/>
    <w:rsid w:val="00F03E28"/>
    <w:rsid w:val="00F1120C"/>
    <w:rsid w:val="00F15B9D"/>
    <w:rsid w:val="00F25BB5"/>
    <w:rsid w:val="00F46638"/>
    <w:rsid w:val="00F571FD"/>
    <w:rsid w:val="00F8596B"/>
    <w:rsid w:val="00F94D30"/>
    <w:rsid w:val="00F97FE1"/>
    <w:rsid w:val="00FA2E8F"/>
    <w:rsid w:val="00FB14BA"/>
    <w:rsid w:val="00FB305B"/>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1D53C"/>
  <w15:docId w15:val="{288C3528-2ED5-9D4D-A3FB-3016A1E4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4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blog/2014-05-14-improving-github-for-science/" TargetMode="External"/><Relationship Id="rId1" Type="http://schemas.openxmlformats.org/officeDocument/2006/relationships/hyperlink" Target="https://academia.stackexchange.com/questions/20358/how-should-i-reference-my-github-repository-with-materials-for-my-pap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JoseBSL/Geone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web-of-life.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11F1A-6ACC-764D-93B7-6CA82642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16750</Words>
  <Characters>95481</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Mark Hall</cp:lastModifiedBy>
  <cp:revision>5</cp:revision>
  <dcterms:created xsi:type="dcterms:W3CDTF">2019-02-08T10:50:00Z</dcterms:created>
  <dcterms:modified xsi:type="dcterms:W3CDTF">2019-02-10T05:18:00Z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