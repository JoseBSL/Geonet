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5AB67" w14:textId="5D6ABCB9" w:rsidR="00D900EF" w:rsidRDefault="00BB1396" w:rsidP="000D1A18">
      <w:pPr>
        <w:spacing w:line="480" w:lineRule="auto"/>
        <w:rPr>
          <w:b/>
        </w:rPr>
      </w:pPr>
      <w:r>
        <w:rPr>
          <w:b/>
        </w:rPr>
        <w:t xml:space="preserve">Climate </w:t>
      </w:r>
      <w:r w:rsidR="00C33BA4">
        <w:rPr>
          <w:b/>
        </w:rPr>
        <w:t xml:space="preserve">moderates </w:t>
      </w:r>
      <w:r w:rsidR="006B1FB0">
        <w:rPr>
          <w:b/>
        </w:rPr>
        <w:t xml:space="preserve">composition of </w:t>
      </w:r>
      <w:r w:rsidR="001A1FC8">
        <w:rPr>
          <w:b/>
        </w:rPr>
        <w:t>plant-</w:t>
      </w:r>
      <w:r w:rsidR="00B76239">
        <w:rPr>
          <w:b/>
        </w:rPr>
        <w:t>pollinator</w:t>
      </w:r>
      <w:r w:rsidR="001A1FC8">
        <w:rPr>
          <w:b/>
        </w:rPr>
        <w:t xml:space="preserve"> networks</w:t>
      </w:r>
      <w:r w:rsidR="00D900EF">
        <w:rPr>
          <w:b/>
        </w:rPr>
        <w:t xml:space="preserve">  </w:t>
      </w:r>
    </w:p>
    <w:p w14:paraId="412D92AB" w14:textId="614835D7" w:rsidR="002F30CE" w:rsidRDefault="002F30CE" w:rsidP="000D1A18">
      <w:pPr>
        <w:spacing w:line="480" w:lineRule="auto"/>
        <w:rPr>
          <w:vertAlign w:val="superscript"/>
        </w:rPr>
      </w:pPr>
      <w:r>
        <w:t>Manu E. Saunders</w:t>
      </w:r>
      <w:r w:rsidR="00476502">
        <w:rPr>
          <w:vertAlign w:val="superscript"/>
        </w:rPr>
        <w:t>1</w:t>
      </w:r>
      <w:r w:rsidR="00BD4600">
        <w:rPr>
          <w:vertAlign w:val="superscript"/>
        </w:rPr>
        <w:t>,2</w:t>
      </w:r>
      <w:r>
        <w:t xml:space="preserve">, </w:t>
      </w:r>
      <w:r w:rsidR="00D56AB2">
        <w:t xml:space="preserve">Liam </w:t>
      </w:r>
      <w:r w:rsidR="0096535E">
        <w:t xml:space="preserve">K. </w:t>
      </w:r>
      <w:r w:rsidR="00D56AB2" w:rsidRPr="00D56AB2">
        <w:t>Kendall</w:t>
      </w:r>
      <w:r w:rsidR="00D56AB2" w:rsidRPr="00D56AB2">
        <w:rPr>
          <w:vertAlign w:val="superscript"/>
        </w:rPr>
        <w:t>1</w:t>
      </w:r>
      <w:r w:rsidR="0096535E">
        <w:rPr>
          <w:vertAlign w:val="superscript"/>
        </w:rPr>
        <w:t>,3</w:t>
      </w:r>
      <w:r w:rsidR="00D56AB2">
        <w:t xml:space="preserve">, </w:t>
      </w:r>
      <w:r w:rsidRPr="00D56AB2">
        <w:t>Jose</w:t>
      </w:r>
      <w:r w:rsidR="0096535E">
        <w:t xml:space="preserve"> B. Lanuza</w:t>
      </w:r>
      <w:r w:rsidR="00476502">
        <w:rPr>
          <w:vertAlign w:val="superscript"/>
        </w:rPr>
        <w:t>1</w:t>
      </w:r>
      <w:r>
        <w:t>,</w:t>
      </w:r>
      <w:r w:rsidR="00F97FE1">
        <w:t xml:space="preserve"> </w:t>
      </w:r>
      <w:r w:rsidR="007C7A45" w:rsidRPr="00547B12">
        <w:t>Mark</w:t>
      </w:r>
      <w:r w:rsidR="007C7A45">
        <w:t xml:space="preserve"> A. </w:t>
      </w:r>
      <w:r w:rsidR="007C7A45" w:rsidRPr="007C7A45">
        <w:t>Hall</w:t>
      </w:r>
      <w:r w:rsidR="007C7A45" w:rsidRPr="007C7A45">
        <w:rPr>
          <w:vertAlign w:val="superscript"/>
        </w:rPr>
        <w:t>4</w:t>
      </w:r>
      <w:r w:rsidR="007C7A45">
        <w:t xml:space="preserve">, </w:t>
      </w:r>
      <w:r w:rsidR="00547B12" w:rsidRPr="007C7A45">
        <w:t>Romina</w:t>
      </w:r>
      <w:r w:rsidR="00547B12">
        <w:t xml:space="preserve"> </w:t>
      </w:r>
      <w:r w:rsidR="00547B12" w:rsidRPr="00547B12">
        <w:t>Rader</w:t>
      </w:r>
      <w:r w:rsidR="00547B12" w:rsidRPr="00547B12">
        <w:rPr>
          <w:vertAlign w:val="superscript"/>
        </w:rPr>
        <w:t>1</w:t>
      </w:r>
      <w:r w:rsidR="007C7A45">
        <w:t>,</w:t>
      </w:r>
      <w:r w:rsidR="0014789D">
        <w:t xml:space="preserve"> </w:t>
      </w:r>
      <w:r w:rsidR="00F94D30">
        <w:t xml:space="preserve">Jamie </w:t>
      </w:r>
      <w:ins w:id="0" w:author="Jamie Stavert" w:date="2019-04-11T19:29:00Z">
        <w:r w:rsidR="00A7411A">
          <w:t xml:space="preserve">R. </w:t>
        </w:r>
      </w:ins>
      <w:r w:rsidR="00F94D30">
        <w:t>Stavert</w:t>
      </w:r>
      <w:r w:rsidR="00BD4600">
        <w:rPr>
          <w:vertAlign w:val="superscript"/>
        </w:rPr>
        <w:t>1</w:t>
      </w:r>
    </w:p>
    <w:p w14:paraId="0C607487" w14:textId="77777777" w:rsidR="00476502" w:rsidRPr="00476502" w:rsidRDefault="00476502" w:rsidP="000D1A18">
      <w:pPr>
        <w:spacing w:line="480" w:lineRule="auto"/>
        <w:rPr>
          <w:vertAlign w:val="superscript"/>
        </w:rPr>
      </w:pPr>
    </w:p>
    <w:p w14:paraId="6B6320AE" w14:textId="1EBCE2EF" w:rsidR="000F0590" w:rsidRDefault="00476502" w:rsidP="000D1A18">
      <w:pPr>
        <w:spacing w:line="480" w:lineRule="auto"/>
      </w:pPr>
      <w:r w:rsidRPr="00547B12">
        <w:rPr>
          <w:vertAlign w:val="superscript"/>
        </w:rPr>
        <w:t>1</w:t>
      </w:r>
      <w:r w:rsidR="00547B12">
        <w:t xml:space="preserve">Ecosystem Management, </w:t>
      </w:r>
      <w:r w:rsidRPr="00547B12">
        <w:t>School</w:t>
      </w:r>
      <w:r>
        <w:t xml:space="preserve"> of Environmental and Rural Science, University of New England</w:t>
      </w:r>
      <w:r w:rsidR="00547B12">
        <w:t>,</w:t>
      </w:r>
      <w:r>
        <w:t xml:space="preserve"> Armidale NSW</w:t>
      </w:r>
      <w:r w:rsidR="00547B12">
        <w:t xml:space="preserve"> 2351</w:t>
      </w:r>
      <w:ins w:id="1" w:author="Mark Hall" w:date="2019-04-03T14:30:00Z">
        <w:r w:rsidR="004530C4">
          <w:t>,</w:t>
        </w:r>
      </w:ins>
      <w:del w:id="2" w:author="Mark Hall" w:date="2019-04-03T14:30:00Z">
        <w:r w:rsidR="006A72D7" w:rsidDel="004530C4">
          <w:delText>,</w:delText>
        </w:r>
      </w:del>
      <w:r w:rsidR="00547B12">
        <w:t xml:space="preserve"> Australia</w:t>
      </w:r>
    </w:p>
    <w:p w14:paraId="54E9918B" w14:textId="5351E87D" w:rsidR="00476502" w:rsidRDefault="00476502" w:rsidP="000D1A18">
      <w:pPr>
        <w:spacing w:line="480" w:lineRule="auto"/>
      </w:pPr>
      <w:r>
        <w:rPr>
          <w:vertAlign w:val="superscript"/>
        </w:rPr>
        <w:t>2</w:t>
      </w:r>
      <w:r w:rsidR="00BD4600">
        <w:t>UNE Business School, University of New England</w:t>
      </w:r>
      <w:r w:rsidR="00547B12">
        <w:t>,</w:t>
      </w:r>
      <w:r w:rsidR="00BD4600">
        <w:t xml:space="preserve"> Armidale NSW</w:t>
      </w:r>
      <w:r w:rsidR="00547B12">
        <w:t xml:space="preserve"> 2351</w:t>
      </w:r>
      <w:ins w:id="3" w:author="Mark Hall" w:date="2019-04-03T14:30:00Z">
        <w:r w:rsidR="004530C4">
          <w:t>,</w:t>
        </w:r>
      </w:ins>
      <w:del w:id="4" w:author="Mark Hall" w:date="2019-04-03T14:30:00Z">
        <w:r w:rsidR="006A72D7" w:rsidDel="004530C4">
          <w:delText>,</w:delText>
        </w:r>
      </w:del>
      <w:r w:rsidR="00547B12">
        <w:t xml:space="preserve"> Australia</w:t>
      </w:r>
    </w:p>
    <w:p w14:paraId="2261F986" w14:textId="6BEFECAA" w:rsidR="0096535E" w:rsidRDefault="0096535E" w:rsidP="000D1A18">
      <w:pPr>
        <w:spacing w:line="480" w:lineRule="auto"/>
      </w:pPr>
      <w:r w:rsidRPr="0096535E">
        <w:rPr>
          <w:vertAlign w:val="superscript"/>
        </w:rPr>
        <w:t>3</w:t>
      </w:r>
      <w:r>
        <w:t>CSIRO Agriculture, GPO Box 2583, Brisbane QLD 4001, Australia</w:t>
      </w:r>
    </w:p>
    <w:p w14:paraId="38789183" w14:textId="0030998F" w:rsidR="00547B12" w:rsidRDefault="0096535E" w:rsidP="000D1A18">
      <w:pPr>
        <w:spacing w:line="480" w:lineRule="auto"/>
      </w:pPr>
      <w:r w:rsidRPr="0096535E">
        <w:rPr>
          <w:vertAlign w:val="superscript"/>
        </w:rPr>
        <w:t>4</w:t>
      </w:r>
      <w:r>
        <w:t xml:space="preserve">Hawkesbury Institute for the Environment, Western Sydney University, </w:t>
      </w:r>
      <w:ins w:id="5" w:author="Mark Hall" w:date="2019-04-03T14:30:00Z">
        <w:r w:rsidR="004530C4">
          <w:rPr>
            <w:rFonts w:cstheme="minorHAnsi"/>
            <w:szCs w:val="24"/>
          </w:rPr>
          <w:t>Locked Bag 1797, Penrith</w:t>
        </w:r>
        <w:r w:rsidR="004530C4" w:rsidRPr="000A5884">
          <w:rPr>
            <w:rFonts w:cstheme="minorHAnsi"/>
            <w:szCs w:val="24"/>
          </w:rPr>
          <w:t xml:space="preserve"> NSW 275</w:t>
        </w:r>
        <w:r w:rsidR="004530C4">
          <w:rPr>
            <w:rFonts w:cstheme="minorHAnsi"/>
            <w:szCs w:val="24"/>
          </w:rPr>
          <w:t>1,</w:t>
        </w:r>
        <w:r w:rsidR="004530C4">
          <w:t xml:space="preserve"> Australia</w:t>
        </w:r>
      </w:ins>
    </w:p>
    <w:p w14:paraId="1F8175B6" w14:textId="693F47E4" w:rsidR="00476502" w:rsidRDefault="00476502" w:rsidP="000D1A18">
      <w:pPr>
        <w:spacing w:line="480" w:lineRule="auto"/>
      </w:pPr>
      <w:r>
        <w:br w:type="page"/>
      </w:r>
    </w:p>
    <w:p w14:paraId="54674439" w14:textId="476075C0" w:rsidR="00353DF7" w:rsidRPr="00353DF7" w:rsidRDefault="00353DF7" w:rsidP="000D1A18">
      <w:pPr>
        <w:spacing w:line="480" w:lineRule="auto"/>
        <w:rPr>
          <w:b/>
        </w:rPr>
      </w:pPr>
      <w:r w:rsidRPr="00353DF7">
        <w:rPr>
          <w:b/>
        </w:rPr>
        <w:lastRenderedPageBreak/>
        <w:t>Introductory paragraph</w:t>
      </w:r>
      <w:r w:rsidR="00527571">
        <w:rPr>
          <w:b/>
        </w:rPr>
        <w:t xml:space="preserve"> (abstract)</w:t>
      </w:r>
    </w:p>
    <w:p w14:paraId="448D9664" w14:textId="7A219967" w:rsidR="00E1649B" w:rsidRDefault="0058380E" w:rsidP="000D1A18">
      <w:pPr>
        <w:spacing w:line="480" w:lineRule="auto"/>
      </w:pPr>
      <w:r>
        <w:t>Cl</w:t>
      </w:r>
      <w:r w:rsidR="00063D91">
        <w:t xml:space="preserve">imate </w:t>
      </w:r>
      <w:r w:rsidR="00D75A8A">
        <w:t>can</w:t>
      </w:r>
      <w:r w:rsidR="004619A5">
        <w:t xml:space="preserve"> have a</w:t>
      </w:r>
      <w:r w:rsidR="00063D91">
        <w:t xml:space="preserve"> strong influence</w:t>
      </w:r>
      <w:r>
        <w:t xml:space="preserve"> </w:t>
      </w:r>
      <w:r w:rsidR="000C64BB">
        <w:t xml:space="preserve">on </w:t>
      </w:r>
      <w:r w:rsidR="00527571">
        <w:t>pollinator communities</w:t>
      </w:r>
      <w:r w:rsidR="000C64BB">
        <w:t xml:space="preserve"> </w:t>
      </w:r>
      <w:r>
        <w:t xml:space="preserve">because insects have limited ability to </w:t>
      </w:r>
      <w:commentRangeStart w:id="6"/>
      <w:r>
        <w:t>regulate body temperature</w:t>
      </w:r>
      <w:r w:rsidR="00161807">
        <w:t xml:space="preserve"> </w:t>
      </w:r>
      <w:commentRangeEnd w:id="6"/>
      <w:r w:rsidR="001A0124">
        <w:rPr>
          <w:rStyle w:val="CommentReference"/>
          <w:rFonts w:asciiTheme="minorHAnsi" w:hAnsiTheme="minorHAnsi" w:cstheme="minorBidi"/>
          <w:lang w:val="en-GB"/>
        </w:rPr>
        <w:commentReference w:id="6"/>
      </w:r>
      <w:r w:rsidR="00161807">
        <w:t xml:space="preserve">and are thus more sensitive to </w:t>
      </w:r>
      <w:r w:rsidR="008D4BEA">
        <w:t>climatic</w:t>
      </w:r>
      <w:r w:rsidR="00161807">
        <w:t xml:space="preserve"> extremes</w:t>
      </w:r>
      <w:r>
        <w:t>.</w:t>
      </w:r>
      <w:r w:rsidR="00063D91">
        <w:t xml:space="preserve"> </w:t>
      </w:r>
      <w:r w:rsidR="00D75A8A">
        <w:t xml:space="preserve">Yet we </w:t>
      </w:r>
      <w:r w:rsidR="007C1C18">
        <w:t>know little about</w:t>
      </w:r>
      <w:r w:rsidR="00E1649B">
        <w:t xml:space="preserve"> how climate drives </w:t>
      </w:r>
      <w:commentRangeStart w:id="7"/>
      <w:r w:rsidR="000C64BB">
        <w:t>pollinator community composition</w:t>
      </w:r>
      <w:r w:rsidR="00E81AE9">
        <w:t xml:space="preserve"> </w:t>
      </w:r>
      <w:commentRangeEnd w:id="7"/>
      <w:r w:rsidR="00C17C04">
        <w:rPr>
          <w:rStyle w:val="CommentReference"/>
          <w:rFonts w:asciiTheme="minorHAnsi" w:hAnsiTheme="minorHAnsi" w:cstheme="minorBidi"/>
          <w:lang w:val="en-GB"/>
        </w:rPr>
        <w:commentReference w:id="7"/>
      </w:r>
      <w:r w:rsidR="008E2444">
        <w:t>at the global scale</w:t>
      </w:r>
      <w:r w:rsidR="00E1649B">
        <w:fldChar w:fldCharType="begin"/>
      </w:r>
      <w:r w:rsidR="00E1649B">
        <w:instrText>ADDIN F1000_CSL_CITATION&lt;~#@#~&gt;[{"title":"Climate drives plant-pollinator interactions even along small-scale climate gradients: the case of the Aegean.","id":"5717809","page":"176-183","type":"article-journal","volume":"20 Suppl 1","author":[{"family":"Petanidou","given":"T"},{"family":"Kallimanis","given":"A S"},{"family":"Lazarina","given":"M"},{"family":"Tscheulin","given":"T"},{"family":"Devalez","given":"J"},{"family":"Stefanaki","given":"A"},{"family":"Hanlidou","given":"E"},{"family":"Vujić","given":"A"},{"family":"Kaloveloni","given":"A"},{"family":"Sgardelis","given":"S P"}],"issued":{"date-parts":[["2018","1"]]},"container-title":"Plant Biology","container-title-short":"Plant Biol (Stuttg)","journalAbbreviation":"Plant Biol (Stuttg)","DOI":"10.1111/plb.12593","PMID":"28637086","citation-label":"5717809","Abstract":"Plant-pollinator network structure is the outcome of ecological and evolutionary processes, and although the importance of environmental factors is beyond doubt, our knowledge of how abiotic factors (e.g. climate) shape plant-pollinator networks remains limited. This knowledge gap is critical, as climate change poses a major threat to ecosystems, especially in the Mediterranean. This study focuses on one of the hottest parts of the Mediterranean Basin, the Aegean Archipelago, Greece, and examines how climate affects species richness and network properties (e.g. nestedness, modularity and specialisation) - either directly or indirectly through species richness. We sampled systematically 39 local plant-pollinator networks on eight islands along a north-south climate gradient in the Aegean. All plant-pollinator material used in the analyses was collected in 2012 and identified to species level. Aspects of climate used in the models were expressed as average conditions (mean temperature and annual precipitation) or as seasonal variability (isothermality and temperature seasonality). Structural properties of plant-pollinator networks were found to be strongly associated with species richness, which was in turn affected by climate, implying that pollination network structure is driven indirectly by climate. In addition, climate had a direct effect on network structure, especially on modularity and specialisation. Different aspects of climate affected network properties in different ways. We highlight that even in a relatively narrow latitudinal gradient, such as within the Aegean Sea region, climate constitutes a significant driver of plant-pollinator interactions.&lt;br&gt;&lt;br&gt;© 2017 German Botanical Society and The Royal Botanical Society of the Netherlands.","CleanAbstract":"Plant-pollinator network structure is the outcome of ecological and evolutionary processes, and although the importance of environmental factors is beyond doubt, our knowledge of how abiotic factors (e.g. climate) shape plant-pollinator networks remains limited. This knowledge gap is critical, as climate change poses a major threat to ecosystems, especially in the Mediterranean. This study focuses on one of the hottest parts of the Mediterranean Basin, the Aegean Archipelago, Greece, and examines how climate affects species richness and network properties (e.g. nestedness, modularity and specialisation) - either directly or indirectly through species richness. We sampled systematically 39 local plant-pollinator networks on eight islands along a north-south climate gradient in the Aegean. All plant-pollinator material used in the analyses was collected in 2012 and identified to species level. Aspects of climate used in the models were expressed as average conditions (mean temperature and annual precipitation) or as seasonal variability (isothermality and temperature seasonality). Structural properties of plant-pollinator networks were found to be strongly associated with species richness, which was in turn affected by climate, implying that pollination network structure is driven indirectly by climate. In addition, climate had a direct effect on network structure, especially on modularity and specialisation. Different aspects of climate affected network properties in different ways. We highlight that even in a relatively narrow latitudinal gradient, such as within the Aegean Sea region, climate constitutes a significant driver of plant-pollinator interactions.© 2017 German Botanical Society and The Royal Botanical Society of the Netherlands."}]</w:instrText>
      </w:r>
      <w:r w:rsidR="00E1649B">
        <w:fldChar w:fldCharType="end"/>
      </w:r>
      <w:r w:rsidR="00E1649B">
        <w:t>.</w:t>
      </w:r>
      <w:r w:rsidR="001A1FC8">
        <w:t xml:space="preserve"> </w:t>
      </w:r>
      <w:r w:rsidR="002254D9">
        <w:t xml:space="preserve">Here </w:t>
      </w:r>
      <w:r w:rsidR="00D75A8A">
        <w:t>we analyse</w:t>
      </w:r>
      <w:r w:rsidR="00B76F57">
        <w:t xml:space="preserve"> 184 </w:t>
      </w:r>
      <w:r w:rsidR="000C11D4">
        <w:t>p</w:t>
      </w:r>
      <w:r w:rsidR="00B76239">
        <w:t>lant-pollinator</w:t>
      </w:r>
      <w:r w:rsidR="000C11D4">
        <w:t xml:space="preserve"> networks</w:t>
      </w:r>
      <w:r w:rsidR="00B76F57">
        <w:t xml:space="preserve"> from </w:t>
      </w:r>
      <w:r w:rsidR="007C1C18">
        <w:t xml:space="preserve">the </w:t>
      </w:r>
      <w:r w:rsidR="00B76F57">
        <w:t xml:space="preserve">five major </w:t>
      </w:r>
      <w:proofErr w:type="spellStart"/>
      <w:r w:rsidR="007D599F">
        <w:t>Köppen</w:t>
      </w:r>
      <w:proofErr w:type="spellEnd"/>
      <w:r w:rsidR="007D599F">
        <w:t xml:space="preserve"> </w:t>
      </w:r>
      <w:r w:rsidR="00B76F57">
        <w:t xml:space="preserve">climate zones to </w:t>
      </w:r>
      <w:commentRangeStart w:id="8"/>
      <w:r w:rsidR="007D599F">
        <w:t>show that</w:t>
      </w:r>
      <w:r w:rsidR="00FF5599">
        <w:t xml:space="preserve"> climate</w:t>
      </w:r>
      <w:r w:rsidR="00B76F57">
        <w:t xml:space="preserve"> </w:t>
      </w:r>
      <w:r w:rsidR="00D75A8A">
        <w:t>moderates</w:t>
      </w:r>
      <w:r w:rsidR="005D5AB5">
        <w:t xml:space="preserve"> the</w:t>
      </w:r>
      <w:r w:rsidR="008E2444">
        <w:t xml:space="preserve"> relative proportion of </w:t>
      </w:r>
      <w:r w:rsidR="007D599F">
        <w:t>flower-visiting insect taxa</w:t>
      </w:r>
      <w:r w:rsidR="00A50644">
        <w:t xml:space="preserve"> in </w:t>
      </w:r>
      <w:r w:rsidR="00527571">
        <w:t>pollinator communities</w:t>
      </w:r>
      <w:commentRangeEnd w:id="8"/>
      <w:r w:rsidR="003A2A73">
        <w:rPr>
          <w:rStyle w:val="CommentReference"/>
          <w:rFonts w:asciiTheme="minorHAnsi" w:hAnsiTheme="minorHAnsi" w:cstheme="minorBidi"/>
          <w:lang w:val="en-GB"/>
        </w:rPr>
        <w:commentReference w:id="8"/>
      </w:r>
      <w:r w:rsidR="00E1649B">
        <w:t xml:space="preserve">. </w:t>
      </w:r>
      <w:r w:rsidR="00E81AE9">
        <w:t>R</w:t>
      </w:r>
      <w:r w:rsidR="00231A71">
        <w:t xml:space="preserve">elative to other taxa, non-syrphid Diptera </w:t>
      </w:r>
      <w:r w:rsidR="000C64BB">
        <w:t xml:space="preserve">had the greatest proportion of </w:t>
      </w:r>
      <w:r w:rsidR="00C63D5E">
        <w:t>links</w:t>
      </w:r>
      <w:r w:rsidR="007D599F">
        <w:t xml:space="preserve"> in polar zone networks</w:t>
      </w:r>
      <w:r w:rsidR="00231A71">
        <w:t xml:space="preserve">, while </w:t>
      </w:r>
      <w:r w:rsidR="00E81C59">
        <w:t>bees</w:t>
      </w:r>
      <w:r w:rsidR="004619A5">
        <w:t xml:space="preserve"> </w:t>
      </w:r>
      <w:r w:rsidR="00231A71">
        <w:t xml:space="preserve">dominated </w:t>
      </w:r>
      <w:r w:rsidR="00C63D5E">
        <w:t>temperate</w:t>
      </w:r>
      <w:r w:rsidR="00231A71">
        <w:t xml:space="preserve"> zone</w:t>
      </w:r>
      <w:r w:rsidR="00D75A8A">
        <w:t xml:space="preserve"> networks</w:t>
      </w:r>
      <w:r w:rsidR="004619A5">
        <w:t>.</w:t>
      </w:r>
      <w:r w:rsidR="000A6020">
        <w:t xml:space="preserve"> Bee species were the most generalised pollinators (i.e. v</w:t>
      </w:r>
      <w:r w:rsidR="00D75A8A">
        <w:t xml:space="preserve">isited the </w:t>
      </w:r>
      <w:del w:id="9" w:author="Jamie Stavert" w:date="2019-04-12T09:46:00Z">
        <w:r w:rsidR="00D75A8A" w:rsidDel="003A2A73">
          <w:delText xml:space="preserve">most </w:delText>
        </w:r>
      </w:del>
      <w:ins w:id="10" w:author="Jamie Stavert" w:date="2019-04-12T09:46:00Z">
        <w:r w:rsidR="003A2A73">
          <w:t>highest</w:t>
        </w:r>
        <w:r w:rsidR="003A2A73">
          <w:t xml:space="preserve"> </w:t>
        </w:r>
      </w:ins>
      <w:r w:rsidR="00D75A8A">
        <w:t>number of plant</w:t>
      </w:r>
      <w:r w:rsidR="000A6020">
        <w:t>s in a network), especially in the tropical zone.</w:t>
      </w:r>
      <w:r w:rsidR="00B21632">
        <w:t xml:space="preserve"> </w:t>
      </w:r>
      <w:commentRangeStart w:id="11"/>
      <w:r w:rsidR="00B76F57">
        <w:t>Our</w:t>
      </w:r>
      <w:commentRangeEnd w:id="11"/>
      <w:r w:rsidR="00FE6932">
        <w:rPr>
          <w:rStyle w:val="CommentReference"/>
          <w:rFonts w:asciiTheme="minorHAnsi" w:hAnsiTheme="minorHAnsi" w:cstheme="minorBidi"/>
          <w:lang w:val="en-GB"/>
        </w:rPr>
        <w:commentReference w:id="11"/>
      </w:r>
      <w:r w:rsidR="00B76F57">
        <w:t xml:space="preserve"> </w:t>
      </w:r>
      <w:r w:rsidR="00D75A8A">
        <w:t xml:space="preserve">results </w:t>
      </w:r>
      <w:commentRangeStart w:id="12"/>
      <w:commentRangeStart w:id="13"/>
      <w:r w:rsidR="00D75A8A">
        <w:t>contribute</w:t>
      </w:r>
      <w:r w:rsidR="00B76F57">
        <w:t xml:space="preserve"> substantial advances </w:t>
      </w:r>
      <w:commentRangeEnd w:id="12"/>
      <w:r w:rsidR="00710C6D">
        <w:rPr>
          <w:rStyle w:val="CommentReference"/>
          <w:rFonts w:asciiTheme="minorHAnsi" w:hAnsiTheme="minorHAnsi" w:cstheme="minorBidi"/>
          <w:lang w:val="en-GB"/>
        </w:rPr>
        <w:commentReference w:id="12"/>
      </w:r>
      <w:commentRangeEnd w:id="13"/>
      <w:r w:rsidR="00BF37F7">
        <w:rPr>
          <w:rStyle w:val="CommentReference"/>
          <w:rFonts w:asciiTheme="minorHAnsi" w:hAnsiTheme="minorHAnsi" w:cstheme="minorBidi"/>
          <w:lang w:val="en-GB"/>
        </w:rPr>
        <w:commentReference w:id="13"/>
      </w:r>
      <w:r w:rsidR="00B76F57">
        <w:t xml:space="preserve">in </w:t>
      </w:r>
      <w:r w:rsidR="00547B12">
        <w:t>knowledge of</w:t>
      </w:r>
      <w:r w:rsidR="00B76F57">
        <w:t xml:space="preserve"> </w:t>
      </w:r>
      <w:r w:rsidR="00024B33">
        <w:t xml:space="preserve">how </w:t>
      </w:r>
      <w:r w:rsidR="007D599F">
        <w:t>climate</w:t>
      </w:r>
      <w:r w:rsidR="00024B33">
        <w:t xml:space="preserve"> influences </w:t>
      </w:r>
      <w:commentRangeStart w:id="14"/>
      <w:r w:rsidR="007D599F">
        <w:t xml:space="preserve">pollinator </w:t>
      </w:r>
      <w:r w:rsidR="00024B33">
        <w:t>community composition</w:t>
      </w:r>
      <w:r w:rsidR="00E81AE9">
        <w:t xml:space="preserve"> </w:t>
      </w:r>
      <w:commentRangeEnd w:id="14"/>
      <w:r w:rsidR="003A2A73">
        <w:rPr>
          <w:rStyle w:val="CommentReference"/>
          <w:rFonts w:asciiTheme="minorHAnsi" w:hAnsiTheme="minorHAnsi" w:cstheme="minorBidi"/>
          <w:lang w:val="en-GB"/>
        </w:rPr>
        <w:commentReference w:id="14"/>
      </w:r>
      <w:r w:rsidR="00E81AE9">
        <w:t>at the global scale</w:t>
      </w:r>
      <w:r w:rsidR="00D75A8A">
        <w:t xml:space="preserve"> and identify</w:t>
      </w:r>
      <w:r w:rsidR="00024B33">
        <w:t xml:space="preserve"> the need for greater research effort to understand </w:t>
      </w:r>
      <w:r w:rsidR="00B76F57">
        <w:t>the</w:t>
      </w:r>
      <w:r w:rsidR="008846B5">
        <w:t xml:space="preserve"> </w:t>
      </w:r>
      <w:r w:rsidR="00D75A8A">
        <w:t>effects of global environmental change on</w:t>
      </w:r>
      <w:r w:rsidR="00D2716B">
        <w:t xml:space="preserve"> </w:t>
      </w:r>
      <w:r w:rsidR="00C15BA5">
        <w:t xml:space="preserve">plant-pollinator </w:t>
      </w:r>
      <w:r w:rsidR="00D2716B">
        <w:t>interactions</w:t>
      </w:r>
      <w:r w:rsidR="005D5AB5">
        <w:t>.</w:t>
      </w:r>
      <w:r w:rsidR="00431878">
        <w:t xml:space="preserve"> </w:t>
      </w:r>
    </w:p>
    <w:p w14:paraId="0D53D0B0" w14:textId="77777777" w:rsidR="000C64BB" w:rsidRDefault="000C64BB" w:rsidP="000D1A18">
      <w:pPr>
        <w:spacing w:line="480" w:lineRule="auto"/>
      </w:pPr>
    </w:p>
    <w:p w14:paraId="0D536A0D" w14:textId="37E36D9E" w:rsidR="007D599F" w:rsidRPr="007D599F" w:rsidRDefault="007D599F" w:rsidP="000D1A18">
      <w:pPr>
        <w:spacing w:line="480" w:lineRule="auto"/>
        <w:rPr>
          <w:b/>
        </w:rPr>
      </w:pPr>
      <w:r w:rsidRPr="007D599F">
        <w:rPr>
          <w:b/>
        </w:rPr>
        <w:t>Main</w:t>
      </w:r>
    </w:p>
    <w:p w14:paraId="27979BCC" w14:textId="62658624" w:rsidR="00A50644" w:rsidRDefault="000C64BB" w:rsidP="000D1A18">
      <w:pPr>
        <w:spacing w:line="480" w:lineRule="auto"/>
      </w:pPr>
      <w:r>
        <w:t xml:space="preserve">Animal pollinators are critical to maintaining ecological function in </w:t>
      </w:r>
      <w:r w:rsidR="00E90773">
        <w:t>most t</w:t>
      </w:r>
      <w:r>
        <w:t>errestrial ecosystems</w:t>
      </w:r>
      <w:r w:rsidR="00527571">
        <w:t>,</w:t>
      </w:r>
      <w:r w:rsidR="00FB6CD0">
        <w:t xml:space="preserve"> and i</w:t>
      </w:r>
      <w:r w:rsidR="006500C2">
        <w:t>nsect</w:t>
      </w:r>
      <w:r w:rsidR="00C67CB7">
        <w:t xml:space="preserve"> taxa</w:t>
      </w:r>
      <w:r w:rsidR="006500C2">
        <w:t>, particularly Lepidoptera, Hymenoptera, Coleoptera and Diptera, are the most diverse and abundant groups of known pollinators</w:t>
      </w:r>
      <w:r w:rsidR="006500C2" w:rsidRPr="006500C2">
        <w:rPr>
          <w:szCs w:val="24"/>
          <w:vertAlign w:val="superscript"/>
        </w:rPr>
        <w:t>1</w:t>
      </w:r>
      <w:r>
        <w:t xml:space="preserve">. </w:t>
      </w:r>
      <w:r w:rsidR="008A049E">
        <w:t xml:space="preserve">Identifying how </w:t>
      </w:r>
      <w:r w:rsidR="00474704">
        <w:t>environmental conditions influence plant-pollinator interactions is critical to understand how pollinator communities and pollination service</w:t>
      </w:r>
      <w:r w:rsidR="008A049E">
        <w:t>s</w:t>
      </w:r>
      <w:r w:rsidR="00474704">
        <w:t xml:space="preserve"> may vary in response to environmental change.</w:t>
      </w:r>
      <w:r w:rsidR="00DF50CB">
        <w:t xml:space="preserve"> Insects are ectothermic and their behaviour and physiology respond quickly to changing environmental conditions, including seasonality, weather conditions and resource availablity</w:t>
      </w:r>
      <w:r w:rsidR="00DF50CB" w:rsidRPr="00DF50CB">
        <w:rPr>
          <w:szCs w:val="24"/>
          <w:vertAlign w:val="superscript"/>
        </w:rPr>
        <w:t>2</w:t>
      </w:r>
      <w:r w:rsidR="00DF50CB">
        <w:t xml:space="preserve">. </w:t>
      </w:r>
      <w:r w:rsidR="00151394">
        <w:t>R</w:t>
      </w:r>
      <w:r w:rsidR="001C2B52">
        <w:t>ainfall patterns can influence plant-pollinator interactions</w:t>
      </w:r>
      <w:r w:rsidR="00151394">
        <w:t xml:space="preserve"> by altering phenological phases or floral resource </w:t>
      </w:r>
      <w:commentRangeStart w:id="15"/>
      <w:r w:rsidR="00151394">
        <w:t>quality</w:t>
      </w:r>
      <w:commentRangeEnd w:id="15"/>
      <w:r w:rsidR="0064021E">
        <w:rPr>
          <w:rStyle w:val="CommentReference"/>
          <w:rFonts w:asciiTheme="minorHAnsi" w:hAnsiTheme="minorHAnsi" w:cstheme="minorBidi"/>
          <w:lang w:val="en-GB"/>
        </w:rPr>
        <w:commentReference w:id="15"/>
      </w:r>
      <w:r w:rsidR="00151394">
        <w:t xml:space="preserve">, or </w:t>
      </w:r>
      <w:ins w:id="16" w:author="Mark Hall" w:date="2019-04-03T15:02:00Z">
        <w:r w:rsidR="00710C6D">
          <w:t xml:space="preserve">by </w:t>
        </w:r>
      </w:ins>
      <w:r w:rsidR="00151394">
        <w:t xml:space="preserve">affecting pollinator foraging patterns and </w:t>
      </w:r>
      <w:r w:rsidR="00151394">
        <w:lastRenderedPageBreak/>
        <w:t>sensory signals</w:t>
      </w:r>
      <w:r w:rsidR="00151394" w:rsidRPr="00151394">
        <w:rPr>
          <w:szCs w:val="24"/>
          <w:vertAlign w:val="superscript"/>
        </w:rPr>
        <w:t>3</w:t>
      </w:r>
      <w:r w:rsidR="00151394">
        <w:t>.</w:t>
      </w:r>
      <w:r w:rsidR="001D699C">
        <w:t xml:space="preserve"> </w:t>
      </w:r>
      <w:r w:rsidR="00D2716B">
        <w:t>T</w:t>
      </w:r>
      <w:r w:rsidR="00CF21A0">
        <w:t>emperature</w:t>
      </w:r>
      <w:r w:rsidR="00151394">
        <w:t xml:space="preserve"> also</w:t>
      </w:r>
      <w:r w:rsidR="00CF21A0">
        <w:t xml:space="preserve"> </w:t>
      </w:r>
      <w:r w:rsidR="00547B12">
        <w:t>has a strong influence on plant-</w:t>
      </w:r>
      <w:r w:rsidR="00CF21A0">
        <w:t>pollinator interactions</w:t>
      </w:r>
      <w:r w:rsidR="00D2716B">
        <w:t>.</w:t>
      </w:r>
      <w:r w:rsidR="00CF21A0">
        <w:t xml:space="preserve"> </w:t>
      </w:r>
      <w:commentRangeStart w:id="17"/>
      <w:r w:rsidR="00F571FD">
        <w:t>T</w:t>
      </w:r>
      <w:r w:rsidR="00D32C08">
        <w:t xml:space="preserve">he activity of flower visiting insects </w:t>
      </w:r>
      <w:r w:rsidR="00F571FD">
        <w:t xml:space="preserve">generally </w:t>
      </w:r>
      <w:r w:rsidR="00D32C08">
        <w:t xml:space="preserve">increases as ambient temperature rises, and </w:t>
      </w:r>
      <w:r w:rsidR="00172973">
        <w:t xml:space="preserve">warmer flowers </w:t>
      </w:r>
      <w:r w:rsidR="00547B12">
        <w:t>may</w:t>
      </w:r>
      <w:r w:rsidR="00425FA9">
        <w:t xml:space="preserve"> attract</w:t>
      </w:r>
      <w:r w:rsidR="00172973">
        <w:t xml:space="preserve"> more </w:t>
      </w:r>
      <w:r w:rsidR="00425FA9">
        <w:t>pollinato</w:t>
      </w:r>
      <w:r w:rsidR="00172973">
        <w:t>rs</w:t>
      </w:r>
      <w:r w:rsidR="00151394" w:rsidRPr="00151394">
        <w:rPr>
          <w:szCs w:val="24"/>
          <w:vertAlign w:val="superscript"/>
        </w:rPr>
        <w:t>4,5</w:t>
      </w:r>
      <w:r w:rsidR="00172973">
        <w:t>.</w:t>
      </w:r>
      <w:r w:rsidR="009361F0">
        <w:t xml:space="preserve"> </w:t>
      </w:r>
      <w:commentRangeEnd w:id="17"/>
      <w:r w:rsidR="0064021E">
        <w:rPr>
          <w:rStyle w:val="CommentReference"/>
          <w:rFonts w:asciiTheme="minorHAnsi" w:hAnsiTheme="minorHAnsi" w:cstheme="minorBidi"/>
          <w:lang w:val="en-GB"/>
        </w:rPr>
        <w:commentReference w:id="17"/>
      </w:r>
      <w:r w:rsidR="0087043A">
        <w:t>Thermal tolerance varies across taxonomic groups, meaning that climatic conditions</w:t>
      </w:r>
      <w:r w:rsidR="0018512F">
        <w:t xml:space="preserve"> </w:t>
      </w:r>
      <w:r w:rsidR="009152E4">
        <w:t xml:space="preserve">are likely to </w:t>
      </w:r>
      <w:r w:rsidR="0018512F">
        <w:t xml:space="preserve">influence the composition of </w:t>
      </w:r>
      <w:r w:rsidR="00CF21A0">
        <w:t xml:space="preserve">insect </w:t>
      </w:r>
      <w:r w:rsidR="007A4544">
        <w:t>pollinator communities</w:t>
      </w:r>
      <w:r w:rsidR="00CF21A0">
        <w:t xml:space="preserve"> </w:t>
      </w:r>
      <w:r w:rsidR="007A4544">
        <w:t>across space and time</w:t>
      </w:r>
      <w:r w:rsidR="0087043A">
        <w:t>. For example, d</w:t>
      </w:r>
      <w:r w:rsidR="001A1FC8">
        <w:t>iptera</w:t>
      </w:r>
      <w:r w:rsidR="00063D91">
        <w:t>ns</w:t>
      </w:r>
      <w:r w:rsidR="001A1FC8">
        <w:t xml:space="preserve"> </w:t>
      </w:r>
      <w:r w:rsidR="00D2716B">
        <w:t>are generally</w:t>
      </w:r>
      <w:r w:rsidR="001A1FC8">
        <w:t xml:space="preserve"> </w:t>
      </w:r>
      <w:r w:rsidR="003B44C6">
        <w:t xml:space="preserve">thought to be </w:t>
      </w:r>
      <w:r w:rsidR="001A1FC8">
        <w:t xml:space="preserve">more </w:t>
      </w:r>
      <w:r w:rsidR="00FB417D">
        <w:t>cold-</w:t>
      </w:r>
      <w:r w:rsidR="001A1FC8">
        <w:t xml:space="preserve">tolerant than other flying insects and </w:t>
      </w:r>
      <w:r w:rsidR="003B44C6">
        <w:t>have been</w:t>
      </w:r>
      <w:r w:rsidR="00A11020">
        <w:t xml:space="preserve"> recorded as</w:t>
      </w:r>
      <w:r w:rsidR="003B44C6">
        <w:t xml:space="preserve"> the most common</w:t>
      </w:r>
      <w:r w:rsidR="00FB417D">
        <w:t xml:space="preserve"> flower visitors in </w:t>
      </w:r>
      <w:r w:rsidR="00024B33">
        <w:t>some arctic</w:t>
      </w:r>
      <w:r w:rsidR="00172973">
        <w:t xml:space="preserve"> </w:t>
      </w:r>
      <w:r w:rsidR="00024B33">
        <w:t xml:space="preserve">and alpine </w:t>
      </w:r>
      <w:r w:rsidR="00172973">
        <w:t>plant-pollinator networks</w:t>
      </w:r>
      <w:r w:rsidR="00151394" w:rsidRPr="00151394">
        <w:rPr>
          <w:szCs w:val="24"/>
          <w:vertAlign w:val="superscript"/>
        </w:rPr>
        <w:t>6,7</w:t>
      </w:r>
      <w:r w:rsidR="00FB417D">
        <w:fldChar w:fldCharType="begin"/>
      </w:r>
      <w:r w:rsidR="00FB417D">
        <w:instrText>ADDIN F1000_CSL_CITATION&lt;~#@#~&gt;[{"title":"One fly to rule them all-muscid flies are the key pollinators in the Arctic.","id":"4323786","type":"article-journal","volume":"283","issue":"1839","author":[{"family":"Tiusanen","given":"Mikko"},{"family":"Hebert","given":"Paul D N"},{"family":"Schmidt","given":"Niels Martin"},{"family":"Roslin","given":"Tomas"}],"issued":{"date-parts":[["2016","9","28"]]},"container-title":"Proceedings. Biological Sciences / the Royal Society","container-title-short":"Proc. Biol. Sci.","journalAbbreviation":"Proc. Biol. Sci.","DOI":"10.1098/rspb.2016.1271","PMID":"27683367","PMCID":"PMC5046896","citation-label":"4323786","Abstract":"Global change is causing drastic changes in the pollinator communities of the Arctic. While arctic flowers are visited by a wide range of insects, flies in family Muscidae have been proposed as a pollinator group of particular importance. To understand the functional outcome of current changes in pollinator community composition, we examined the role of muscids in the pollination of a key plant species, the mountain avens (Dryas). We monitored the seed set of Dryas across 15 sites at Zackenberg, northeast Greenland, and used sticky flower mimics and DNA barcoding to describe the flower-visiting community at each site. To evaluate the consequences of shifts in pollinator phenology under climate change, we compared the flower visitors between the early and the late season. Our approach revealed a diverse community of insects visiting Dryas, including two-thirds of all insect species known from the area. Even against this diverse background, the abundance of muscid flies emerged as a key predictor for seed set in Dryas, whereas overall insect abundance and species richness had little or no effect. With muscid flies as the main drivers of the pollinating function in the High Arctic, a recently observed decline in their abundances offers cause for concern.&lt;br&gt;&lt;br&gt;© 2016 The Author(s).","CleanAbstract":"Global change is causing drastic changes in the pollinator communities of the Arctic. While arctic flowers are visited by a wide range of insects, flies in family Muscidae have been proposed as a pollinator group of particular importance. To understand the functional outcome of current changes in pollinator community composition, we examined the role of muscids in the pollination of a key plant species, the mountain avens (Dryas). We monitored the seed set of Dryas across 15 sites at Zackenberg, northeast Greenland, and used sticky flower mimics and DNA barcoding to describe the flower-visiting community at each site. To evaluate the consequences of shifts in pollinator phenology under climate change, we compared the flower visitors between the early and the late season. Our approach revealed a diverse community of insects visiting Dryas, including two-thirds of all insect species known from the area. Even against this diverse background, the abundance of muscid flies emerged as a key predictor for seed set in Dryas, whereas overall insect abundance and species richness had little or no effect. With muscid flies as the main drivers of the pollinating function in the High Arctic, a recently observed decline in their abundances offers cause for concern.© 2016 The Author(s)."},{"title":"The structure of a high latitude plant-flower visitor system: the dominance of flies","id":"5760637","page":"314-323","type":"article-journal","volume":"22","issue":"3","author":[{"family":"Elberling","given":"Heidi"},{"family":"Olesen","given":"Jens M."}],"issued":{"date-parts":[["1999","6"]]},"container-title":"Ecography","container-title-short":"Ecography","journalAbbreviation":"Ecography","DOI":"10.1111/j.1600-0587.1999.tb00507.x","citation-label":"5760637","CleanAbstract":"No abstract available"}]</w:instrText>
      </w:r>
      <w:r w:rsidR="00FB417D">
        <w:fldChar w:fldCharType="end"/>
      </w:r>
      <w:r w:rsidR="000C11D4">
        <w:t xml:space="preserve">, as well as </w:t>
      </w:r>
      <w:r w:rsidR="00A336DF">
        <w:t>at sites with cooler temperatures</w:t>
      </w:r>
      <w:r w:rsidR="000C11D4">
        <w:t xml:space="preserve"> in other</w:t>
      </w:r>
      <w:r w:rsidR="00A336DF">
        <w:t xml:space="preserve"> climate zones</w:t>
      </w:r>
      <w:r w:rsidR="00151394" w:rsidRPr="00151394">
        <w:rPr>
          <w:szCs w:val="24"/>
          <w:vertAlign w:val="superscript"/>
        </w:rPr>
        <w:t>8</w:t>
      </w:r>
      <w:r w:rsidR="00A336DF">
        <w:t>.</w:t>
      </w:r>
      <w:r w:rsidR="000C11D4">
        <w:t xml:space="preserve"> </w:t>
      </w:r>
      <w:del w:id="18" w:author="Mark Hall" w:date="2019-04-03T15:03:00Z">
        <w:r w:rsidR="0087043A" w:rsidDel="00710C6D">
          <w:delText xml:space="preserve"> </w:delText>
        </w:r>
      </w:del>
      <w:r w:rsidR="007A4544">
        <w:t>Bees are most abundant and diverse in warm arid regions</w:t>
      </w:r>
      <w:r w:rsidR="00151394" w:rsidRPr="00151394">
        <w:rPr>
          <w:szCs w:val="24"/>
          <w:vertAlign w:val="superscript"/>
        </w:rPr>
        <w:t>9</w:t>
      </w:r>
      <w:r w:rsidR="00FE4DE0">
        <w:t>, and are generally less active during winter and in cold, inclement weather</w:t>
      </w:r>
      <w:r w:rsidR="007A4544">
        <w:t xml:space="preserve">. </w:t>
      </w:r>
      <w:r w:rsidR="00FE4DE0">
        <w:t xml:space="preserve">This </w:t>
      </w:r>
      <w:r w:rsidR="001C2B52">
        <w:t>diversity of environmental responses</w:t>
      </w:r>
      <w:r w:rsidR="00425FA9">
        <w:t xml:space="preserve"> among taxa</w:t>
      </w:r>
      <w:r w:rsidR="009152E4">
        <w:t xml:space="preserve"> provid</w:t>
      </w:r>
      <w:r w:rsidR="00024B33">
        <w:t>es</w:t>
      </w:r>
      <w:r w:rsidR="009152E4">
        <w:t xml:space="preserve"> buffering effects for ecosystem function and delivery of ecosystem services</w:t>
      </w:r>
      <w:r w:rsidR="00151394" w:rsidRPr="00151394">
        <w:rPr>
          <w:szCs w:val="24"/>
          <w:vertAlign w:val="superscript"/>
        </w:rPr>
        <w:t>10,11</w:t>
      </w:r>
      <w:r w:rsidR="009152E4">
        <w:t>.</w:t>
      </w:r>
      <w:r w:rsidR="008A049E">
        <w:t xml:space="preserve"> </w:t>
      </w:r>
      <w:commentRangeStart w:id="19"/>
      <w:r w:rsidR="008A049E">
        <w:t>Understanding how these local and regi</w:t>
      </w:r>
      <w:r w:rsidR="00AA2F49">
        <w:t xml:space="preserve">onal patterns translate to larger scales can help understand how plant-pollinator interaction networks may be </w:t>
      </w:r>
      <w:del w:id="20" w:author="Jamie Stavert" w:date="2019-04-09T16:03:00Z">
        <w:r w:rsidR="00AA2F49" w:rsidDel="0064021E">
          <w:delText xml:space="preserve">influenced </w:delText>
        </w:r>
      </w:del>
      <w:ins w:id="21" w:author="Jamie Stavert" w:date="2019-04-09T16:03:00Z">
        <w:r w:rsidR="0064021E">
          <w:t xml:space="preserve">altered </w:t>
        </w:r>
      </w:ins>
      <w:r w:rsidR="00AA2F49">
        <w:t>by global environmental change.</w:t>
      </w:r>
      <w:r w:rsidR="008A049E">
        <w:t xml:space="preserve"> </w:t>
      </w:r>
      <w:r w:rsidR="009152E4">
        <w:t xml:space="preserve"> </w:t>
      </w:r>
      <w:commentRangeEnd w:id="19"/>
      <w:r w:rsidR="00A81464">
        <w:rPr>
          <w:rStyle w:val="CommentReference"/>
          <w:rFonts w:asciiTheme="minorHAnsi" w:hAnsiTheme="minorHAnsi" w:cstheme="minorBidi"/>
          <w:lang w:val="en-GB"/>
        </w:rPr>
        <w:commentReference w:id="19"/>
      </w:r>
    </w:p>
    <w:p w14:paraId="7E40AAAF" w14:textId="77777777" w:rsidR="00A50644" w:rsidRDefault="00A50644" w:rsidP="000D1A18">
      <w:pPr>
        <w:spacing w:line="480" w:lineRule="auto"/>
      </w:pPr>
    </w:p>
    <w:p w14:paraId="29543E90" w14:textId="733180AF" w:rsidR="001F1081" w:rsidRDefault="00E81AE9" w:rsidP="000D1A18">
      <w:pPr>
        <w:spacing w:line="480" w:lineRule="auto"/>
      </w:pPr>
      <w:commentRangeStart w:id="22"/>
      <w:r>
        <w:t>Historically, p</w:t>
      </w:r>
      <w:r w:rsidR="00452826">
        <w:t xml:space="preserve">lant-pollinator network studies have been </w:t>
      </w:r>
      <w:r w:rsidR="00C15BA5">
        <w:t xml:space="preserve">localised, </w:t>
      </w:r>
      <w:r w:rsidR="00452826">
        <w:t>descriptive and focused on documenting diversity and interactions</w:t>
      </w:r>
      <w:r w:rsidR="00151394" w:rsidRPr="00151394">
        <w:rPr>
          <w:szCs w:val="24"/>
          <w:vertAlign w:val="superscript"/>
        </w:rPr>
        <w:t>12</w:t>
      </w:r>
      <w:r w:rsidR="008A049E">
        <w:t xml:space="preserve">; hence </w:t>
      </w:r>
      <w:r w:rsidR="00474704">
        <w:t>broader understanding of geographical trends is limited</w:t>
      </w:r>
      <w:r w:rsidR="00151394" w:rsidRPr="00151394">
        <w:rPr>
          <w:szCs w:val="24"/>
          <w:vertAlign w:val="superscript"/>
        </w:rPr>
        <w:t>13</w:t>
      </w:r>
      <w:r w:rsidR="00474704">
        <w:t>.</w:t>
      </w:r>
      <w:commentRangeEnd w:id="22"/>
      <w:r w:rsidR="004E0A4F">
        <w:rPr>
          <w:rStyle w:val="CommentReference"/>
          <w:rFonts w:asciiTheme="minorHAnsi" w:hAnsiTheme="minorHAnsi" w:cstheme="minorBidi"/>
          <w:lang w:val="en-GB"/>
        </w:rPr>
        <w:commentReference w:id="22"/>
      </w:r>
      <w:r w:rsidR="00474704">
        <w:t xml:space="preserve"> </w:t>
      </w:r>
      <w:r w:rsidR="00EF57C9">
        <w:t xml:space="preserve">In particular, </w:t>
      </w:r>
      <w:commentRangeStart w:id="23"/>
      <w:r w:rsidR="00EF57C9">
        <w:t>there is currently no consensus on how climate drives plant-pollinator network interactions across large spatial scales</w:t>
      </w:r>
      <w:commentRangeEnd w:id="23"/>
      <w:r w:rsidR="0064021E">
        <w:rPr>
          <w:rStyle w:val="CommentReference"/>
          <w:rFonts w:asciiTheme="minorHAnsi" w:hAnsiTheme="minorHAnsi" w:cstheme="minorBidi"/>
          <w:lang w:val="en-GB"/>
        </w:rPr>
        <w:commentReference w:id="23"/>
      </w:r>
      <w:r w:rsidR="00EF57C9" w:rsidRPr="00EF57C9">
        <w:rPr>
          <w:szCs w:val="24"/>
          <w:vertAlign w:val="superscript"/>
        </w:rPr>
        <w:t>14</w:t>
      </w:r>
      <w:r w:rsidR="00EF57C9">
        <w:t xml:space="preserve">. </w:t>
      </w:r>
      <w:r w:rsidR="00D54523">
        <w:t>The</w:t>
      </w:r>
      <w:r w:rsidR="00D2716B">
        <w:t xml:space="preserve"> small number of studies that have </w:t>
      </w:r>
      <w:r w:rsidR="00D54523">
        <w:t xml:space="preserve">identified effects of climate </w:t>
      </w:r>
      <w:r w:rsidR="000C11D4">
        <w:t>on plant-</w:t>
      </w:r>
      <w:r w:rsidR="00D2716B">
        <w:t xml:space="preserve">pollinator networks have been largely </w:t>
      </w:r>
      <w:r w:rsidR="00D54523">
        <w:t xml:space="preserve">speculative, </w:t>
      </w:r>
      <w:r w:rsidR="00587AA1">
        <w:t xml:space="preserve">based on simulated data, </w:t>
      </w:r>
      <w:r w:rsidR="00B76F57">
        <w:t>or from local or regional systems</w:t>
      </w:r>
      <w:r w:rsidR="00EF57C9" w:rsidRPr="00EF57C9">
        <w:rPr>
          <w:szCs w:val="24"/>
          <w:vertAlign w:val="superscript"/>
        </w:rPr>
        <w:t>15,16</w:t>
      </w:r>
      <w:r w:rsidR="00587AA1">
        <w:t xml:space="preserve">. Large-scale analyses </w:t>
      </w:r>
      <w:r w:rsidR="001706FC">
        <w:t>investigating</w:t>
      </w:r>
      <w:r w:rsidR="001A1FC8">
        <w:t xml:space="preserve"> </w:t>
      </w:r>
      <w:r w:rsidR="00425FA9">
        <w:t>global</w:t>
      </w:r>
      <w:r w:rsidR="001A1FC8">
        <w:t xml:space="preserve"> patterns in plant</w:t>
      </w:r>
      <w:r w:rsidR="000C11D4">
        <w:t>-</w:t>
      </w:r>
      <w:r w:rsidR="001A1FC8">
        <w:t>pollinator</w:t>
      </w:r>
      <w:r w:rsidR="00312B36">
        <w:t xml:space="preserve"> </w:t>
      </w:r>
      <w:r w:rsidR="001A1FC8">
        <w:t xml:space="preserve">networks have </w:t>
      </w:r>
      <w:r w:rsidR="001706FC">
        <w:t>focused on</w:t>
      </w:r>
      <w:r w:rsidR="00312B36">
        <w:t xml:space="preserve"> </w:t>
      </w:r>
      <w:r w:rsidR="001706FC">
        <w:t>broader patterns in network metrics</w:t>
      </w:r>
      <w:r w:rsidR="00F03E28">
        <w:t xml:space="preserve"> and species richness</w:t>
      </w:r>
      <w:r w:rsidR="004B3A65">
        <w:t xml:space="preserve">, </w:t>
      </w:r>
      <w:commentRangeStart w:id="24"/>
      <w:r>
        <w:t>with limited discussion of</w:t>
      </w:r>
      <w:r w:rsidR="004B3A65">
        <w:t xml:space="preserve"> </w:t>
      </w:r>
      <w:commentRangeStart w:id="25"/>
      <w:r w:rsidR="004B3A65">
        <w:t xml:space="preserve">taxonomic identity </w:t>
      </w:r>
      <w:commentRangeEnd w:id="25"/>
      <w:r w:rsidR="007D38D5">
        <w:rPr>
          <w:rStyle w:val="CommentReference"/>
          <w:rFonts w:asciiTheme="minorHAnsi" w:hAnsiTheme="minorHAnsi" w:cstheme="minorBidi"/>
          <w:lang w:val="en-GB"/>
        </w:rPr>
        <w:commentReference w:id="25"/>
      </w:r>
      <w:r w:rsidR="004B3A65">
        <w:t>or community composition</w:t>
      </w:r>
      <w:r w:rsidR="00EF57C9" w:rsidRPr="00EF57C9">
        <w:rPr>
          <w:szCs w:val="24"/>
          <w:vertAlign w:val="superscript"/>
        </w:rPr>
        <w:t>17–19</w:t>
      </w:r>
      <w:commentRangeEnd w:id="24"/>
      <w:r w:rsidR="007D38D5">
        <w:rPr>
          <w:rStyle w:val="CommentReference"/>
          <w:rFonts w:asciiTheme="minorHAnsi" w:hAnsiTheme="minorHAnsi" w:cstheme="minorBidi"/>
          <w:lang w:val="en-GB"/>
        </w:rPr>
        <w:commentReference w:id="24"/>
      </w:r>
      <w:r w:rsidR="001A1FC8">
        <w:t xml:space="preserve">. </w:t>
      </w:r>
      <w:commentRangeStart w:id="26"/>
      <w:r w:rsidR="00F03E28">
        <w:t xml:space="preserve">Where biogeographical gradients were considered, the focus has traditionally been on testing the effects of </w:t>
      </w:r>
      <w:r w:rsidR="00425FA9">
        <w:t>latitude</w:t>
      </w:r>
      <w:r w:rsidR="00F03E28">
        <w:t xml:space="preserve"> on network interactions</w:t>
      </w:r>
      <w:r w:rsidR="00EF57C9" w:rsidRPr="00EF57C9">
        <w:rPr>
          <w:szCs w:val="24"/>
          <w:vertAlign w:val="superscript"/>
        </w:rPr>
        <w:t>20,21</w:t>
      </w:r>
      <w:r w:rsidR="00F03E28">
        <w:t xml:space="preserve">. However, latitude is a poor proxy for </w:t>
      </w:r>
      <w:r w:rsidR="00E56D0C">
        <w:t xml:space="preserve">the environmental nuances that drive community-level </w:t>
      </w:r>
      <w:r w:rsidR="00E56D0C">
        <w:lastRenderedPageBreak/>
        <w:t xml:space="preserve">interactions, and historical </w:t>
      </w:r>
      <w:r w:rsidR="00F03E28">
        <w:t>focus</w:t>
      </w:r>
      <w:r w:rsidR="000D1A18">
        <w:t xml:space="preserve"> on the latitudinal gradient as a predictor</w:t>
      </w:r>
      <w:r w:rsidR="00F03E28">
        <w:t xml:space="preserve"> h</w:t>
      </w:r>
      <w:r w:rsidR="00E56D0C">
        <w:t xml:space="preserve">as limited our understanding of global-scale patterns </w:t>
      </w:r>
      <w:r w:rsidR="00C15BA5">
        <w:t>of</w:t>
      </w:r>
      <w:r w:rsidR="00E56D0C">
        <w:t xml:space="preserve"> ecosystem function</w:t>
      </w:r>
      <w:r w:rsidR="00EF57C9" w:rsidRPr="00EF57C9">
        <w:rPr>
          <w:szCs w:val="24"/>
          <w:vertAlign w:val="superscript"/>
        </w:rPr>
        <w:t>22</w:t>
      </w:r>
      <w:r w:rsidR="00E56D0C">
        <w:t xml:space="preserve">. </w:t>
      </w:r>
      <w:commentRangeEnd w:id="26"/>
      <w:r w:rsidR="00B63275">
        <w:rPr>
          <w:rStyle w:val="CommentReference"/>
          <w:rFonts w:asciiTheme="minorHAnsi" w:hAnsiTheme="minorHAnsi" w:cstheme="minorBidi"/>
          <w:lang w:val="en-GB"/>
        </w:rPr>
        <w:commentReference w:id="26"/>
      </w:r>
      <w:r w:rsidR="00151394">
        <w:t xml:space="preserve">To test whether climate zone influences the relative proportion of insect taxa in plant-pollinator networks, we conducted an exhaustive search of peer-reviewed literature and research theses published online and collated 184 community networks linking flowering plants to insect pollinators or flower visitors. Hereafter, we refer to these as plant-pollinator </w:t>
      </w:r>
      <w:commentRangeStart w:id="27"/>
      <w:r w:rsidR="00151394">
        <w:t>networks</w:t>
      </w:r>
      <w:commentRangeEnd w:id="27"/>
      <w:r w:rsidR="00C651E6">
        <w:rPr>
          <w:rStyle w:val="CommentReference"/>
          <w:rFonts w:asciiTheme="minorHAnsi" w:hAnsiTheme="minorHAnsi" w:cstheme="minorBidi"/>
          <w:lang w:val="en-GB"/>
        </w:rPr>
        <w:commentReference w:id="27"/>
      </w:r>
      <w:r w:rsidR="00151394">
        <w:t xml:space="preserve">. </w:t>
      </w:r>
    </w:p>
    <w:p w14:paraId="67421659" w14:textId="77777777" w:rsidR="00353DF7" w:rsidRDefault="00353DF7" w:rsidP="000D1A18">
      <w:pPr>
        <w:spacing w:line="480" w:lineRule="auto"/>
      </w:pPr>
    </w:p>
    <w:p w14:paraId="73639D8B" w14:textId="7F93E195" w:rsidR="001F1081" w:rsidRPr="00353DF7" w:rsidRDefault="00353DF7" w:rsidP="000D1A18">
      <w:pPr>
        <w:spacing w:line="480" w:lineRule="auto"/>
        <w:rPr>
          <w:b/>
        </w:rPr>
      </w:pPr>
      <w:commentRangeStart w:id="28"/>
      <w:r w:rsidRPr="00353DF7">
        <w:rPr>
          <w:b/>
        </w:rPr>
        <w:t>Results</w:t>
      </w:r>
      <w:commentRangeEnd w:id="28"/>
      <w:r w:rsidR="00DD7BB3">
        <w:rPr>
          <w:rStyle w:val="CommentReference"/>
          <w:rFonts w:asciiTheme="minorHAnsi" w:hAnsiTheme="minorHAnsi" w:cstheme="minorBidi"/>
          <w:lang w:val="en-GB"/>
        </w:rPr>
        <w:commentReference w:id="28"/>
      </w:r>
    </w:p>
    <w:p w14:paraId="388D8D44" w14:textId="2F97D85E" w:rsidR="00374977" w:rsidRDefault="00DB663A" w:rsidP="000D1A18">
      <w:pPr>
        <w:spacing w:line="480" w:lineRule="auto"/>
      </w:pPr>
      <w:commentRangeStart w:id="29"/>
      <w:r>
        <w:t xml:space="preserve">We first </w:t>
      </w:r>
      <w:r w:rsidR="00A6341C">
        <w:t>tested variation in the</w:t>
      </w:r>
      <w:r w:rsidR="00726E21">
        <w:t xml:space="preserve"> </w:t>
      </w:r>
      <w:r>
        <w:t xml:space="preserve">composition of plant-pollinator </w:t>
      </w:r>
      <w:r w:rsidR="00726E21">
        <w:t>communities</w:t>
      </w:r>
      <w:r w:rsidR="00A6341C">
        <w:t xml:space="preserve">, which is more useful for understanding community-level patterns than </w:t>
      </w:r>
      <w:r w:rsidR="00853B93">
        <w:t xml:space="preserve">species </w:t>
      </w:r>
      <w:r w:rsidR="00A6341C">
        <w:t>abundance or richness metrics</w:t>
      </w:r>
      <w:commentRangeStart w:id="30"/>
      <w:r w:rsidR="00940328">
        <w:t>.</w:t>
      </w:r>
      <w:commentRangeEnd w:id="30"/>
      <w:r w:rsidR="00B26863">
        <w:rPr>
          <w:rStyle w:val="CommentReference"/>
          <w:rFonts w:asciiTheme="minorHAnsi" w:hAnsiTheme="minorHAnsi" w:cstheme="minorBidi"/>
          <w:lang w:val="en-GB"/>
        </w:rPr>
        <w:commentReference w:id="30"/>
      </w:r>
      <w:r>
        <w:t xml:space="preserve"> </w:t>
      </w:r>
      <w:commentRangeEnd w:id="29"/>
      <w:r w:rsidR="00C651E6">
        <w:rPr>
          <w:rStyle w:val="CommentReference"/>
          <w:rFonts w:asciiTheme="minorHAnsi" w:hAnsiTheme="minorHAnsi" w:cstheme="minorBidi"/>
          <w:lang w:val="en-GB"/>
        </w:rPr>
        <w:commentReference w:id="29"/>
      </w:r>
      <w:commentRangeStart w:id="31"/>
      <w:r w:rsidR="0014789D">
        <w:t>At the global scale,</w:t>
      </w:r>
      <w:r w:rsidR="00526312">
        <w:t xml:space="preserve"> we found that</w:t>
      </w:r>
      <w:r w:rsidR="0014789D">
        <w:t xml:space="preserve"> </w:t>
      </w:r>
      <w:proofErr w:type="spellStart"/>
      <w:r w:rsidR="00940328">
        <w:t>Köppen</w:t>
      </w:r>
      <w:proofErr w:type="spellEnd"/>
      <w:r w:rsidR="00940328">
        <w:t xml:space="preserve"> </w:t>
      </w:r>
      <w:r w:rsidR="00D47A48">
        <w:t>c</w:t>
      </w:r>
      <w:r w:rsidR="001F1081">
        <w:t>limate zone</w:t>
      </w:r>
      <w:r w:rsidR="0014789D">
        <w:t xml:space="preserve"> drives</w:t>
      </w:r>
      <w:r w:rsidR="000D1A18">
        <w:t xml:space="preserve"> compositional dissimilarities between </w:t>
      </w:r>
      <w:r w:rsidR="00A6341C">
        <w:t>plant-pollinator</w:t>
      </w:r>
      <w:r w:rsidR="000D1A18">
        <w:t xml:space="preserve"> </w:t>
      </w:r>
      <w:r w:rsidR="00940328">
        <w:t>interactions</w:t>
      </w:r>
      <w:r w:rsidR="00374977" w:rsidRPr="00780135">
        <w:t xml:space="preserve"> </w:t>
      </w:r>
      <w:commentRangeEnd w:id="31"/>
      <w:r w:rsidR="00CE46A7">
        <w:rPr>
          <w:rStyle w:val="CommentReference"/>
          <w:rFonts w:asciiTheme="minorHAnsi" w:hAnsiTheme="minorHAnsi" w:cstheme="minorBidi"/>
          <w:lang w:val="en-GB"/>
        </w:rPr>
        <w:commentReference w:id="31"/>
      </w:r>
      <w:r w:rsidR="00374977" w:rsidRPr="00780135">
        <w:t>(PERMANOVA, F</w:t>
      </w:r>
      <w:r w:rsidR="00374977" w:rsidRPr="00780135">
        <w:rPr>
          <w:vertAlign w:val="subscript"/>
        </w:rPr>
        <w:t>(4,179)</w:t>
      </w:r>
      <w:r w:rsidR="00374977" w:rsidRPr="00780135">
        <w:t xml:space="preserve"> = 63.</w:t>
      </w:r>
      <w:r w:rsidR="00374977">
        <w:t>23</w:t>
      </w:r>
      <w:r w:rsidR="00374977" w:rsidRPr="00780135">
        <w:t xml:space="preserve">; </w:t>
      </w:r>
      <w:r w:rsidR="00374977" w:rsidRPr="00780135">
        <w:rPr>
          <w:i/>
        </w:rPr>
        <w:t>R</w:t>
      </w:r>
      <w:r w:rsidR="00374977" w:rsidRPr="00780135">
        <w:rPr>
          <w:i/>
          <w:vertAlign w:val="superscript"/>
        </w:rPr>
        <w:t>2</w:t>
      </w:r>
      <w:r w:rsidR="00374977" w:rsidRPr="00780135">
        <w:t xml:space="preserve"> = 0.59; </w:t>
      </w:r>
      <w:r w:rsidR="00374977" w:rsidRPr="0001583C">
        <w:rPr>
          <w:i/>
        </w:rPr>
        <w:t>P</w:t>
      </w:r>
      <w:r w:rsidR="00374977" w:rsidRPr="00780135">
        <w:t xml:space="preserve"> &lt; 0.001; Figure </w:t>
      </w:r>
      <w:r w:rsidR="000D1A18">
        <w:t>1</w:t>
      </w:r>
      <w:r w:rsidR="00374977" w:rsidRPr="00780135">
        <w:t xml:space="preserve">). </w:t>
      </w:r>
      <w:commentRangeStart w:id="32"/>
      <w:r w:rsidR="00374977" w:rsidRPr="00780135">
        <w:t xml:space="preserve">In particular, </w:t>
      </w:r>
      <w:r w:rsidR="00374977">
        <w:t xml:space="preserve">the composition of </w:t>
      </w:r>
      <w:r w:rsidR="001F1081">
        <w:t>tropical and arid zone networks</w:t>
      </w:r>
      <w:r w:rsidR="00374977">
        <w:t xml:space="preserve"> </w:t>
      </w:r>
      <w:proofErr w:type="gramStart"/>
      <w:r w:rsidR="001F1081">
        <w:t>are</w:t>
      </w:r>
      <w:proofErr w:type="gramEnd"/>
      <w:r w:rsidR="001F1081">
        <w:t xml:space="preserve"> </w:t>
      </w:r>
      <w:r w:rsidR="00374977" w:rsidRPr="00780135">
        <w:t xml:space="preserve">distinct </w:t>
      </w:r>
      <w:r w:rsidR="00374977">
        <w:t xml:space="preserve">from each other and from all other climate zones </w:t>
      </w:r>
      <w:r w:rsidR="00374977" w:rsidRPr="00780135">
        <w:t>(</w:t>
      </w:r>
      <w:commentRangeStart w:id="33"/>
      <w:r w:rsidR="000D1A18">
        <w:t>Table S1</w:t>
      </w:r>
      <w:commentRangeEnd w:id="33"/>
      <w:r w:rsidR="00066A2B">
        <w:rPr>
          <w:rStyle w:val="CommentReference"/>
          <w:rFonts w:asciiTheme="minorHAnsi" w:hAnsiTheme="minorHAnsi" w:cstheme="minorBidi"/>
          <w:lang w:val="en-GB"/>
        </w:rPr>
        <w:commentReference w:id="33"/>
      </w:r>
      <w:r w:rsidR="00374977" w:rsidRPr="00780135">
        <w:t xml:space="preserve">). </w:t>
      </w:r>
      <w:r w:rsidR="00374977">
        <w:t xml:space="preserve">The composition of </w:t>
      </w:r>
      <w:r w:rsidR="001F1081">
        <w:t xml:space="preserve">temperate zone </w:t>
      </w:r>
      <w:r w:rsidR="00374977">
        <w:t xml:space="preserve">plant-pollinator networks </w:t>
      </w:r>
      <w:r w:rsidR="001F1081">
        <w:t>i</w:t>
      </w:r>
      <w:r w:rsidR="00374977">
        <w:t xml:space="preserve">s strongly dissimilar from </w:t>
      </w:r>
      <w:r w:rsidR="001F1081">
        <w:t>polar zone networks</w:t>
      </w:r>
      <w:r w:rsidR="00374977">
        <w:t xml:space="preserve">, while </w:t>
      </w:r>
      <w:r w:rsidR="000C11D4">
        <w:t>networks</w:t>
      </w:r>
      <w:r w:rsidR="00374977">
        <w:t xml:space="preserve"> in the </w:t>
      </w:r>
      <w:r w:rsidR="00374977" w:rsidRPr="00780135">
        <w:t>continental</w:t>
      </w:r>
      <w:r w:rsidR="001F1081">
        <w:t xml:space="preserve"> climate zone ar</w:t>
      </w:r>
      <w:r w:rsidR="00374977">
        <w:t xml:space="preserve">e weakly dissimilar from those in temperate and </w:t>
      </w:r>
      <w:r w:rsidR="00374977" w:rsidRPr="00780135">
        <w:t xml:space="preserve">polar </w:t>
      </w:r>
      <w:r w:rsidR="00374977">
        <w:t xml:space="preserve">climate zones. </w:t>
      </w:r>
      <w:commentRangeEnd w:id="32"/>
      <w:r w:rsidR="00193ECB">
        <w:rPr>
          <w:rStyle w:val="CommentReference"/>
          <w:rFonts w:asciiTheme="minorHAnsi" w:hAnsiTheme="minorHAnsi" w:cstheme="minorBidi"/>
          <w:lang w:val="en-GB"/>
        </w:rPr>
        <w:commentReference w:id="32"/>
      </w:r>
      <w:r w:rsidR="00374977" w:rsidRPr="00780135">
        <w:t>Dispersion</w:t>
      </w:r>
      <w:r w:rsidR="00374977">
        <w:t xml:space="preserve"> of plant-pollinator interaction composition</w:t>
      </w:r>
      <w:r w:rsidR="00374977" w:rsidRPr="00780135" w:rsidDel="00133724">
        <w:t xml:space="preserve"> </w:t>
      </w:r>
      <w:r w:rsidR="001F1081">
        <w:t>i</w:t>
      </w:r>
      <w:r w:rsidR="00374977" w:rsidRPr="00780135">
        <w:t xml:space="preserve">s similar across </w:t>
      </w:r>
      <w:r w:rsidR="00374977">
        <w:t xml:space="preserve">all </w:t>
      </w:r>
      <w:r w:rsidR="00A336DF">
        <w:t>climate</w:t>
      </w:r>
      <w:r w:rsidR="00374977" w:rsidRPr="00780135">
        <w:t xml:space="preserve"> zones (</w:t>
      </w:r>
      <w:r w:rsidR="00374977">
        <w:t>all pairwise</w:t>
      </w:r>
      <w:r w:rsidR="00374977" w:rsidRPr="00780135">
        <w:t xml:space="preserve"> Tukey</w:t>
      </w:r>
      <w:r w:rsidR="00374977">
        <w:t>’s</w:t>
      </w:r>
      <w:r w:rsidR="00374977" w:rsidRPr="00780135">
        <w:t xml:space="preserve"> HSD </w:t>
      </w:r>
      <w:r w:rsidR="00374977" w:rsidRPr="00BB1607">
        <w:rPr>
          <w:i/>
        </w:rPr>
        <w:t>P</w:t>
      </w:r>
      <w:r w:rsidR="00374977" w:rsidRPr="00780135">
        <w:t xml:space="preserve"> &gt;</w:t>
      </w:r>
      <w:r w:rsidR="00374977">
        <w:t xml:space="preserve"> </w:t>
      </w:r>
      <w:r w:rsidR="00374977" w:rsidRPr="00780135">
        <w:t>0.05).</w:t>
      </w:r>
    </w:p>
    <w:p w14:paraId="74E09032" w14:textId="1ADCF3A4" w:rsidR="000D1A18" w:rsidRPr="00780135" w:rsidRDefault="004D697A" w:rsidP="000D1A18">
      <w:pPr>
        <w:spacing w:line="480" w:lineRule="auto"/>
        <w:rPr>
          <w:b/>
          <w:sz w:val="36"/>
        </w:rPr>
      </w:pPr>
      <w:commentRangeStart w:id="34"/>
      <w:r>
        <w:rPr>
          <w:b/>
          <w:noProof/>
          <w:sz w:val="36"/>
          <w:lang w:eastAsia="en-AU"/>
        </w:rPr>
        <w:lastRenderedPageBreak/>
        <w:drawing>
          <wp:inline distT="0" distB="0" distL="0" distR="0" wp14:anchorId="297B8C7B" wp14:editId="2F87F12F">
            <wp:extent cx="6192108" cy="464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MDS.jpg"/>
                    <pic:cNvPicPr/>
                  </pic:nvPicPr>
                  <pic:blipFill>
                    <a:blip r:embed="rId9">
                      <a:extLst>
                        <a:ext uri="{28A0092B-C50C-407E-A947-70E740481C1C}">
                          <a14:useLocalDpi xmlns:a14="http://schemas.microsoft.com/office/drawing/2010/main" val="0"/>
                        </a:ext>
                      </a:extLst>
                    </a:blip>
                    <a:stretch>
                      <a:fillRect/>
                    </a:stretch>
                  </pic:blipFill>
                  <pic:spPr>
                    <a:xfrm>
                      <a:off x="0" y="0"/>
                      <a:ext cx="6200617" cy="4654588"/>
                    </a:xfrm>
                    <a:prstGeom prst="rect">
                      <a:avLst/>
                    </a:prstGeom>
                  </pic:spPr>
                </pic:pic>
              </a:graphicData>
            </a:graphic>
          </wp:inline>
        </w:drawing>
      </w:r>
      <w:commentRangeEnd w:id="34"/>
      <w:r w:rsidR="008C44AB">
        <w:rPr>
          <w:rStyle w:val="CommentReference"/>
          <w:rFonts w:asciiTheme="minorHAnsi" w:hAnsiTheme="minorHAnsi" w:cstheme="minorBidi"/>
          <w:lang w:val="en-GB"/>
        </w:rPr>
        <w:commentReference w:id="34"/>
      </w:r>
    </w:p>
    <w:p w14:paraId="6608D362" w14:textId="07BABC86" w:rsidR="000D1A18" w:rsidRPr="008C44AB" w:rsidRDefault="000D1A18" w:rsidP="000D1A18">
      <w:pPr>
        <w:spacing w:line="480" w:lineRule="auto"/>
        <w:rPr>
          <w:lang w:val="en-NZ"/>
        </w:rPr>
      </w:pPr>
      <w:r w:rsidRPr="00BB1607">
        <w:rPr>
          <w:b/>
        </w:rPr>
        <w:t xml:space="preserve">Figure </w:t>
      </w:r>
      <w:r>
        <w:rPr>
          <w:b/>
        </w:rPr>
        <w:t>1</w:t>
      </w:r>
      <w:r w:rsidRPr="00BB1607">
        <w:rPr>
          <w:b/>
        </w:rPr>
        <w:t>.</w:t>
      </w:r>
      <w:r w:rsidRPr="00780135">
        <w:t xml:space="preserve"> </w:t>
      </w:r>
      <w:r w:rsidR="00955FE0">
        <w:t>NMDS</w:t>
      </w:r>
      <w:r w:rsidRPr="00780135">
        <w:t xml:space="preserve"> ordination of plant-pollinator interaction composition in each climat</w:t>
      </w:r>
      <w:r>
        <w:t>e</w:t>
      </w:r>
      <w:r w:rsidRPr="00780135">
        <w:t xml:space="preserve"> </w:t>
      </w:r>
      <w:r>
        <w:t>zone.</w:t>
      </w:r>
      <w:ins w:id="35" w:author="Jamie Stavert" w:date="2019-04-12T10:06:00Z">
        <w:r w:rsidR="008C44AB">
          <w:t xml:space="preserve"> E</w:t>
        </w:r>
      </w:ins>
      <w:ins w:id="36" w:author="Jamie Stavert" w:date="2019-04-12T10:07:00Z">
        <w:r w:rsidR="008C44AB">
          <w:t xml:space="preserve">ach point </w:t>
        </w:r>
      </w:ins>
      <w:ins w:id="37" w:author="Jamie Stavert" w:date="2019-04-12T10:08:00Z">
        <w:r w:rsidR="008C44AB">
          <w:t>represents</w:t>
        </w:r>
      </w:ins>
      <w:ins w:id="38" w:author="Jamie Stavert" w:date="2019-04-12T10:07:00Z">
        <w:r w:rsidR="008C44AB">
          <w:t xml:space="preserve"> the </w:t>
        </w:r>
      </w:ins>
      <w:ins w:id="39" w:author="Jamie Stavert" w:date="2019-04-12T10:08:00Z">
        <w:r w:rsidR="008C44AB">
          <w:t>composition</w:t>
        </w:r>
      </w:ins>
      <w:ins w:id="40" w:author="Jamie Stavert" w:date="2019-04-12T10:07:00Z">
        <w:r w:rsidR="008C44AB">
          <w:t xml:space="preserve"> of interactions in a network. Dashed </w:t>
        </w:r>
      </w:ins>
      <w:ins w:id="41" w:author="Jamie Stavert" w:date="2019-04-12T10:09:00Z">
        <w:r w:rsidR="008C44AB">
          <w:t>circles</w:t>
        </w:r>
      </w:ins>
      <w:ins w:id="42" w:author="Jamie Stavert" w:date="2019-04-12T10:07:00Z">
        <w:r w:rsidR="008C44AB">
          <w:t xml:space="preserve"> repre</w:t>
        </w:r>
      </w:ins>
      <w:ins w:id="43" w:author="Jamie Stavert" w:date="2019-04-12T10:09:00Z">
        <w:r w:rsidR="008C44AB">
          <w:t>se</w:t>
        </w:r>
      </w:ins>
      <w:ins w:id="44" w:author="Jamie Stavert" w:date="2019-04-12T10:07:00Z">
        <w:r w:rsidR="008C44AB">
          <w:t xml:space="preserve">nt the 95% </w:t>
        </w:r>
      </w:ins>
      <w:ins w:id="45" w:author="Jamie Stavert" w:date="2019-04-12T10:09:00Z">
        <w:r w:rsidR="008C44AB" w:rsidRPr="008C44AB">
          <w:t>confidence ellipse</w:t>
        </w:r>
        <w:r w:rsidR="008C44AB">
          <w:t>s</w:t>
        </w:r>
        <w:r w:rsidR="008C44AB" w:rsidRPr="008C44AB">
          <w:t xml:space="preserve"> for </w:t>
        </w:r>
      </w:ins>
      <w:ins w:id="46" w:author="Jamie Stavert" w:date="2019-04-12T10:10:00Z">
        <w:r w:rsidR="008C44AB">
          <w:t>each climate zone</w:t>
        </w:r>
      </w:ins>
      <w:ins w:id="47" w:author="Jamie Stavert" w:date="2019-04-12T10:09:00Z">
        <w:r w:rsidR="008C44AB" w:rsidRPr="008C44AB">
          <w:t xml:space="preserve"> mean (group centroid)</w:t>
        </w:r>
      </w:ins>
      <w:ins w:id="48" w:author="Jamie Stavert" w:date="2019-04-12T10:10:00Z">
        <w:r w:rsidR="008C44AB">
          <w:t>.</w:t>
        </w:r>
      </w:ins>
    </w:p>
    <w:p w14:paraId="17E448EB" w14:textId="77777777" w:rsidR="0014789D" w:rsidRDefault="0014789D" w:rsidP="000D1A18">
      <w:pPr>
        <w:spacing w:line="480" w:lineRule="auto"/>
      </w:pPr>
    </w:p>
    <w:p w14:paraId="618ECDD8" w14:textId="0710BEC0" w:rsidR="00CE4367" w:rsidRDefault="00684FBD" w:rsidP="000D1A18">
      <w:pPr>
        <w:spacing w:line="480" w:lineRule="auto"/>
      </w:pPr>
      <w:r>
        <w:t xml:space="preserve">To explore </w:t>
      </w:r>
      <w:r w:rsidR="00F07755">
        <w:t>relative</w:t>
      </w:r>
      <w:r>
        <w:t xml:space="preserve"> differences in</w:t>
      </w:r>
      <w:r w:rsidR="00F07755">
        <w:t xml:space="preserve"> pollinator taxa</w:t>
      </w:r>
      <w:r w:rsidR="0040151A">
        <w:t xml:space="preserve"> </w:t>
      </w:r>
      <w:r>
        <w:t xml:space="preserve">across climate zones, we </w:t>
      </w:r>
      <w:r w:rsidR="00C73A6A">
        <w:t xml:space="preserve">used </w:t>
      </w:r>
      <w:r w:rsidR="00C73A6A" w:rsidRPr="00780135">
        <w:t xml:space="preserve">Bayesian generalised linear mixed </w:t>
      </w:r>
      <w:r w:rsidR="00C73A6A">
        <w:t xml:space="preserve">effects models and </w:t>
      </w:r>
      <w:r>
        <w:t xml:space="preserve">grouped pollinator species </w:t>
      </w:r>
      <w:r w:rsidR="00AB22E9">
        <w:t>by</w:t>
      </w:r>
      <w:r w:rsidR="00F07755">
        <w:t xml:space="preserve"> </w:t>
      </w:r>
      <w:r w:rsidR="00686061">
        <w:t xml:space="preserve">the following </w:t>
      </w:r>
      <w:r w:rsidR="00F07755">
        <w:t xml:space="preserve">taxonomic </w:t>
      </w:r>
      <w:r w:rsidR="00AB22E9">
        <w:t>groupings</w:t>
      </w:r>
      <w:r>
        <w:t xml:space="preserve">: </w:t>
      </w:r>
      <w:r w:rsidR="00AB22E9">
        <w:t xml:space="preserve">Syrphidae, </w:t>
      </w:r>
      <w:r w:rsidR="00B82AC7">
        <w:t>n</w:t>
      </w:r>
      <w:r w:rsidR="00AB22E9">
        <w:t>on-</w:t>
      </w:r>
      <w:r w:rsidR="00B82AC7">
        <w:t>s</w:t>
      </w:r>
      <w:r w:rsidR="00AB22E9">
        <w:t xml:space="preserve">yrphid </w:t>
      </w:r>
      <w:r>
        <w:t xml:space="preserve">Diptera, </w:t>
      </w:r>
      <w:r w:rsidR="00AB22E9">
        <w:t xml:space="preserve">Bees, </w:t>
      </w:r>
      <w:r w:rsidR="00B82AC7">
        <w:t>n</w:t>
      </w:r>
      <w:r w:rsidR="00AB22E9">
        <w:t>on-</w:t>
      </w:r>
      <w:r w:rsidR="00B82AC7">
        <w:t>b</w:t>
      </w:r>
      <w:r w:rsidR="00AB22E9">
        <w:t xml:space="preserve">ee </w:t>
      </w:r>
      <w:r>
        <w:t>Hymenoptera, Lepidoptera, Coleoptera.</w:t>
      </w:r>
      <w:r w:rsidR="00C73A6A">
        <w:t xml:space="preserve"> </w:t>
      </w:r>
      <w:r w:rsidR="00EE76F4">
        <w:t>Analysis at family-level was not feasible, due to a high number of singletons, but w</w:t>
      </w:r>
      <w:r w:rsidR="00CE4367">
        <w:t>e separated syrphid flies</w:t>
      </w:r>
      <w:r w:rsidR="002D547E">
        <w:t xml:space="preserve"> and bees from their respective taxonomic orders, as </w:t>
      </w:r>
      <w:r w:rsidR="00CE4367">
        <w:t xml:space="preserve">adults of these species are predominantly pollen-feeders and </w:t>
      </w:r>
      <w:commentRangeStart w:id="49"/>
      <w:r w:rsidR="002D547E">
        <w:t xml:space="preserve">are common and recognisable </w:t>
      </w:r>
      <w:r w:rsidR="002D547E">
        <w:lastRenderedPageBreak/>
        <w:t xml:space="preserve">pollinators across most </w:t>
      </w:r>
      <w:r w:rsidR="00D75A8A">
        <w:t>terrestrial s</w:t>
      </w:r>
      <w:r w:rsidR="002D547E">
        <w:t>ystems</w:t>
      </w:r>
      <w:commentRangeEnd w:id="49"/>
      <w:r w:rsidR="00D207B6">
        <w:rPr>
          <w:rStyle w:val="CommentReference"/>
          <w:rFonts w:asciiTheme="minorHAnsi" w:hAnsiTheme="minorHAnsi" w:cstheme="minorBidi"/>
          <w:lang w:val="en-GB"/>
        </w:rPr>
        <w:commentReference w:id="49"/>
      </w:r>
      <w:r w:rsidR="00EF57C9" w:rsidRPr="00EF57C9">
        <w:rPr>
          <w:szCs w:val="24"/>
          <w:vertAlign w:val="superscript"/>
        </w:rPr>
        <w:t>1,23</w:t>
      </w:r>
      <w:r w:rsidR="00CE4367">
        <w:t>.</w:t>
      </w:r>
      <w:r w:rsidR="002D547E">
        <w:t xml:space="preserve"> </w:t>
      </w:r>
      <w:r w:rsidR="0003412C">
        <w:t xml:space="preserve">We </w:t>
      </w:r>
      <w:r w:rsidR="00686061">
        <w:t>focused on</w:t>
      </w:r>
      <w:r w:rsidR="0003412C">
        <w:t xml:space="preserve"> two</w:t>
      </w:r>
      <w:r w:rsidR="00BB17BE">
        <w:t xml:space="preserve"> complementary </w:t>
      </w:r>
      <w:r w:rsidR="00634CE4">
        <w:t>models</w:t>
      </w:r>
      <w:r w:rsidR="00BB17BE">
        <w:t>: (</w:t>
      </w:r>
      <w:proofErr w:type="spellStart"/>
      <w:r w:rsidR="00BB17BE">
        <w:t>i</w:t>
      </w:r>
      <w:proofErr w:type="spellEnd"/>
      <w:r w:rsidR="00BB17BE">
        <w:t>) at the group level, we c</w:t>
      </w:r>
      <w:r w:rsidR="00634CE4">
        <w:t>alculated</w:t>
      </w:r>
      <w:r w:rsidR="00BB17BE">
        <w:t xml:space="preserve"> the proportion of links in each network</w:t>
      </w:r>
      <w:r w:rsidR="00800A9A">
        <w:t>, within each climate zone,</w:t>
      </w:r>
      <w:r w:rsidR="00BB17BE">
        <w:t xml:space="preserve"> held by all species in the respective taxonomic group; (ii) within each taxonomic group, we </w:t>
      </w:r>
      <w:r w:rsidR="00634CE4">
        <w:t xml:space="preserve">estimated </w:t>
      </w:r>
      <w:r w:rsidR="00BB17BE">
        <w:t xml:space="preserve">species-level absolute generalism, i.e. number of plant partners </w:t>
      </w:r>
      <w:r w:rsidR="00C654AA">
        <w:t xml:space="preserve">(degree) </w:t>
      </w:r>
      <w:r w:rsidR="00800A9A">
        <w:t>within a given network, in a given climate zone, that were</w:t>
      </w:r>
      <w:r w:rsidR="00634CE4">
        <w:t xml:space="preserve"> </w:t>
      </w:r>
      <w:r w:rsidR="00BB17BE">
        <w:t>visited by a species</w:t>
      </w:r>
      <w:r w:rsidR="00634CE4">
        <w:t xml:space="preserve"> in that group</w:t>
      </w:r>
      <w:r w:rsidR="00BB17BE">
        <w:t xml:space="preserve">. </w:t>
      </w:r>
      <w:r w:rsidR="00634CE4">
        <w:t xml:space="preserve">Taxa comprising a higher proportion of network links may be more suited to </w:t>
      </w:r>
      <w:r w:rsidR="00800A9A">
        <w:t>th</w:t>
      </w:r>
      <w:r w:rsidR="00634CE4">
        <w:t>e</w:t>
      </w:r>
      <w:r w:rsidR="00800A9A">
        <w:t xml:space="preserve"> relevant</w:t>
      </w:r>
      <w:r w:rsidR="00634CE4">
        <w:t xml:space="preserve"> environmental conditions</w:t>
      </w:r>
      <w:r w:rsidR="00800A9A" w:rsidRPr="00800A9A">
        <w:rPr>
          <w:szCs w:val="24"/>
          <w:vertAlign w:val="superscript"/>
        </w:rPr>
        <w:t>24</w:t>
      </w:r>
      <w:r w:rsidR="00800A9A">
        <w:t>. However</w:t>
      </w:r>
      <w:r w:rsidR="00BB17BE">
        <w:t>, a taxonomic group can dominate a network, but that group may be comprised predominantly of specialist species.</w:t>
      </w:r>
    </w:p>
    <w:p w14:paraId="7393EA57" w14:textId="77777777" w:rsidR="00CE4367" w:rsidRDefault="00CE4367" w:rsidP="000D1A18">
      <w:pPr>
        <w:spacing w:line="480" w:lineRule="auto"/>
      </w:pPr>
    </w:p>
    <w:p w14:paraId="69FFF7E0" w14:textId="4420C13A" w:rsidR="0014789D" w:rsidRDefault="00BB17BE" w:rsidP="000D1A18">
      <w:pPr>
        <w:spacing w:line="480" w:lineRule="auto"/>
      </w:pPr>
      <w:r>
        <w:t>W</w:t>
      </w:r>
      <w:r w:rsidR="00CE4367">
        <w:t>e found that</w:t>
      </w:r>
      <w:r w:rsidR="00D75A8A">
        <w:t xml:space="preserve">, relative to other taxonomic groups, </w:t>
      </w:r>
      <w:r w:rsidR="008C355D">
        <w:t xml:space="preserve">bees </w:t>
      </w:r>
      <w:r w:rsidR="000448B9">
        <w:t>had the greatest proportion of links</w:t>
      </w:r>
      <w:r w:rsidR="008C355D">
        <w:t xml:space="preserve"> in</w:t>
      </w:r>
      <w:r w:rsidR="00CE4367">
        <w:t xml:space="preserve"> </w:t>
      </w:r>
      <w:r w:rsidR="000A6020">
        <w:t xml:space="preserve">continental </w:t>
      </w:r>
      <w:commentRangeStart w:id="50"/>
      <w:r w:rsidR="000A6020">
        <w:t xml:space="preserve">(~32%) </w:t>
      </w:r>
      <w:commentRangeEnd w:id="50"/>
      <w:r w:rsidR="000A6020">
        <w:rPr>
          <w:rStyle w:val="CommentReference"/>
          <w:rFonts w:asciiTheme="minorHAnsi" w:hAnsiTheme="minorHAnsi" w:cstheme="minorBidi"/>
          <w:lang w:val="en-GB"/>
        </w:rPr>
        <w:commentReference w:id="50"/>
      </w:r>
      <w:r w:rsidR="00D75A8A">
        <w:t xml:space="preserve">and </w:t>
      </w:r>
      <w:r w:rsidR="000A6020">
        <w:t xml:space="preserve">temperate </w:t>
      </w:r>
      <w:r w:rsidR="000A6020" w:rsidRPr="000A6020">
        <w:rPr>
          <w:highlight w:val="yellow"/>
        </w:rPr>
        <w:t>(~30%)</w:t>
      </w:r>
      <w:r w:rsidR="000A6020">
        <w:t xml:space="preserve"> </w:t>
      </w:r>
      <w:r w:rsidR="008C355D">
        <w:t>climate zone</w:t>
      </w:r>
      <w:r w:rsidR="000A6020">
        <w:t xml:space="preserve">s </w:t>
      </w:r>
      <w:r w:rsidR="008C355D">
        <w:t xml:space="preserve">(Figure 2A). </w:t>
      </w:r>
      <w:r w:rsidR="00B82AC7">
        <w:t>Tropical zone networks were dominated by bees</w:t>
      </w:r>
      <w:r w:rsidR="00EE76F4">
        <w:t xml:space="preserve"> </w:t>
      </w:r>
      <w:r w:rsidR="00EE76F4" w:rsidRPr="00EE76F4">
        <w:rPr>
          <w:highlight w:val="yellow"/>
        </w:rPr>
        <w:t>(~26%)</w:t>
      </w:r>
      <w:r w:rsidR="00B82AC7">
        <w:t xml:space="preserve"> and non-syrphid Diptera</w:t>
      </w:r>
      <w:r w:rsidR="00EE76F4">
        <w:t xml:space="preserve"> </w:t>
      </w:r>
      <w:r w:rsidR="00EE76F4" w:rsidRPr="00EE76F4">
        <w:rPr>
          <w:highlight w:val="yellow"/>
        </w:rPr>
        <w:t>(~24%)</w:t>
      </w:r>
      <w:r w:rsidR="0003412C" w:rsidRPr="00EE76F4">
        <w:rPr>
          <w:highlight w:val="yellow"/>
        </w:rPr>
        <w:t>,</w:t>
      </w:r>
      <w:r w:rsidR="0003412C">
        <w:t xml:space="preserve"> while polar zone networks were dominated by non-syrphid Diptera</w:t>
      </w:r>
      <w:r w:rsidR="00EE76F4">
        <w:t xml:space="preserve"> </w:t>
      </w:r>
      <w:r w:rsidR="00EE76F4" w:rsidRPr="00EE76F4">
        <w:rPr>
          <w:highlight w:val="yellow"/>
        </w:rPr>
        <w:t>(~36%)</w:t>
      </w:r>
      <w:r w:rsidR="0003412C">
        <w:t xml:space="preserve"> (Figure 2A)</w:t>
      </w:r>
      <w:r w:rsidR="00B82AC7">
        <w:t>.</w:t>
      </w:r>
      <w:r w:rsidR="000A6020">
        <w:t xml:space="preserve"> Arid and continental zone networks showed the </w:t>
      </w:r>
      <w:r w:rsidR="00D75A8A">
        <w:t xml:space="preserve">greatest </w:t>
      </w:r>
      <w:commentRangeStart w:id="51"/>
      <w:r w:rsidR="00D75A8A">
        <w:t>o</w:t>
      </w:r>
      <w:r w:rsidR="000A6020">
        <w:t>verlap</w:t>
      </w:r>
      <w:commentRangeEnd w:id="51"/>
      <w:r w:rsidR="00CD3E70">
        <w:rPr>
          <w:rStyle w:val="CommentReference"/>
          <w:rFonts w:asciiTheme="minorHAnsi" w:hAnsiTheme="minorHAnsi" w:cstheme="minorBidi"/>
          <w:lang w:val="en-GB"/>
        </w:rPr>
        <w:commentReference w:id="51"/>
      </w:r>
      <w:r w:rsidR="000A6020">
        <w:t xml:space="preserve"> among taxonomic groups</w:t>
      </w:r>
      <w:r w:rsidR="00D75A8A">
        <w:t>, with Hymenoptera and Diptera groups holding the highest proportion of links</w:t>
      </w:r>
      <w:r w:rsidR="00686061">
        <w:t xml:space="preserve"> in these zones</w:t>
      </w:r>
      <w:r w:rsidR="000A6020">
        <w:t>.</w:t>
      </w:r>
      <w:r w:rsidR="00AD21E4">
        <w:t xml:space="preserve"> </w:t>
      </w:r>
      <w:r w:rsidR="0003412C">
        <w:t>At the species</w:t>
      </w:r>
      <w:r w:rsidR="00686061">
        <w:t xml:space="preserve"> </w:t>
      </w:r>
      <w:r w:rsidR="0003412C">
        <w:t>level,</w:t>
      </w:r>
      <w:r w:rsidR="00721A0B">
        <w:t xml:space="preserve"> </w:t>
      </w:r>
      <w:r>
        <w:t xml:space="preserve">there was high variation among taxa and climate zones, but </w:t>
      </w:r>
      <w:r w:rsidR="0003412C">
        <w:t xml:space="preserve">most taxonomic groups showed </w:t>
      </w:r>
      <w:commentRangeStart w:id="52"/>
      <w:r w:rsidR="0003412C">
        <w:t>high specialisation</w:t>
      </w:r>
      <w:commentRangeEnd w:id="52"/>
      <w:r w:rsidR="00CD3E70">
        <w:rPr>
          <w:rStyle w:val="CommentReference"/>
          <w:rFonts w:asciiTheme="minorHAnsi" w:hAnsiTheme="minorHAnsi" w:cstheme="minorBidi"/>
          <w:lang w:val="en-GB"/>
        </w:rPr>
        <w:commentReference w:id="52"/>
      </w:r>
      <w:r>
        <w:t>, particularly in temperate and continental networks (Figure 2B)</w:t>
      </w:r>
      <w:r w:rsidR="0003412C">
        <w:t xml:space="preserve">. </w:t>
      </w:r>
      <w:r>
        <w:t>B</w:t>
      </w:r>
      <w:r w:rsidR="00721A0B">
        <w:t>ee species</w:t>
      </w:r>
      <w:r w:rsidR="0003412C">
        <w:t>, on average,</w:t>
      </w:r>
      <w:r w:rsidR="00CE4367">
        <w:t xml:space="preserve"> </w:t>
      </w:r>
      <w:r>
        <w:t>were the most</w:t>
      </w:r>
      <w:r w:rsidR="00CE4367">
        <w:t xml:space="preserve"> generalised (i.e. </w:t>
      </w:r>
      <w:r w:rsidR="002D547E">
        <w:t xml:space="preserve">visited </w:t>
      </w:r>
      <w:proofErr w:type="gramStart"/>
      <w:r w:rsidR="002D547E">
        <w:t>the most</w:t>
      </w:r>
      <w:proofErr w:type="gramEnd"/>
      <w:r w:rsidR="002D547E">
        <w:t xml:space="preserve"> number of plant partners</w:t>
      </w:r>
      <w:r w:rsidR="00CE4367">
        <w:t xml:space="preserve">) </w:t>
      </w:r>
      <w:r w:rsidR="002D547E">
        <w:t xml:space="preserve">in </w:t>
      </w:r>
      <w:r w:rsidR="000A6020">
        <w:t xml:space="preserve">nearly </w:t>
      </w:r>
      <w:r w:rsidR="002D547E">
        <w:t>all climate zones</w:t>
      </w:r>
      <w:r>
        <w:t xml:space="preserve"> (Figure 3),</w:t>
      </w:r>
      <w:r w:rsidR="002D547E">
        <w:t xml:space="preserve"> except polar</w:t>
      </w:r>
      <w:r>
        <w:t xml:space="preserve"> where Syrphidae </w:t>
      </w:r>
      <w:r w:rsidR="000A6020">
        <w:t>were the most generalised</w:t>
      </w:r>
      <w:r w:rsidR="00EE76F4">
        <w:t xml:space="preserve"> (</w:t>
      </w:r>
      <w:commentRangeStart w:id="53"/>
      <w:r w:rsidR="000A6020" w:rsidRPr="00D75A8A">
        <w:rPr>
          <w:highlight w:val="yellow"/>
        </w:rPr>
        <w:t>average</w:t>
      </w:r>
      <w:r w:rsidR="00EE76F4" w:rsidRPr="00D75A8A">
        <w:rPr>
          <w:highlight w:val="yellow"/>
        </w:rPr>
        <w:t xml:space="preserve"> 2.5</w:t>
      </w:r>
      <w:r w:rsidR="00EE76F4">
        <w:t xml:space="preserve"> </w:t>
      </w:r>
      <w:commentRangeEnd w:id="53"/>
      <w:r w:rsidR="00482B07">
        <w:rPr>
          <w:rStyle w:val="CommentReference"/>
          <w:rFonts w:asciiTheme="minorHAnsi" w:hAnsiTheme="minorHAnsi" w:cstheme="minorBidi"/>
          <w:lang w:val="en-GB"/>
        </w:rPr>
        <w:commentReference w:id="53"/>
      </w:r>
      <w:r w:rsidR="00EE76F4">
        <w:t>plant</w:t>
      </w:r>
      <w:r w:rsidR="000A6020">
        <w:t xml:space="preserve"> partner</w:t>
      </w:r>
      <w:r w:rsidR="00EE76F4">
        <w:t>s per syrphid species)</w:t>
      </w:r>
      <w:r w:rsidR="0003412C">
        <w:t xml:space="preserve"> </w:t>
      </w:r>
      <w:r w:rsidR="00FA2E8F">
        <w:t>(Figure 2</w:t>
      </w:r>
      <w:r w:rsidR="000E1A3C">
        <w:t>B</w:t>
      </w:r>
      <w:r w:rsidR="00FA2E8F">
        <w:t>)</w:t>
      </w:r>
      <w:r w:rsidR="00B82AC7">
        <w:t xml:space="preserve">. </w:t>
      </w:r>
      <w:r w:rsidR="000A6020">
        <w:t>Overall, the highest level of absolute generalism was found for bee species in tropical networks (</w:t>
      </w:r>
      <w:r w:rsidR="000A6020" w:rsidRPr="00D75A8A">
        <w:rPr>
          <w:highlight w:val="yellow"/>
        </w:rPr>
        <w:t>average 3</w:t>
      </w:r>
      <w:r w:rsidR="000A6020">
        <w:t xml:space="preserve"> plant partners per bee species) (Figure 2B).</w:t>
      </w:r>
    </w:p>
    <w:p w14:paraId="2EA9414E" w14:textId="6CAA7B81" w:rsidR="008B580D" w:rsidRPr="00EE2431" w:rsidRDefault="00C63D5E" w:rsidP="000D1A18">
      <w:pPr>
        <w:spacing w:line="480" w:lineRule="auto"/>
        <w:rPr>
          <w:b/>
          <w:sz w:val="36"/>
        </w:rPr>
      </w:pPr>
      <w:commentRangeStart w:id="54"/>
      <w:commentRangeStart w:id="55"/>
      <w:r>
        <w:rPr>
          <w:noProof/>
          <w:lang w:eastAsia="en-AU"/>
        </w:rPr>
        <w:lastRenderedPageBreak/>
        <w:drawing>
          <wp:inline distT="0" distB="0" distL="0" distR="0" wp14:anchorId="6350F753" wp14:editId="0D38C30E">
            <wp:extent cx="5727700" cy="4015740"/>
            <wp:effectExtent l="0" t="0" r="635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jpg"/>
                    <pic:cNvPicPr/>
                  </pic:nvPicPr>
                  <pic:blipFill>
                    <a:blip r:embed="rId10">
                      <a:extLst>
                        <a:ext uri="{28A0092B-C50C-407E-A947-70E740481C1C}">
                          <a14:useLocalDpi xmlns:a14="http://schemas.microsoft.com/office/drawing/2010/main" val="0"/>
                        </a:ext>
                      </a:extLst>
                    </a:blip>
                    <a:stretch>
                      <a:fillRect/>
                    </a:stretch>
                  </pic:blipFill>
                  <pic:spPr>
                    <a:xfrm>
                      <a:off x="0" y="0"/>
                      <a:ext cx="5727700" cy="4015740"/>
                    </a:xfrm>
                    <a:prstGeom prst="rect">
                      <a:avLst/>
                    </a:prstGeom>
                  </pic:spPr>
                </pic:pic>
              </a:graphicData>
            </a:graphic>
          </wp:inline>
        </w:drawing>
      </w:r>
      <w:commentRangeEnd w:id="54"/>
      <w:commentRangeEnd w:id="55"/>
      <w:r w:rsidR="00601E8D">
        <w:rPr>
          <w:rStyle w:val="CommentReference"/>
          <w:rFonts w:asciiTheme="minorHAnsi" w:hAnsiTheme="minorHAnsi" w:cstheme="minorBidi"/>
          <w:lang w:val="en-GB"/>
        </w:rPr>
        <w:commentReference w:id="54"/>
      </w:r>
      <w:r w:rsidR="00F94225">
        <w:rPr>
          <w:rStyle w:val="CommentReference"/>
          <w:rFonts w:asciiTheme="minorHAnsi" w:hAnsiTheme="minorHAnsi" w:cstheme="minorBidi"/>
          <w:lang w:val="en-GB"/>
        </w:rPr>
        <w:commentReference w:id="55"/>
      </w:r>
    </w:p>
    <w:p w14:paraId="6F0DA3D8" w14:textId="0305ACF5" w:rsidR="00955FE0" w:rsidRPr="00DE7948" w:rsidRDefault="008B580D" w:rsidP="00955FE0">
      <w:pPr>
        <w:spacing w:line="480" w:lineRule="auto"/>
      </w:pPr>
      <w:commentRangeStart w:id="56"/>
      <w:r w:rsidRPr="005B6969">
        <w:rPr>
          <w:b/>
        </w:rPr>
        <w:t xml:space="preserve">Figure </w:t>
      </w:r>
      <w:r w:rsidR="001F3D41">
        <w:rPr>
          <w:b/>
        </w:rPr>
        <w:t>2</w:t>
      </w:r>
      <w:commentRangeEnd w:id="56"/>
      <w:r w:rsidR="00C63D5E">
        <w:rPr>
          <w:rStyle w:val="CommentReference"/>
          <w:rFonts w:asciiTheme="minorHAnsi" w:hAnsiTheme="minorHAnsi" w:cstheme="minorBidi"/>
          <w:lang w:val="en-GB"/>
        </w:rPr>
        <w:commentReference w:id="56"/>
      </w:r>
      <w:r w:rsidRPr="005B6969">
        <w:rPr>
          <w:b/>
        </w:rPr>
        <w:t>.</w:t>
      </w:r>
      <w:r w:rsidRPr="005B6969">
        <w:t xml:space="preserve"> </w:t>
      </w:r>
      <w:r w:rsidR="00C63D5E">
        <w:t>(</w:t>
      </w:r>
      <w:r w:rsidRPr="005B6969">
        <w:t xml:space="preserve">A) </w:t>
      </w:r>
      <w:commentRangeStart w:id="57"/>
      <w:r w:rsidRPr="005B6969">
        <w:t xml:space="preserve">Model-estimated proportion of network </w:t>
      </w:r>
      <w:commentRangeEnd w:id="57"/>
      <w:r w:rsidR="0040151A">
        <w:rPr>
          <w:rStyle w:val="CommentReference"/>
          <w:rFonts w:asciiTheme="minorHAnsi" w:hAnsiTheme="minorHAnsi" w:cstheme="minorBidi"/>
          <w:lang w:val="en-GB"/>
        </w:rPr>
        <w:commentReference w:id="57"/>
      </w:r>
      <w:r w:rsidRPr="005B6969">
        <w:t xml:space="preserve">links </w:t>
      </w:r>
      <w:r w:rsidR="0003412C">
        <w:t xml:space="preserve">at the taxonomic group level </w:t>
      </w:r>
      <w:r w:rsidRPr="005B6969">
        <w:t xml:space="preserve">and (B) </w:t>
      </w:r>
      <w:r w:rsidR="008C355D">
        <w:t xml:space="preserve">species-level </w:t>
      </w:r>
      <w:r w:rsidR="00970195">
        <w:t>absolute</w:t>
      </w:r>
      <w:r w:rsidRPr="005B6969">
        <w:t xml:space="preserve"> </w:t>
      </w:r>
      <w:r>
        <w:t>generalism</w:t>
      </w:r>
      <w:r w:rsidRPr="005B6969">
        <w:t xml:space="preserve"> for each pollinator taxonomic group, in each climate zone. Dots are posterior mean estimates and error bars denote </w:t>
      </w:r>
      <w:r w:rsidRPr="005B6969">
        <w:sym w:font="Symbol" w:char="F0B1"/>
      </w:r>
      <w:r w:rsidRPr="005B6969">
        <w:t xml:space="preserve"> 95% credible intervals. Predictions of pollinator </w:t>
      </w:r>
      <w:r>
        <w:t>generalism</w:t>
      </w:r>
      <w:r w:rsidRPr="005B6969">
        <w:t xml:space="preserve"> are constrained to equal network size (100 plant-pollinator links).</w:t>
      </w:r>
    </w:p>
    <w:p w14:paraId="10B5EECC" w14:textId="77777777" w:rsidR="008B580D" w:rsidRDefault="008B580D" w:rsidP="000D1A18">
      <w:pPr>
        <w:spacing w:line="480" w:lineRule="auto"/>
      </w:pPr>
    </w:p>
    <w:p w14:paraId="7D33FD6B" w14:textId="77777777" w:rsidR="00C63D5E" w:rsidRPr="00C63D5E" w:rsidRDefault="00C63D5E" w:rsidP="000D1A18">
      <w:pPr>
        <w:spacing w:line="480" w:lineRule="auto"/>
        <w:sectPr w:rsidR="00C63D5E" w:rsidRPr="00C63D5E" w:rsidSect="00795E93">
          <w:pgSz w:w="11900" w:h="16840"/>
          <w:pgMar w:top="1440" w:right="1440" w:bottom="1440" w:left="1440" w:header="708" w:footer="708" w:gutter="0"/>
          <w:lnNumType w:countBy="1" w:restart="continuous"/>
          <w:cols w:space="708"/>
          <w:docGrid w:linePitch="360"/>
        </w:sectPr>
      </w:pPr>
    </w:p>
    <w:p w14:paraId="2E96B1D9" w14:textId="77777777" w:rsidR="008B580D" w:rsidRDefault="008B580D" w:rsidP="000D1A18">
      <w:pPr>
        <w:spacing w:line="480" w:lineRule="auto"/>
        <w:rPr>
          <w:i/>
        </w:rPr>
      </w:pPr>
      <w:commentRangeStart w:id="58"/>
      <w:r>
        <w:rPr>
          <w:i/>
          <w:noProof/>
          <w:lang w:eastAsia="en-AU"/>
        </w:rPr>
        <w:lastRenderedPageBreak/>
        <w:drawing>
          <wp:inline distT="0" distB="0" distL="0" distR="0" wp14:anchorId="0B1A7D37" wp14:editId="12425451">
            <wp:extent cx="8549229" cy="2743200"/>
            <wp:effectExtent l="0" t="0" r="1079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549987" cy="2743443"/>
                    </a:xfrm>
                    <a:prstGeom prst="rect">
                      <a:avLst/>
                    </a:prstGeom>
                    <a:noFill/>
                    <a:ln>
                      <a:noFill/>
                    </a:ln>
                  </pic:spPr>
                </pic:pic>
              </a:graphicData>
            </a:graphic>
          </wp:inline>
        </w:drawing>
      </w:r>
    </w:p>
    <w:p w14:paraId="2D5C85B0" w14:textId="0D004E9B" w:rsidR="008B580D" w:rsidRPr="00EE2431" w:rsidRDefault="008B580D" w:rsidP="00827627">
      <w:pPr>
        <w:tabs>
          <w:tab w:val="left" w:pos="5361"/>
        </w:tabs>
        <w:spacing w:line="480" w:lineRule="auto"/>
        <w:rPr>
          <w:i/>
        </w:rPr>
      </w:pPr>
      <w:r w:rsidRPr="0026242A">
        <w:rPr>
          <w:b/>
        </w:rPr>
        <w:t xml:space="preserve">Figure </w:t>
      </w:r>
      <w:r w:rsidR="001F3D41">
        <w:rPr>
          <w:b/>
        </w:rPr>
        <w:t>3</w:t>
      </w:r>
      <w:r w:rsidRPr="0026242A">
        <w:t xml:space="preserve"> Global map of </w:t>
      </w:r>
      <w:r w:rsidR="000E1A3C">
        <w:t xml:space="preserve">absolute </w:t>
      </w:r>
      <w:r>
        <w:t xml:space="preserve">generalism for </w:t>
      </w:r>
      <w:r w:rsidRPr="0026242A">
        <w:t xml:space="preserve">each pollinator </w:t>
      </w:r>
      <w:r>
        <w:t xml:space="preserve">taxonomic </w:t>
      </w:r>
      <w:r w:rsidRPr="0026242A">
        <w:t xml:space="preserve">group within climate zones. Circles represent individual networks. Circle size is relative to </w:t>
      </w:r>
      <w:r>
        <w:t xml:space="preserve">the model estimates for pollinator generalism (number of plant partners) for </w:t>
      </w:r>
      <w:r w:rsidRPr="0026242A">
        <w:t>each pollinator taxonomic group within each network.</w:t>
      </w:r>
      <w:r w:rsidR="002D547E" w:rsidRPr="002D547E">
        <w:t xml:space="preserve"> </w:t>
      </w:r>
      <w:r w:rsidR="002D547E" w:rsidRPr="005B6969">
        <w:t xml:space="preserve">Predictions of pollinator </w:t>
      </w:r>
      <w:r w:rsidR="002D547E">
        <w:t>generalism</w:t>
      </w:r>
      <w:r w:rsidR="002D547E" w:rsidRPr="005B6969">
        <w:t xml:space="preserve"> are constrained to equal network si</w:t>
      </w:r>
      <w:r w:rsidR="002D547E">
        <w:t>ze (100 plant-pollinator links).</w:t>
      </w:r>
      <w:commentRangeEnd w:id="58"/>
      <w:r w:rsidR="000052CC">
        <w:rPr>
          <w:rStyle w:val="CommentReference"/>
          <w:rFonts w:asciiTheme="minorHAnsi" w:hAnsiTheme="minorHAnsi" w:cstheme="minorBidi"/>
          <w:lang w:val="en-GB"/>
        </w:rPr>
        <w:commentReference w:id="58"/>
      </w:r>
    </w:p>
    <w:p w14:paraId="51817499" w14:textId="77777777" w:rsidR="008B580D" w:rsidRDefault="008B580D" w:rsidP="000D1A18">
      <w:pPr>
        <w:spacing w:line="480" w:lineRule="auto"/>
        <w:sectPr w:rsidR="008B580D" w:rsidSect="00795E93">
          <w:pgSz w:w="16840" w:h="11901" w:orient="landscape"/>
          <w:pgMar w:top="1440" w:right="1440" w:bottom="1440" w:left="1440" w:header="709" w:footer="709" w:gutter="0"/>
          <w:lnNumType w:countBy="1" w:restart="continuous"/>
          <w:cols w:space="708"/>
          <w:docGrid w:linePitch="360"/>
        </w:sectPr>
      </w:pPr>
    </w:p>
    <w:p w14:paraId="1ACEAE03" w14:textId="08823352" w:rsidR="00016941" w:rsidRDefault="00501914" w:rsidP="000D1A18">
      <w:pPr>
        <w:spacing w:line="480" w:lineRule="auto"/>
      </w:pPr>
      <w:r>
        <w:lastRenderedPageBreak/>
        <w:t>Relative to other taxa, b</w:t>
      </w:r>
      <w:r w:rsidR="00016941">
        <w:t xml:space="preserve">ees and flies had the greatest proportion of links in all networks across all climate zones, </w:t>
      </w:r>
      <w:commentRangeStart w:id="59"/>
      <w:r w:rsidR="00016941">
        <w:t>while lepidopterans, coleopterans and non-bee hymenopterans had less than 15% of links in nearly all networks and were consistently more specialised than other pollinator species</w:t>
      </w:r>
      <w:commentRangeEnd w:id="59"/>
      <w:r w:rsidR="000052CC">
        <w:rPr>
          <w:rStyle w:val="CommentReference"/>
          <w:rFonts w:asciiTheme="minorHAnsi" w:hAnsiTheme="minorHAnsi" w:cstheme="minorBidi"/>
          <w:lang w:val="en-GB"/>
        </w:rPr>
        <w:commentReference w:id="59"/>
      </w:r>
      <w:r w:rsidR="00016941">
        <w:t xml:space="preserve">. The only exception was non-bee hymenopterans in arid zone networks, where these species had a higher number of links and visited more plant </w:t>
      </w:r>
      <w:del w:id="60" w:author="Jamie Stavert" w:date="2019-04-09T16:19:00Z">
        <w:r w:rsidR="00016941" w:rsidDel="000052CC">
          <w:delText xml:space="preserve">partners </w:delText>
        </w:r>
      </w:del>
      <w:ins w:id="61" w:author="Jamie Stavert" w:date="2019-04-09T16:19:00Z">
        <w:r w:rsidR="000052CC">
          <w:t xml:space="preserve">species </w:t>
        </w:r>
      </w:ins>
      <w:r w:rsidR="00016941">
        <w:t>compared to other climate zones</w:t>
      </w:r>
      <w:commentRangeStart w:id="62"/>
      <w:r w:rsidR="00016941">
        <w:t>.</w:t>
      </w:r>
      <w:del w:id="63" w:author="Jamie Stavert" w:date="2019-04-12T10:17:00Z">
        <w:r w:rsidR="00855A73" w:rsidDel="00557075">
          <w:delText xml:space="preserve"> </w:delText>
        </w:r>
      </w:del>
      <w:r w:rsidR="00016941">
        <w:t xml:space="preserve"> Bees are generally considered the most important pollinators globally</w:t>
      </w:r>
      <w:commentRangeEnd w:id="62"/>
      <w:r w:rsidR="000052CC">
        <w:rPr>
          <w:rStyle w:val="CommentReference"/>
          <w:rFonts w:asciiTheme="minorHAnsi" w:hAnsiTheme="minorHAnsi" w:cstheme="minorBidi"/>
          <w:lang w:val="en-GB"/>
        </w:rPr>
        <w:commentReference w:id="62"/>
      </w:r>
      <w:r w:rsidR="00016941">
        <w:t>, but knowledge of other pollinators is limited</w:t>
      </w:r>
      <w:r w:rsidR="00800A9A" w:rsidRPr="00800A9A">
        <w:rPr>
          <w:szCs w:val="24"/>
          <w:vertAlign w:val="superscript"/>
        </w:rPr>
        <w:t>1,25</w:t>
      </w:r>
      <w:r w:rsidR="00016941">
        <w:t xml:space="preserve">, therefore our results should stimulate greater research effort into understanding the relative </w:t>
      </w:r>
      <w:commentRangeStart w:id="64"/>
      <w:r w:rsidR="00016941">
        <w:t>importance</w:t>
      </w:r>
      <w:commentRangeEnd w:id="64"/>
      <w:r w:rsidR="00EB15BD">
        <w:rPr>
          <w:rStyle w:val="CommentReference"/>
          <w:rFonts w:asciiTheme="minorHAnsi" w:hAnsiTheme="minorHAnsi" w:cstheme="minorBidi"/>
          <w:lang w:val="en-GB"/>
        </w:rPr>
        <w:commentReference w:id="64"/>
      </w:r>
      <w:r w:rsidR="00016941">
        <w:t xml:space="preserve"> of non-bee pollinator taxa in different systems</w:t>
      </w:r>
      <w:r>
        <w:t>, as well as variation in pollinator community effectiveness across space and time</w:t>
      </w:r>
      <w:r w:rsidR="00800A9A" w:rsidRPr="00800A9A">
        <w:rPr>
          <w:szCs w:val="24"/>
          <w:vertAlign w:val="superscript"/>
        </w:rPr>
        <w:t>26</w:t>
      </w:r>
      <w:r w:rsidR="00016941">
        <w:t>.</w:t>
      </w:r>
    </w:p>
    <w:p w14:paraId="74B81BE6" w14:textId="77777777" w:rsidR="00016941" w:rsidRDefault="00016941" w:rsidP="000D1A18">
      <w:pPr>
        <w:spacing w:line="480" w:lineRule="auto"/>
      </w:pPr>
    </w:p>
    <w:p w14:paraId="2A44FE34" w14:textId="380D3D72" w:rsidR="008F5086" w:rsidRDefault="00016941" w:rsidP="000D1A18">
      <w:pPr>
        <w:spacing w:line="480" w:lineRule="auto"/>
      </w:pPr>
      <w:r>
        <w:t>We</w:t>
      </w:r>
      <w:r w:rsidR="00505E79">
        <w:t xml:space="preserve"> provide empirical evidence</w:t>
      </w:r>
      <w:r w:rsidR="00686061">
        <w:t xml:space="preserve"> at the global scale to support </w:t>
      </w:r>
      <w:r w:rsidR="00561642">
        <w:t>individual reports</w:t>
      </w:r>
      <w:r w:rsidR="00800A9A" w:rsidRPr="00800A9A">
        <w:rPr>
          <w:szCs w:val="24"/>
          <w:vertAlign w:val="superscript"/>
        </w:rPr>
        <w:t>6,27</w:t>
      </w:r>
      <w:r w:rsidR="00686061">
        <w:t xml:space="preserve"> </w:t>
      </w:r>
      <w:r w:rsidR="00505E79">
        <w:t xml:space="preserve">that flies are </w:t>
      </w:r>
      <w:r w:rsidR="006227C8">
        <w:t>the most</w:t>
      </w:r>
      <w:r w:rsidR="00505E79">
        <w:t xml:space="preserve"> </w:t>
      </w:r>
      <w:commentRangeStart w:id="65"/>
      <w:r w:rsidR="00505E79">
        <w:t xml:space="preserve">commonly-observed </w:t>
      </w:r>
      <w:r w:rsidR="006227C8">
        <w:t>pollinator</w:t>
      </w:r>
      <w:commentRangeEnd w:id="65"/>
      <w:r w:rsidR="00014820">
        <w:rPr>
          <w:rStyle w:val="CommentReference"/>
          <w:rFonts w:asciiTheme="minorHAnsi" w:hAnsiTheme="minorHAnsi" w:cstheme="minorBidi"/>
          <w:lang w:val="en-GB"/>
        </w:rPr>
        <w:commentReference w:id="65"/>
      </w:r>
      <w:r w:rsidR="006227C8">
        <w:t xml:space="preserve"> </w:t>
      </w:r>
      <w:r w:rsidR="00505E79">
        <w:t>(relative to other taxa) in polar zone plant-pollinator networks</w:t>
      </w:r>
      <w:r w:rsidR="00561642">
        <w:t xml:space="preserve">. </w:t>
      </w:r>
      <w:r w:rsidR="00505E79">
        <w:t>We also</w:t>
      </w:r>
      <w:r w:rsidR="00FE1F7D">
        <w:t xml:space="preserve"> highlight how focusing </w:t>
      </w:r>
      <w:r w:rsidR="00A17FF8">
        <w:t xml:space="preserve">on </w:t>
      </w:r>
      <w:r w:rsidR="00D21A9C">
        <w:t>specific pollinator taxa in plant-pollinator community studies</w:t>
      </w:r>
      <w:r w:rsidR="00FE1F7D">
        <w:t xml:space="preserve"> </w:t>
      </w:r>
      <w:r w:rsidR="007C7A45">
        <w:t xml:space="preserve">can </w:t>
      </w:r>
      <w:r w:rsidR="00FE1F7D">
        <w:t xml:space="preserve">overlook important information about </w:t>
      </w:r>
      <w:r w:rsidR="00A17FF8">
        <w:t>community-level interactions</w:t>
      </w:r>
      <w:r w:rsidR="00FE1F7D">
        <w:t>.</w:t>
      </w:r>
      <w:r w:rsidR="00CE4367">
        <w:t xml:space="preserve"> </w:t>
      </w:r>
      <w:commentRangeStart w:id="66"/>
      <w:r w:rsidR="00CE4367">
        <w:t>Fo</w:t>
      </w:r>
      <w:r w:rsidR="008F5086">
        <w:t>r example, non-syrphid Diptera have the</w:t>
      </w:r>
      <w:r w:rsidR="00CE4367">
        <w:t xml:space="preserve"> greatest proportion of network links (about 35%) </w:t>
      </w:r>
      <w:r w:rsidR="008F5086">
        <w:t xml:space="preserve">in polar zone networks, </w:t>
      </w:r>
      <w:r w:rsidR="00CE4367">
        <w:t xml:space="preserve">but most </w:t>
      </w:r>
      <w:r w:rsidR="008F5086">
        <w:t>non-syrphid Diptera s</w:t>
      </w:r>
      <w:r w:rsidR="00CE4367">
        <w:t xml:space="preserve">pecies </w:t>
      </w:r>
      <w:r w:rsidR="008F5086">
        <w:t xml:space="preserve">are actually quite specialised, having </w:t>
      </w:r>
      <w:r w:rsidR="00CE4367">
        <w:t>on av</w:t>
      </w:r>
      <w:r w:rsidR="008F5086">
        <w:t xml:space="preserve">erage approximately one plant partner in each network. </w:t>
      </w:r>
      <w:commentRangeEnd w:id="66"/>
      <w:r w:rsidR="00014820">
        <w:rPr>
          <w:rStyle w:val="CommentReference"/>
          <w:rFonts w:asciiTheme="minorHAnsi" w:hAnsiTheme="minorHAnsi" w:cstheme="minorBidi"/>
          <w:lang w:val="en-GB"/>
        </w:rPr>
        <w:commentReference w:id="66"/>
      </w:r>
      <w:r w:rsidR="00A17FF8">
        <w:t xml:space="preserve">In contrast, </w:t>
      </w:r>
      <w:commentRangeStart w:id="67"/>
      <w:proofErr w:type="spellStart"/>
      <w:r w:rsidR="00A17FF8">
        <w:t>Syrphidae</w:t>
      </w:r>
      <w:proofErr w:type="spellEnd"/>
      <w:r w:rsidR="00A17FF8">
        <w:t xml:space="preserve"> </w:t>
      </w:r>
      <w:del w:id="68" w:author="Jamie Stavert" w:date="2019-04-09T16:28:00Z">
        <w:r w:rsidR="00A17FF8" w:rsidDel="00462C1C">
          <w:delText xml:space="preserve">had </w:delText>
        </w:r>
      </w:del>
      <w:ins w:id="69" w:author="Jamie Stavert" w:date="2019-04-09T16:28:00Z">
        <w:r w:rsidR="00462C1C">
          <w:t xml:space="preserve">comprised </w:t>
        </w:r>
      </w:ins>
      <w:r w:rsidR="00A17FF8">
        <w:t xml:space="preserve">a much lower proportion of links in polar networks (approximately 12%), but were more generalised relative to other species, showing the highest number of plant partners and the greatest variation in generalism among species. </w:t>
      </w:r>
      <w:commentRangeEnd w:id="67"/>
      <w:r w:rsidR="00462C1C">
        <w:rPr>
          <w:rStyle w:val="CommentReference"/>
          <w:rFonts w:asciiTheme="minorHAnsi" w:hAnsiTheme="minorHAnsi" w:cstheme="minorBidi"/>
          <w:lang w:val="en-GB"/>
        </w:rPr>
        <w:commentReference w:id="67"/>
      </w:r>
      <w:r w:rsidR="00955FE0">
        <w:t>Similarly, bee</w:t>
      </w:r>
      <w:r w:rsidR="008F5086">
        <w:t xml:space="preserve"> species </w:t>
      </w:r>
      <w:ins w:id="70" w:author="Jamie Stavert" w:date="2019-04-09T16:30:00Z">
        <w:r w:rsidR="00462C1C">
          <w:t>were the most generalised (</w:t>
        </w:r>
      </w:ins>
      <w:r w:rsidR="008F5086">
        <w:t>visited the highest number of</w:t>
      </w:r>
      <w:r w:rsidR="00955FE0">
        <w:t xml:space="preserve"> plant species</w:t>
      </w:r>
      <w:ins w:id="71" w:author="Jamie Stavert" w:date="2019-04-09T16:30:00Z">
        <w:r w:rsidR="00462C1C">
          <w:t>)</w:t>
        </w:r>
      </w:ins>
      <w:r w:rsidR="00955FE0">
        <w:t xml:space="preserve"> in tropical zone</w:t>
      </w:r>
      <w:r w:rsidR="00853B93">
        <w:t xml:space="preserve"> network</w:t>
      </w:r>
      <w:r w:rsidR="00955FE0">
        <w:t>s</w:t>
      </w:r>
      <w:r w:rsidR="008F5086">
        <w:t xml:space="preserve">; but bees, as a </w:t>
      </w:r>
      <w:r w:rsidR="00505E79">
        <w:t xml:space="preserve">taxonomic </w:t>
      </w:r>
      <w:r w:rsidR="008F5086">
        <w:t xml:space="preserve">group, </w:t>
      </w:r>
      <w:r w:rsidR="00955FE0">
        <w:t xml:space="preserve">had the greatest proportion of network </w:t>
      </w:r>
      <w:r w:rsidR="00D90ADA">
        <w:t xml:space="preserve">links in continental </w:t>
      </w:r>
      <w:r w:rsidR="008F5086">
        <w:t xml:space="preserve">and temperate </w:t>
      </w:r>
      <w:r w:rsidR="00D90ADA">
        <w:t>zones</w:t>
      </w:r>
      <w:commentRangeStart w:id="72"/>
      <w:r w:rsidR="00D90ADA">
        <w:t>.</w:t>
      </w:r>
      <w:commentRangeEnd w:id="72"/>
      <w:r w:rsidR="00462C1C">
        <w:rPr>
          <w:rStyle w:val="CommentReference"/>
          <w:rFonts w:asciiTheme="minorHAnsi" w:hAnsiTheme="minorHAnsi" w:cstheme="minorBidi"/>
          <w:lang w:val="en-GB"/>
        </w:rPr>
        <w:commentReference w:id="72"/>
      </w:r>
      <w:r w:rsidR="00FE1F7D">
        <w:t xml:space="preserve"> </w:t>
      </w:r>
      <w:r w:rsidR="00853B93">
        <w:t xml:space="preserve">Plant richness </w:t>
      </w:r>
      <w:r w:rsidR="00853B93" w:rsidRPr="005B5E71">
        <w:rPr>
          <w:i/>
        </w:rPr>
        <w:t>per se</w:t>
      </w:r>
      <w:r w:rsidR="00853B93">
        <w:t xml:space="preserve"> is unlikely to be driving the differences in pollinator generalism we find here, because c</w:t>
      </w:r>
      <w:r w:rsidR="005B5E71">
        <w:t xml:space="preserve">limate zone strongly predicted composition of </w:t>
      </w:r>
      <w:r w:rsidR="00C062F1">
        <w:lastRenderedPageBreak/>
        <w:t>plant-pollinator communities</w:t>
      </w:r>
      <w:r w:rsidR="005B5E71">
        <w:t xml:space="preserve"> (Figure 1), despite </w:t>
      </w:r>
      <w:r w:rsidR="00853B93">
        <w:t>there being no</w:t>
      </w:r>
      <w:r w:rsidR="008F5086">
        <w:t xml:space="preserve"> difference in </w:t>
      </w:r>
      <w:del w:id="73" w:author="Jamie Stavert" w:date="2019-04-11T19:02:00Z">
        <w:r w:rsidR="00D71546" w:rsidDel="00482B07">
          <w:delText xml:space="preserve">network-level </w:delText>
        </w:r>
      </w:del>
      <w:r w:rsidR="008F5086">
        <w:t>plant richness</w:t>
      </w:r>
      <w:ins w:id="74" w:author="Jamie Stavert" w:date="2019-04-11T19:02:00Z">
        <w:r w:rsidR="00482B07">
          <w:t xml:space="preserve"> within networks </w:t>
        </w:r>
      </w:ins>
      <w:del w:id="75" w:author="Jamie Stavert" w:date="2019-04-11T19:02:00Z">
        <w:r w:rsidR="008F5086" w:rsidDel="00482B07">
          <w:delText xml:space="preserve"> </w:delText>
        </w:r>
      </w:del>
      <w:r w:rsidR="005B5E71">
        <w:t>between</w:t>
      </w:r>
      <w:r w:rsidR="008F5086">
        <w:t xml:space="preserve"> climate zones (*</w:t>
      </w:r>
      <w:proofErr w:type="spellStart"/>
      <w:r w:rsidR="008F5086" w:rsidRPr="008F5086">
        <w:rPr>
          <w:highlight w:val="yellow"/>
        </w:rPr>
        <w:t>Supp</w:t>
      </w:r>
      <w:proofErr w:type="spellEnd"/>
      <w:r w:rsidR="008F5086" w:rsidRPr="008F5086">
        <w:rPr>
          <w:highlight w:val="yellow"/>
        </w:rPr>
        <w:t xml:space="preserve"> </w:t>
      </w:r>
      <w:commentRangeStart w:id="76"/>
      <w:r w:rsidR="008F5086" w:rsidRPr="008F5086">
        <w:rPr>
          <w:highlight w:val="yellow"/>
        </w:rPr>
        <w:t>Material</w:t>
      </w:r>
      <w:commentRangeEnd w:id="76"/>
      <w:r w:rsidR="008F5086">
        <w:rPr>
          <w:rStyle w:val="CommentReference"/>
          <w:rFonts w:asciiTheme="minorHAnsi" w:hAnsiTheme="minorHAnsi" w:cstheme="minorBidi"/>
          <w:lang w:val="en-GB"/>
        </w:rPr>
        <w:commentReference w:id="76"/>
      </w:r>
      <w:r w:rsidR="008F5086">
        <w:t>)</w:t>
      </w:r>
      <w:r w:rsidR="005B5E71">
        <w:t xml:space="preserve">. </w:t>
      </w:r>
    </w:p>
    <w:p w14:paraId="7FF1C4BD" w14:textId="77777777" w:rsidR="00C062F1" w:rsidRDefault="00C062F1" w:rsidP="000D1A18">
      <w:pPr>
        <w:spacing w:line="480" w:lineRule="auto"/>
      </w:pPr>
    </w:p>
    <w:p w14:paraId="7428BFA1" w14:textId="6A303F8C" w:rsidR="00690CE2" w:rsidRDefault="00C73A6A" w:rsidP="000D1A18">
      <w:pPr>
        <w:spacing w:line="480" w:lineRule="auto"/>
      </w:pPr>
      <w:r>
        <w:t xml:space="preserve">Our analysis is based </w:t>
      </w:r>
      <w:r w:rsidR="002115A4">
        <w:t xml:space="preserve">on </w:t>
      </w:r>
      <w:r w:rsidR="008F5166">
        <w:t xml:space="preserve">the most comprehensive set of insect pollinator networks collated </w:t>
      </w:r>
      <w:commentRangeStart w:id="77"/>
      <w:r w:rsidR="008F5166">
        <w:t>thus far</w:t>
      </w:r>
      <w:commentRangeEnd w:id="77"/>
      <w:r w:rsidR="00561C85">
        <w:rPr>
          <w:rStyle w:val="CommentReference"/>
          <w:rFonts w:asciiTheme="minorHAnsi" w:hAnsiTheme="minorHAnsi" w:cstheme="minorBidi"/>
          <w:lang w:val="en-GB"/>
        </w:rPr>
        <w:commentReference w:id="77"/>
      </w:r>
      <w:r>
        <w:t xml:space="preserve">. </w:t>
      </w:r>
      <w:commentRangeStart w:id="78"/>
      <w:r>
        <w:t>Moreover,</w:t>
      </w:r>
      <w:r w:rsidR="002115A4">
        <w:t xml:space="preserve"> we separate insect pollinators into </w:t>
      </w:r>
      <w:r w:rsidR="00505E79">
        <w:t>taxonomic groups for analysis</w:t>
      </w:r>
      <w:r w:rsidR="002115A4">
        <w:t>, where</w:t>
      </w:r>
      <w:r w:rsidR="00457ED5">
        <w:t>as</w:t>
      </w:r>
      <w:r w:rsidR="002115A4">
        <w:t xml:space="preserve"> other studies have </w:t>
      </w:r>
      <w:r w:rsidR="008F5166">
        <w:t>largely considered</w:t>
      </w:r>
      <w:r w:rsidR="002115A4">
        <w:t xml:space="preserve"> overall patterns </w:t>
      </w:r>
      <w:r w:rsidR="00705F24">
        <w:t>for</w:t>
      </w:r>
      <w:r w:rsidR="002115A4">
        <w:t xml:space="preserve"> all pollinators, often </w:t>
      </w:r>
      <w:r w:rsidR="00457ED5">
        <w:t>grouping</w:t>
      </w:r>
      <w:r w:rsidR="002115A4">
        <w:t xml:space="preserve"> </w:t>
      </w:r>
      <w:r w:rsidR="00505E79">
        <w:t xml:space="preserve">vertebrates </w:t>
      </w:r>
      <w:r w:rsidR="002115A4">
        <w:t>and insects together</w:t>
      </w:r>
      <w:commentRangeEnd w:id="78"/>
      <w:r w:rsidR="00332CFB">
        <w:rPr>
          <w:rStyle w:val="CommentReference"/>
          <w:rFonts w:asciiTheme="minorHAnsi" w:hAnsiTheme="minorHAnsi" w:cstheme="minorBidi"/>
          <w:lang w:val="en-GB"/>
        </w:rPr>
        <w:commentReference w:id="78"/>
      </w:r>
      <w:r w:rsidR="002115A4">
        <w:t>.</w:t>
      </w:r>
      <w:r>
        <w:t xml:space="preserve"> </w:t>
      </w:r>
      <w:commentRangeStart w:id="79"/>
      <w:r w:rsidR="00505E79">
        <w:t>In addition, we focus</w:t>
      </w:r>
      <w:r>
        <w:t xml:space="preserve"> on relative proportions of </w:t>
      </w:r>
      <w:r w:rsidR="008F5166">
        <w:t xml:space="preserve">observed </w:t>
      </w:r>
      <w:r>
        <w:t xml:space="preserve">pollinator taxa, rather than </w:t>
      </w:r>
      <w:r w:rsidR="00705F24">
        <w:t xml:space="preserve">comparing </w:t>
      </w:r>
      <w:r>
        <w:t xml:space="preserve">network structure or diversity metrics, which can be influenced by sampling effort or </w:t>
      </w:r>
      <w:commentRangeStart w:id="80"/>
      <w:r>
        <w:t>network size</w:t>
      </w:r>
      <w:commentRangeEnd w:id="80"/>
      <w:r w:rsidR="0098707D">
        <w:rPr>
          <w:rStyle w:val="CommentReference"/>
          <w:rFonts w:asciiTheme="minorHAnsi" w:hAnsiTheme="minorHAnsi" w:cstheme="minorBidi"/>
          <w:lang w:val="en-GB"/>
        </w:rPr>
        <w:commentReference w:id="80"/>
      </w:r>
      <w:commentRangeEnd w:id="79"/>
      <w:r w:rsidR="00B847E2">
        <w:rPr>
          <w:rStyle w:val="CommentReference"/>
          <w:rFonts w:asciiTheme="minorHAnsi" w:hAnsiTheme="minorHAnsi" w:cstheme="minorBidi"/>
          <w:lang w:val="en-GB"/>
        </w:rPr>
        <w:commentReference w:id="79"/>
      </w:r>
      <w:r w:rsidR="002115A4">
        <w:t xml:space="preserve">. </w:t>
      </w:r>
      <w:commentRangeStart w:id="81"/>
      <w:r w:rsidR="00505E79" w:rsidRPr="00EA6CB9">
        <w:rPr>
          <w:lang w:val="en-GB"/>
        </w:rPr>
        <w:t xml:space="preserve">We </w:t>
      </w:r>
      <w:r w:rsidR="00501914">
        <w:rPr>
          <w:lang w:val="en-GB"/>
        </w:rPr>
        <w:t>also found</w:t>
      </w:r>
      <w:r w:rsidR="00505E79" w:rsidRPr="00EA6CB9">
        <w:rPr>
          <w:lang w:val="en-GB"/>
        </w:rPr>
        <w:t xml:space="preserve"> that climate is a more powerful predictor</w:t>
      </w:r>
      <w:commentRangeEnd w:id="81"/>
      <w:r w:rsidR="007C16E5">
        <w:rPr>
          <w:rStyle w:val="CommentReference"/>
          <w:rFonts w:asciiTheme="minorHAnsi" w:hAnsiTheme="minorHAnsi" w:cstheme="minorBidi"/>
          <w:lang w:val="en-GB"/>
        </w:rPr>
        <w:commentReference w:id="81"/>
      </w:r>
      <w:r w:rsidR="00505E79" w:rsidRPr="00EA6CB9">
        <w:rPr>
          <w:lang w:val="en-GB"/>
        </w:rPr>
        <w:t xml:space="preserve"> of </w:t>
      </w:r>
      <w:commentRangeStart w:id="82"/>
      <w:r w:rsidR="00C062F1">
        <w:rPr>
          <w:lang w:val="en-GB"/>
        </w:rPr>
        <w:t xml:space="preserve">insect community composition </w:t>
      </w:r>
      <w:commentRangeEnd w:id="82"/>
      <w:r w:rsidR="00E77CFF">
        <w:rPr>
          <w:rStyle w:val="CommentReference"/>
          <w:rFonts w:asciiTheme="minorHAnsi" w:hAnsiTheme="minorHAnsi" w:cstheme="minorBidi"/>
          <w:lang w:val="en-GB"/>
        </w:rPr>
        <w:commentReference w:id="82"/>
      </w:r>
      <w:r w:rsidR="00C062F1">
        <w:rPr>
          <w:lang w:val="en-GB"/>
        </w:rPr>
        <w:t>in</w:t>
      </w:r>
      <w:r w:rsidR="00505E79" w:rsidRPr="00EA6CB9">
        <w:rPr>
          <w:lang w:val="en-GB"/>
        </w:rPr>
        <w:t xml:space="preserve"> plant-pollinator networks than latitude</w:t>
      </w:r>
      <w:r w:rsidR="00505E79">
        <w:rPr>
          <w:lang w:val="en-GB"/>
        </w:rPr>
        <w:t xml:space="preserve"> (*</w:t>
      </w:r>
      <w:proofErr w:type="spellStart"/>
      <w:r w:rsidR="00505E79" w:rsidRPr="00505E79">
        <w:rPr>
          <w:highlight w:val="yellow"/>
          <w:lang w:val="en-GB"/>
        </w:rPr>
        <w:t>Supp</w:t>
      </w:r>
      <w:proofErr w:type="spellEnd"/>
      <w:r w:rsidR="00505E79" w:rsidRPr="00505E79">
        <w:rPr>
          <w:highlight w:val="yellow"/>
          <w:lang w:val="en-GB"/>
        </w:rPr>
        <w:t xml:space="preserve"> material</w:t>
      </w:r>
      <w:r w:rsidR="00505E79">
        <w:rPr>
          <w:lang w:val="en-GB"/>
        </w:rPr>
        <w:t>)</w:t>
      </w:r>
      <w:r w:rsidR="00505E79" w:rsidRPr="00EA6CB9">
        <w:rPr>
          <w:lang w:val="en-GB"/>
        </w:rPr>
        <w:t>, despite latitude receiving</w:t>
      </w:r>
      <w:r w:rsidR="00705F24">
        <w:t xml:space="preserve"> much attention as a potential driver of plant-pollinator interactions</w:t>
      </w:r>
      <w:r w:rsidR="00EF57C9" w:rsidRPr="00EF57C9">
        <w:rPr>
          <w:szCs w:val="24"/>
          <w:vertAlign w:val="superscript"/>
        </w:rPr>
        <w:t>20,22</w:t>
      </w:r>
      <w:r w:rsidR="00705F24">
        <w:t xml:space="preserve">. </w:t>
      </w:r>
      <w:commentRangeStart w:id="83"/>
      <w:r w:rsidR="00705F24">
        <w:t>Furthermore, although previous work has discussed the influence of climate on plant-pollinator networks</w:t>
      </w:r>
      <w:r w:rsidR="00EF57C9" w:rsidRPr="00EF57C9">
        <w:rPr>
          <w:szCs w:val="24"/>
          <w:vertAlign w:val="superscript"/>
        </w:rPr>
        <w:t>20</w:t>
      </w:r>
      <w:r w:rsidR="00705F24">
        <w:t xml:space="preserve">, relationships </w:t>
      </w:r>
      <w:r w:rsidR="00D71546">
        <w:t>have mostly been</w:t>
      </w:r>
      <w:r w:rsidR="00705F24">
        <w:t xml:space="preserve"> tested </w:t>
      </w:r>
      <w:r w:rsidR="00FC31FA">
        <w:t>using</w:t>
      </w:r>
      <w:r w:rsidR="00CD05D7">
        <w:t xml:space="preserve"> temporal or</w:t>
      </w:r>
      <w:r w:rsidR="00FC31FA">
        <w:t xml:space="preserve"> annual temperature data</w:t>
      </w:r>
      <w:commentRangeEnd w:id="83"/>
      <w:r w:rsidR="00482B07">
        <w:rPr>
          <w:rStyle w:val="CommentReference"/>
          <w:rFonts w:asciiTheme="minorHAnsi" w:hAnsiTheme="minorHAnsi" w:cstheme="minorBidi"/>
          <w:lang w:val="en-GB"/>
        </w:rPr>
        <w:commentReference w:id="83"/>
      </w:r>
      <w:r w:rsidR="00FC31FA">
        <w:t>. Yet c</w:t>
      </w:r>
      <w:r w:rsidR="00705F24">
        <w:t>limate is a multivariate space</w:t>
      </w:r>
      <w:r w:rsidR="00FC31FA">
        <w:t xml:space="preserve"> encompassing more than temperature</w:t>
      </w:r>
      <w:r w:rsidR="008F5166">
        <w:t xml:space="preserve"> fluctuations</w:t>
      </w:r>
      <w:commentRangeStart w:id="84"/>
      <w:r w:rsidR="00FC31FA">
        <w:t xml:space="preserve">. </w:t>
      </w:r>
      <w:proofErr w:type="spellStart"/>
      <w:r w:rsidR="008F5166">
        <w:t>Köppen</w:t>
      </w:r>
      <w:proofErr w:type="spellEnd"/>
      <w:r w:rsidR="008F5166">
        <w:t xml:space="preserve"> c</w:t>
      </w:r>
      <w:r w:rsidR="00CD05D7">
        <w:t>limate zone classifications are extremely useful for aggregating complex climate gradients and vegetation patterns into simple, ecologically meaningful categories</w:t>
      </w:r>
      <w:r w:rsidR="00800A9A" w:rsidRPr="00800A9A">
        <w:rPr>
          <w:szCs w:val="24"/>
          <w:vertAlign w:val="superscript"/>
        </w:rPr>
        <w:t>28</w:t>
      </w:r>
      <w:r w:rsidR="00FC31FA">
        <w:t>.</w:t>
      </w:r>
      <w:commentRangeEnd w:id="84"/>
      <w:r w:rsidR="00C04067">
        <w:rPr>
          <w:rStyle w:val="CommentReference"/>
          <w:rFonts w:asciiTheme="minorHAnsi" w:hAnsiTheme="minorHAnsi" w:cstheme="minorBidi"/>
          <w:lang w:val="en-GB"/>
        </w:rPr>
        <w:commentReference w:id="84"/>
      </w:r>
      <w:r w:rsidR="00FC31FA">
        <w:t xml:space="preserve"> </w:t>
      </w:r>
      <w:commentRangeStart w:id="85"/>
      <w:r w:rsidR="00D71546">
        <w:t>We now require additional networks</w:t>
      </w:r>
      <w:r w:rsidR="00CD05D7">
        <w:t xml:space="preserve"> across </w:t>
      </w:r>
      <w:r w:rsidR="00D71546">
        <w:t>underrepresented regions of the</w:t>
      </w:r>
      <w:r w:rsidR="00CD05D7">
        <w:t xml:space="preserve"> world to</w:t>
      </w:r>
      <w:r w:rsidR="00FC31FA">
        <w:t xml:space="preserve"> test whether the sub-categories of the </w:t>
      </w:r>
      <w:proofErr w:type="spellStart"/>
      <w:r w:rsidR="00CD05D7">
        <w:t>Köppen</w:t>
      </w:r>
      <w:proofErr w:type="spellEnd"/>
      <w:r w:rsidR="00CD05D7">
        <w:t xml:space="preserve"> </w:t>
      </w:r>
      <w:r w:rsidR="00FC31FA">
        <w:t>classification</w:t>
      </w:r>
      <w:r w:rsidR="00B210D6">
        <w:t xml:space="preserve">s </w:t>
      </w:r>
      <w:r w:rsidR="00D71546">
        <w:t>can better predict</w:t>
      </w:r>
      <w:r w:rsidR="00B210D6">
        <w:t xml:space="preserve"> more complex </w:t>
      </w:r>
      <w:r w:rsidR="00D71546">
        <w:t xml:space="preserve">environmental variation in </w:t>
      </w:r>
      <w:r w:rsidR="00B210D6">
        <w:t xml:space="preserve">plant-pollinator </w:t>
      </w:r>
      <w:r w:rsidR="00501914">
        <w:t xml:space="preserve">community </w:t>
      </w:r>
      <w:r w:rsidR="00B210D6">
        <w:t>interactions</w:t>
      </w:r>
      <w:r w:rsidR="00FC31FA">
        <w:t>.</w:t>
      </w:r>
      <w:r w:rsidR="00D71546">
        <w:t xml:space="preserve"> </w:t>
      </w:r>
      <w:r w:rsidR="00FC31FA">
        <w:t xml:space="preserve"> </w:t>
      </w:r>
      <w:commentRangeEnd w:id="85"/>
      <w:r w:rsidR="00C04067">
        <w:rPr>
          <w:rStyle w:val="CommentReference"/>
          <w:rFonts w:asciiTheme="minorHAnsi" w:hAnsiTheme="minorHAnsi" w:cstheme="minorBidi"/>
          <w:lang w:val="en-GB"/>
        </w:rPr>
        <w:commentReference w:id="85"/>
      </w:r>
    </w:p>
    <w:p w14:paraId="26103321" w14:textId="77777777" w:rsidR="00CD05D7" w:rsidRDefault="00CD05D7" w:rsidP="000D1A18">
      <w:pPr>
        <w:spacing w:line="480" w:lineRule="auto"/>
      </w:pPr>
    </w:p>
    <w:p w14:paraId="37DAF042" w14:textId="426AF3FB" w:rsidR="00FC31FA" w:rsidRDefault="00B210D6" w:rsidP="000D1A18">
      <w:pPr>
        <w:spacing w:line="480" w:lineRule="auto"/>
      </w:pPr>
      <w:r>
        <w:t>Climate change affects plant-pollinator networks through phenological mismatches</w:t>
      </w:r>
      <w:r w:rsidR="007108F3">
        <w:t>, with potentially devastating effects on ecosystem function</w:t>
      </w:r>
      <w:r w:rsidR="00EF57C9" w:rsidRPr="00EF57C9">
        <w:rPr>
          <w:szCs w:val="24"/>
          <w:vertAlign w:val="superscript"/>
        </w:rPr>
        <w:t>16</w:t>
      </w:r>
      <w:r>
        <w:t xml:space="preserve">. </w:t>
      </w:r>
      <w:r w:rsidR="00A5109B">
        <w:t xml:space="preserve">Interaction networks can be more useful for understanding these effects than simple diversity metrics, because interactions are </w:t>
      </w:r>
      <w:r w:rsidR="00A5109B">
        <w:lastRenderedPageBreak/>
        <w:t xml:space="preserve">based on complex patterns of </w:t>
      </w:r>
      <w:r w:rsidR="00853B93">
        <w:t xml:space="preserve">co-occurrence, </w:t>
      </w:r>
      <w:r w:rsidR="00A5109B">
        <w:t>phenology, behaviour, and physiology</w:t>
      </w:r>
      <w:r w:rsidR="00EF57C9">
        <w:t>; hence, even minor changes to individual interactions can have significant effects on community structure and ecological processes</w:t>
      </w:r>
      <w:r w:rsidR="00800A9A" w:rsidRPr="00800A9A">
        <w:rPr>
          <w:szCs w:val="24"/>
          <w:vertAlign w:val="superscript"/>
        </w:rPr>
        <w:t>29</w:t>
      </w:r>
      <w:r w:rsidR="00EF57C9">
        <w:t>.</w:t>
      </w:r>
      <w:r w:rsidR="00A5109B">
        <w:t xml:space="preserve"> </w:t>
      </w:r>
      <w:r w:rsidR="00EF57C9">
        <w:t>We have contributed new information o</w:t>
      </w:r>
      <w:r w:rsidR="007C7A45">
        <w:t>n</w:t>
      </w:r>
      <w:r>
        <w:t xml:space="preserve"> how composition of plant-pollinator networks varies across climate zones</w:t>
      </w:r>
      <w:r w:rsidR="00EF57C9">
        <w:t>, which</w:t>
      </w:r>
      <w:r>
        <w:t xml:space="preserve"> is a key first step to developing detailed analyses that identify </w:t>
      </w:r>
      <w:r w:rsidR="007108F3">
        <w:t xml:space="preserve">how climate change </w:t>
      </w:r>
      <w:commentRangeStart w:id="86"/>
      <w:r w:rsidR="007108F3">
        <w:t>affects</w:t>
      </w:r>
      <w:commentRangeEnd w:id="86"/>
      <w:r w:rsidR="00B74827">
        <w:rPr>
          <w:rStyle w:val="CommentReference"/>
          <w:rFonts w:asciiTheme="minorHAnsi" w:hAnsiTheme="minorHAnsi" w:cstheme="minorBidi"/>
          <w:lang w:val="en-GB"/>
        </w:rPr>
        <w:commentReference w:id="86"/>
      </w:r>
      <w:r w:rsidR="007108F3">
        <w:t xml:space="preserve"> </w:t>
      </w:r>
      <w:r w:rsidR="00EF57C9">
        <w:t xml:space="preserve">species- and </w:t>
      </w:r>
      <w:r w:rsidR="00501914">
        <w:t>community</w:t>
      </w:r>
      <w:r w:rsidR="007108F3">
        <w:t xml:space="preserve">-level interactions at local and regional </w:t>
      </w:r>
      <w:commentRangeStart w:id="87"/>
      <w:r w:rsidR="007108F3">
        <w:t>scales</w:t>
      </w:r>
      <w:commentRangeEnd w:id="87"/>
      <w:r w:rsidR="0025626D">
        <w:rPr>
          <w:rStyle w:val="CommentReference"/>
          <w:rFonts w:asciiTheme="minorHAnsi" w:hAnsiTheme="minorHAnsi" w:cstheme="minorBidi"/>
          <w:lang w:val="en-GB"/>
        </w:rPr>
        <w:commentReference w:id="87"/>
      </w:r>
      <w:r>
        <w:t>.</w:t>
      </w:r>
      <w:r w:rsidR="00501914">
        <w:t xml:space="preserve"> </w:t>
      </w:r>
    </w:p>
    <w:p w14:paraId="2B716E61" w14:textId="77777777" w:rsidR="00FC31FA" w:rsidRDefault="00FC31FA" w:rsidP="000D1A18">
      <w:pPr>
        <w:spacing w:line="480" w:lineRule="auto"/>
        <w:rPr>
          <w:b/>
          <w:i/>
        </w:rPr>
      </w:pPr>
    </w:p>
    <w:p w14:paraId="55F315C0" w14:textId="1ED6F522" w:rsidR="00BC3315" w:rsidRPr="00BC3315" w:rsidRDefault="00BC3315" w:rsidP="000D1A18">
      <w:pPr>
        <w:spacing w:line="480" w:lineRule="auto"/>
        <w:rPr>
          <w:b/>
        </w:rPr>
      </w:pPr>
      <w:r w:rsidRPr="00BC3315">
        <w:rPr>
          <w:b/>
        </w:rPr>
        <w:t>Methods</w:t>
      </w:r>
    </w:p>
    <w:p w14:paraId="4370254B" w14:textId="2B0D4F16" w:rsidR="00024B33" w:rsidRDefault="00024B33" w:rsidP="000D1A18">
      <w:pPr>
        <w:spacing w:line="480" w:lineRule="auto"/>
      </w:pPr>
      <w:r>
        <w:t xml:space="preserve">We collated 184 </w:t>
      </w:r>
      <w:r w:rsidR="00CA31FB">
        <w:t>plant-</w:t>
      </w:r>
      <w:r>
        <w:t>pollinator networks</w:t>
      </w:r>
      <w:r w:rsidR="007C7A45">
        <w:t xml:space="preserve"> that met our criteria from multiple sources: </w:t>
      </w:r>
      <w:r>
        <w:t>the Web of Life ecological networks database (</w:t>
      </w:r>
      <w:hyperlink r:id="rId12" w:history="1">
        <w:r w:rsidRPr="001C31D4">
          <w:rPr>
            <w:rStyle w:val="Hyperlink"/>
          </w:rPr>
          <w:t>http://www.web-of-life.es/</w:t>
        </w:r>
      </w:hyperlink>
      <w:r w:rsidR="007C7A45">
        <w:t>);</w:t>
      </w:r>
      <w:r>
        <w:t xml:space="preserve"> an exhaustive search of published journal articles</w:t>
      </w:r>
      <w:r w:rsidR="007C7A45">
        <w:t>, data repositories, and theses;</w:t>
      </w:r>
      <w:r>
        <w:t xml:space="preserve"> and by directly contacting researchers</w:t>
      </w:r>
      <w:r w:rsidR="007C7A45">
        <w:t xml:space="preserve"> of plant-pollinator network studies</w:t>
      </w:r>
      <w:ins w:id="88" w:author="Mark Hall" w:date="2019-04-03T15:23:00Z">
        <w:r w:rsidR="0098707D">
          <w:t xml:space="preserve"> (</w:t>
        </w:r>
        <w:commentRangeStart w:id="89"/>
        <w:r w:rsidR="0098707D">
          <w:t>Supplementary Table S3</w:t>
        </w:r>
      </w:ins>
      <w:commentRangeEnd w:id="89"/>
      <w:r w:rsidR="00066A2B">
        <w:rPr>
          <w:rStyle w:val="CommentReference"/>
          <w:rFonts w:asciiTheme="minorHAnsi" w:hAnsiTheme="minorHAnsi" w:cstheme="minorBidi"/>
          <w:lang w:val="en-GB"/>
        </w:rPr>
        <w:commentReference w:id="89"/>
      </w:r>
      <w:ins w:id="90" w:author="Mark Hall" w:date="2019-04-03T15:23:00Z">
        <w:r w:rsidR="0098707D">
          <w:t>)</w:t>
        </w:r>
      </w:ins>
      <w:r>
        <w:t xml:space="preserve">. </w:t>
      </w:r>
      <w:r w:rsidR="00CA31FB">
        <w:t xml:space="preserve">Although it is likely we have missed some networks, we are confident our analysis is more comprehensive than previous global network analyses, because we cover all climate zones and sourced </w:t>
      </w:r>
      <w:r w:rsidR="007C7A45">
        <w:t>additional</w:t>
      </w:r>
      <w:r w:rsidR="00CA31FB">
        <w:t xml:space="preserve"> networks that have not been included in previous studies. </w:t>
      </w:r>
      <w:commentRangeStart w:id="91"/>
      <w:r>
        <w:t>We only used insect pollinator networks that recorded multiple taxonomic orders</w:t>
      </w:r>
      <w:r w:rsidR="00E3790B">
        <w:t xml:space="preserve"> and thus did not focus on a single order or taxonomic group. </w:t>
      </w:r>
      <w:commentRangeEnd w:id="91"/>
      <w:r w:rsidR="00557075">
        <w:rPr>
          <w:rStyle w:val="CommentReference"/>
          <w:rFonts w:asciiTheme="minorHAnsi" w:hAnsiTheme="minorHAnsi" w:cstheme="minorBidi"/>
          <w:lang w:val="en-GB"/>
        </w:rPr>
        <w:commentReference w:id="91"/>
      </w:r>
      <w:r w:rsidR="00E3790B">
        <w:t xml:space="preserve">We used the </w:t>
      </w:r>
      <w:proofErr w:type="spellStart"/>
      <w:r w:rsidR="00E3790B" w:rsidRPr="00E04A0E">
        <w:rPr>
          <w:i/>
        </w:rPr>
        <w:t>taxize</w:t>
      </w:r>
      <w:proofErr w:type="spellEnd"/>
      <w:r w:rsidR="00E3790B">
        <w:t xml:space="preserve"> package</w:t>
      </w:r>
      <w:r w:rsidR="00800A9A" w:rsidRPr="00800A9A">
        <w:rPr>
          <w:szCs w:val="24"/>
          <w:vertAlign w:val="superscript"/>
        </w:rPr>
        <w:t>30</w:t>
      </w:r>
      <w:r w:rsidR="00E3790B">
        <w:t xml:space="preserve"> (v.0.9.5) to identify both plant and insect families and orders from the datasets.</w:t>
      </w:r>
      <w:del w:id="92" w:author="Mark Hall" w:date="2019-04-03T15:18:00Z">
        <w:r w:rsidDel="0098707D">
          <w:delText>.</w:delText>
        </w:r>
      </w:del>
      <w:r>
        <w:t xml:space="preserve"> All networks were analysed as binary networks, </w:t>
      </w:r>
      <w:commentRangeStart w:id="93"/>
      <w:r>
        <w:t>to address differences in sampling methods and effort</w:t>
      </w:r>
      <w:r w:rsidRPr="00EB671D">
        <w:t xml:space="preserve"> </w:t>
      </w:r>
      <w:r>
        <w:t xml:space="preserve">among networks. </w:t>
      </w:r>
      <w:commentRangeEnd w:id="93"/>
      <w:r w:rsidR="00433B01">
        <w:rPr>
          <w:rStyle w:val="CommentReference"/>
          <w:rFonts w:asciiTheme="minorHAnsi" w:hAnsiTheme="minorHAnsi" w:cstheme="minorBidi"/>
          <w:lang w:val="en-GB"/>
        </w:rPr>
        <w:commentReference w:id="93"/>
      </w:r>
      <w:r>
        <w:t xml:space="preserve">We identified the </w:t>
      </w:r>
      <w:proofErr w:type="spellStart"/>
      <w:r>
        <w:t>Köppen</w:t>
      </w:r>
      <w:proofErr w:type="spellEnd"/>
      <w:r>
        <w:t xml:space="preserve"> climate zone for each network based on the spatial coordinates provided with each dataset</w:t>
      </w:r>
      <w:r w:rsidR="00DE5196">
        <w:t xml:space="preserve"> using </w:t>
      </w:r>
      <w:r w:rsidR="00DE5196" w:rsidRPr="00E04A0E">
        <w:t xml:space="preserve">the </w:t>
      </w:r>
      <w:proofErr w:type="spellStart"/>
      <w:r w:rsidR="00DE5196">
        <w:rPr>
          <w:i/>
        </w:rPr>
        <w:t>kgc</w:t>
      </w:r>
      <w:proofErr w:type="spellEnd"/>
      <w:r w:rsidR="00DE5196">
        <w:rPr>
          <w:i/>
        </w:rPr>
        <w:t xml:space="preserve"> </w:t>
      </w:r>
      <w:r w:rsidR="00DE5196">
        <w:t>package (v1.0.0.2)</w:t>
      </w:r>
      <w:r w:rsidR="00800A9A" w:rsidRPr="00800A9A">
        <w:rPr>
          <w:szCs w:val="24"/>
          <w:vertAlign w:val="superscript"/>
        </w:rPr>
        <w:t>31</w:t>
      </w:r>
      <w:r>
        <w:t>.</w:t>
      </w:r>
      <w:r w:rsidRPr="003B44C6">
        <w:t xml:space="preserve"> </w:t>
      </w:r>
      <w:r w:rsidRPr="00EF57C9">
        <w:rPr>
          <w:highlight w:val="yellow"/>
        </w:rPr>
        <w:t xml:space="preserve">All code and analyses are available at </w:t>
      </w:r>
      <w:commentRangeStart w:id="94"/>
      <w:commentRangeStart w:id="95"/>
      <w:r w:rsidR="000232FB">
        <w:fldChar w:fldCharType="begin"/>
      </w:r>
      <w:r w:rsidR="000232FB">
        <w:instrText xml:space="preserve"> HYPERLINK "https://github.com/JoseBSL/Geonet" </w:instrText>
      </w:r>
      <w:r w:rsidR="000232FB">
        <w:fldChar w:fldCharType="separate"/>
      </w:r>
      <w:r w:rsidRPr="00EF57C9">
        <w:rPr>
          <w:rStyle w:val="Hyperlink"/>
          <w:highlight w:val="yellow"/>
        </w:rPr>
        <w:t>https://github.com/JoseBSL/Geonet</w:t>
      </w:r>
      <w:r w:rsidR="000232FB">
        <w:rPr>
          <w:rStyle w:val="Hyperlink"/>
          <w:highlight w:val="yellow"/>
        </w:rPr>
        <w:fldChar w:fldCharType="end"/>
      </w:r>
      <w:r>
        <w:t xml:space="preserve">. </w:t>
      </w:r>
      <w:commentRangeEnd w:id="94"/>
      <w:r w:rsidR="00066A2B">
        <w:rPr>
          <w:rStyle w:val="CommentReference"/>
          <w:rFonts w:asciiTheme="minorHAnsi" w:hAnsiTheme="minorHAnsi" w:cstheme="minorBidi"/>
          <w:lang w:val="en-GB"/>
        </w:rPr>
        <w:commentReference w:id="94"/>
      </w:r>
      <w:commentRangeEnd w:id="95"/>
      <w:r w:rsidR="0064021E">
        <w:rPr>
          <w:rStyle w:val="CommentReference"/>
          <w:rFonts w:asciiTheme="minorHAnsi" w:hAnsiTheme="minorHAnsi" w:cstheme="minorBidi"/>
          <w:lang w:val="en-GB"/>
        </w:rPr>
        <w:commentReference w:id="95"/>
      </w:r>
    </w:p>
    <w:p w14:paraId="7F15BBAA" w14:textId="77777777" w:rsidR="00024B33" w:rsidRDefault="00024B33" w:rsidP="000D1A18">
      <w:pPr>
        <w:spacing w:line="480" w:lineRule="auto"/>
      </w:pPr>
    </w:p>
    <w:p w14:paraId="2ADC586C" w14:textId="52C9B58F" w:rsidR="00BC3315" w:rsidRDefault="00CA31FB" w:rsidP="000D1A18">
      <w:pPr>
        <w:spacing w:line="480" w:lineRule="auto"/>
      </w:pPr>
      <w:r>
        <w:lastRenderedPageBreak/>
        <w:t>We tested</w:t>
      </w:r>
      <w:r w:rsidR="00B14152">
        <w:t xml:space="preserve"> </w:t>
      </w:r>
      <w:r w:rsidR="00BC3315">
        <w:t>whether the composition of plant-pollinator interactions varied among climate zones by calculating pairwise</w:t>
      </w:r>
      <w:r w:rsidR="00BC3315" w:rsidRPr="00395DB7">
        <w:t xml:space="preserve"> </w:t>
      </w:r>
      <w:proofErr w:type="spellStart"/>
      <w:r w:rsidR="00BC3315" w:rsidRPr="00780135">
        <w:t>Raup</w:t>
      </w:r>
      <w:proofErr w:type="spellEnd"/>
      <w:r w:rsidR="00BC3315" w:rsidRPr="00780135">
        <w:t>-Crick</w:t>
      </w:r>
      <w:r w:rsidR="00BC3315">
        <w:t xml:space="preserve"> dissimilarity</w:t>
      </w:r>
      <w:r w:rsidR="00800A9A" w:rsidRPr="00800A9A">
        <w:rPr>
          <w:szCs w:val="24"/>
          <w:vertAlign w:val="superscript"/>
        </w:rPr>
        <w:t>32</w:t>
      </w:r>
      <w:r w:rsidR="00BC3315">
        <w:t xml:space="preserve"> between networks using t</w:t>
      </w:r>
      <w:r w:rsidR="00BC3315" w:rsidRPr="00C11CAD">
        <w:t>he</w:t>
      </w:r>
      <w:r w:rsidR="00BC3315">
        <w:t xml:space="preserve"> </w:t>
      </w:r>
      <w:r w:rsidR="00BC3315" w:rsidRPr="009E31A0">
        <w:rPr>
          <w:i/>
        </w:rPr>
        <w:t>vegan</w:t>
      </w:r>
      <w:r w:rsidR="00BC3315" w:rsidRPr="00780135">
        <w:t xml:space="preserve"> </w:t>
      </w:r>
      <w:r w:rsidR="00BC3315">
        <w:t xml:space="preserve">package </w:t>
      </w:r>
      <w:r w:rsidR="00BC3315" w:rsidRPr="00780135">
        <w:t>(v.2.5-3)</w:t>
      </w:r>
      <w:r w:rsidR="00800A9A" w:rsidRPr="00800A9A">
        <w:rPr>
          <w:szCs w:val="24"/>
          <w:vertAlign w:val="superscript"/>
        </w:rPr>
        <w:t>33</w:t>
      </w:r>
      <w:r w:rsidR="00BC3315" w:rsidRPr="00780135">
        <w:t>.</w:t>
      </w:r>
      <w:r w:rsidR="00BC3315">
        <w:t xml:space="preserve"> To account for varying network sizes, we computed the </w:t>
      </w:r>
      <w:proofErr w:type="spellStart"/>
      <w:r w:rsidR="00BC3315">
        <w:t>Raup</w:t>
      </w:r>
      <w:proofErr w:type="spellEnd"/>
      <w:r w:rsidR="00BC3315">
        <w:t xml:space="preserve">-Crick dissimilarity using a </w:t>
      </w:r>
      <w:r w:rsidR="00BC3315" w:rsidRPr="00780135">
        <w:t>null model</w:t>
      </w:r>
      <w:r w:rsidR="00BC3315">
        <w:t xml:space="preserve">, repeated for </w:t>
      </w:r>
      <w:r w:rsidR="00BC3315" w:rsidRPr="00780135">
        <w:t>999 iterations</w:t>
      </w:r>
      <w:r w:rsidR="00BC3315">
        <w:t xml:space="preserve">, to </w:t>
      </w:r>
      <w:r w:rsidR="00DE5196">
        <w:t>account for</w:t>
      </w:r>
      <w:r w:rsidR="00BC3315">
        <w:t xml:space="preserve"> differing species’ richness </w:t>
      </w:r>
      <w:r w:rsidR="00DE5196">
        <w:t>in each</w:t>
      </w:r>
      <w:r w:rsidR="00BC3315">
        <w:t xml:space="preserve"> network</w:t>
      </w:r>
      <w:r w:rsidR="00BC3315" w:rsidRPr="00780135">
        <w:t>.</w:t>
      </w:r>
      <w:r w:rsidR="00BC3315">
        <w:t xml:space="preserve"> Then, w</w:t>
      </w:r>
      <w:r w:rsidR="00BC3315" w:rsidRPr="00780135">
        <w:t xml:space="preserve">e assessed </w:t>
      </w:r>
      <w:r w:rsidR="00BC3315">
        <w:t xml:space="preserve">differences in the composition of plant-pollinator interactions among </w:t>
      </w:r>
      <w:r w:rsidR="00BC3315" w:rsidRPr="00780135">
        <w:t>climat</w:t>
      </w:r>
      <w:r w:rsidR="00BC3315">
        <w:t>e</w:t>
      </w:r>
      <w:r w:rsidR="00BC3315" w:rsidRPr="00780135">
        <w:t xml:space="preserve"> </w:t>
      </w:r>
      <w:r w:rsidR="00BC3315">
        <w:t>zones</w:t>
      </w:r>
      <w:r w:rsidR="00BC3315" w:rsidRPr="00780135">
        <w:t xml:space="preserve"> using </w:t>
      </w:r>
      <w:r w:rsidR="00BC3315">
        <w:t xml:space="preserve">a </w:t>
      </w:r>
      <w:r w:rsidR="00BC3315" w:rsidRPr="00780135">
        <w:t>permutational analysis of variance (PERMANOVA)</w:t>
      </w:r>
      <w:r w:rsidR="00800A9A" w:rsidRPr="00800A9A">
        <w:rPr>
          <w:szCs w:val="24"/>
          <w:vertAlign w:val="superscript"/>
        </w:rPr>
        <w:t>34</w:t>
      </w:r>
      <w:r w:rsidR="00BC3315" w:rsidRPr="00780135">
        <w:t>.</w:t>
      </w:r>
      <w:r w:rsidR="00BC3315">
        <w:t xml:space="preserve"> </w:t>
      </w:r>
      <w:r w:rsidR="00BC3315" w:rsidRPr="00780135">
        <w:t xml:space="preserve">We evaluated dispersion </w:t>
      </w:r>
      <w:r w:rsidR="00BC3315">
        <w:t xml:space="preserve">of network dissimilarity values among climate zones with </w:t>
      </w:r>
      <w:r w:rsidR="00BC3315" w:rsidRPr="00780135">
        <w:t>a permutation</w:t>
      </w:r>
      <w:r w:rsidR="00BC3315">
        <w:t>al</w:t>
      </w:r>
      <w:r w:rsidR="00BC3315" w:rsidRPr="00780135">
        <w:t xml:space="preserve"> test of multivariate homogeneity of group dispersion (PERMDISP)</w:t>
      </w:r>
      <w:r w:rsidR="00BC3315">
        <w:t xml:space="preserve"> and</w:t>
      </w:r>
      <w:r w:rsidR="00BC3315" w:rsidRPr="00780135">
        <w:t xml:space="preserve"> post-hoc </w:t>
      </w:r>
      <w:r w:rsidR="00BC3315">
        <w:t xml:space="preserve">pairwise </w:t>
      </w:r>
      <w:r w:rsidR="00BC3315" w:rsidRPr="00780135">
        <w:t>Tukey</w:t>
      </w:r>
      <w:r w:rsidR="00BC3315">
        <w:t>’s</w:t>
      </w:r>
      <w:r w:rsidR="00BC3315" w:rsidRPr="00780135">
        <w:t xml:space="preserve"> </w:t>
      </w:r>
      <w:r w:rsidR="00BC3315">
        <w:t>Honest-Significant Difference (HSD) tests</w:t>
      </w:r>
      <w:r w:rsidR="00BC3315" w:rsidRPr="00780135">
        <w:t>.</w:t>
      </w:r>
      <w:r w:rsidR="00BC3315">
        <w:t xml:space="preserve"> W</w:t>
      </w:r>
      <w:r w:rsidR="00BC3315" w:rsidRPr="00780135">
        <w:t>e c</w:t>
      </w:r>
      <w:r w:rsidR="00BC3315">
        <w:t xml:space="preserve">omputed </w:t>
      </w:r>
      <w:r w:rsidR="00BC3315" w:rsidRPr="00780135">
        <w:t xml:space="preserve">pairwise </w:t>
      </w:r>
      <w:r w:rsidR="00BC3315">
        <w:t xml:space="preserve">differences in the composition of plant-pollinator interactions between each climate zone </w:t>
      </w:r>
      <w:r w:rsidR="00BC3315" w:rsidRPr="00780135">
        <w:t>using</w:t>
      </w:r>
      <w:r w:rsidR="00BC3315">
        <w:t xml:space="preserve"> a </w:t>
      </w:r>
      <w:r w:rsidR="00BC3315" w:rsidRPr="00780135">
        <w:t>pairwise</w:t>
      </w:r>
      <w:r w:rsidR="00BC3315">
        <w:t xml:space="preserve"> PERMANOVA</w:t>
      </w:r>
      <w:r w:rsidR="00800A9A" w:rsidRPr="00800A9A">
        <w:rPr>
          <w:szCs w:val="24"/>
          <w:vertAlign w:val="superscript"/>
        </w:rPr>
        <w:t>35</w:t>
      </w:r>
      <w:r w:rsidR="00BC3315">
        <w:t xml:space="preserve">. To account for multiple comparisons, </w:t>
      </w:r>
      <w:r w:rsidR="00BC3315" w:rsidRPr="00BB1607">
        <w:rPr>
          <w:i/>
        </w:rPr>
        <w:t>P</w:t>
      </w:r>
      <w:r w:rsidR="00BC3315">
        <w:t xml:space="preserve">-values were adjusted using the </w:t>
      </w:r>
      <w:r w:rsidR="00BC3315" w:rsidRPr="00780135">
        <w:t xml:space="preserve">false discovery rate </w:t>
      </w:r>
      <w:r w:rsidR="00BC3315">
        <w:t>(FDR) method</w:t>
      </w:r>
      <w:r w:rsidR="00800A9A" w:rsidRPr="00800A9A">
        <w:rPr>
          <w:szCs w:val="24"/>
          <w:vertAlign w:val="superscript"/>
        </w:rPr>
        <w:t>36</w:t>
      </w:r>
      <w:r w:rsidR="00BC3315" w:rsidRPr="00780135">
        <w:t>.</w:t>
      </w:r>
      <w:r w:rsidR="00BC3315">
        <w:t xml:space="preserve"> Finally, w</w:t>
      </w:r>
      <w:r w:rsidR="00BC3315" w:rsidRPr="00780135">
        <w:t xml:space="preserve">e visualised </w:t>
      </w:r>
      <w:r w:rsidR="00BC3315">
        <w:t xml:space="preserve">differences in </w:t>
      </w:r>
      <w:r w:rsidR="00BC3315" w:rsidRPr="00780135">
        <w:t>plant-pollinator</w:t>
      </w:r>
      <w:r w:rsidR="00BC3315">
        <w:t xml:space="preserve"> interactions among networks </w:t>
      </w:r>
      <w:r w:rsidR="00BC3315" w:rsidRPr="00780135">
        <w:t xml:space="preserve">in two-dimensional space </w:t>
      </w:r>
      <w:r w:rsidR="00BC3315">
        <w:t xml:space="preserve">with </w:t>
      </w:r>
      <w:r w:rsidR="00BC3315" w:rsidRPr="00780135">
        <w:t>non-metric multidimensional scaling (</w:t>
      </w:r>
      <w:r w:rsidR="00CA12A3">
        <w:t>N</w:t>
      </w:r>
      <w:r w:rsidR="00BC3315" w:rsidRPr="00780135">
        <w:t>MDS) ordination.</w:t>
      </w:r>
    </w:p>
    <w:p w14:paraId="6238FB61" w14:textId="77777777" w:rsidR="00BC3315" w:rsidRPr="0001583C" w:rsidRDefault="00BC3315" w:rsidP="000D1A18">
      <w:pPr>
        <w:spacing w:line="480" w:lineRule="auto"/>
      </w:pPr>
    </w:p>
    <w:p w14:paraId="2B5B8D10" w14:textId="7ED89E74" w:rsidR="00B82AC7" w:rsidRDefault="00B14152" w:rsidP="00B82AC7">
      <w:pPr>
        <w:spacing w:line="480" w:lineRule="auto"/>
      </w:pPr>
      <w:r>
        <w:t xml:space="preserve">To test whether climate zone influenced how </w:t>
      </w:r>
      <w:ins w:id="96" w:author="Jamie Stavert" w:date="2019-04-12T10:27:00Z">
        <w:r w:rsidR="00433B01">
          <w:t xml:space="preserve">different </w:t>
        </w:r>
      </w:ins>
      <w:r w:rsidR="00DE5196">
        <w:t>pollinator taxa interacted with plants</w:t>
      </w:r>
      <w:r>
        <w:t xml:space="preserve"> within </w:t>
      </w:r>
      <w:r w:rsidR="00DE5196">
        <w:t>each</w:t>
      </w:r>
      <w:r>
        <w:t xml:space="preserve"> network,</w:t>
      </w:r>
      <w:r w:rsidR="00491D28">
        <w:t xml:space="preserve"> we focused on the following </w:t>
      </w:r>
      <w:r w:rsidR="00DE5196">
        <w:t xml:space="preserve">taxonomic </w:t>
      </w:r>
      <w:r w:rsidR="00491D28">
        <w:t xml:space="preserve">groupings: </w:t>
      </w:r>
      <w:commentRangeStart w:id="97"/>
      <w:r w:rsidR="00BC3315">
        <w:t xml:space="preserve">bees, non-bee Hymenoptera, </w:t>
      </w:r>
      <w:r w:rsidR="00491D28">
        <w:t xml:space="preserve">Coleoptera, </w:t>
      </w:r>
      <w:r w:rsidR="00BC3315">
        <w:t>Lepidoptera, non-Syrphid Diptera</w:t>
      </w:r>
      <w:r w:rsidR="00491D28">
        <w:t>,</w:t>
      </w:r>
      <w:r w:rsidR="00BC3315">
        <w:t xml:space="preserve"> and </w:t>
      </w:r>
      <w:proofErr w:type="spellStart"/>
      <w:r w:rsidR="00BC3315">
        <w:t>Syrphida</w:t>
      </w:r>
      <w:proofErr w:type="spellEnd"/>
      <w:r w:rsidR="00BC3315">
        <w:t>e</w:t>
      </w:r>
      <w:commentRangeEnd w:id="97"/>
      <w:r w:rsidR="00433B01">
        <w:rPr>
          <w:rStyle w:val="CommentReference"/>
          <w:rFonts w:asciiTheme="minorHAnsi" w:hAnsiTheme="minorHAnsi" w:cstheme="minorBidi"/>
          <w:lang w:val="en-GB"/>
        </w:rPr>
        <w:commentReference w:id="97"/>
      </w:r>
      <w:r w:rsidR="00491D28">
        <w:t xml:space="preserve">. </w:t>
      </w:r>
      <w:commentRangeStart w:id="98"/>
      <w:r w:rsidR="00AB22E9">
        <w:t xml:space="preserve">We separated bees from non-bee Hymenoptera, and syrphid flies (Syrphidae) from non-syrphid Diptera, because bees and syrphid flies are the most </w:t>
      </w:r>
      <w:r w:rsidR="00AF3E04">
        <w:t>globally-recognised</w:t>
      </w:r>
      <w:r w:rsidR="00AB22E9">
        <w:t xml:space="preserve"> pollinator taxa from their respective orders.</w:t>
      </w:r>
      <w:commentRangeEnd w:id="98"/>
      <w:r w:rsidR="0098707D">
        <w:rPr>
          <w:rStyle w:val="CommentReference"/>
          <w:rFonts w:asciiTheme="minorHAnsi" w:hAnsiTheme="minorHAnsi" w:cstheme="minorBidi"/>
          <w:lang w:val="en-GB"/>
        </w:rPr>
        <w:commentReference w:id="98"/>
      </w:r>
      <w:r w:rsidR="00AB22E9">
        <w:t xml:space="preserve"> </w:t>
      </w:r>
      <w:r w:rsidR="00222F35">
        <w:t xml:space="preserve">We focus on two </w:t>
      </w:r>
      <w:r w:rsidR="00AF3E04">
        <w:t>interaction measures: (</w:t>
      </w:r>
      <w:proofErr w:type="spellStart"/>
      <w:r w:rsidR="00AF3E04">
        <w:t>i</w:t>
      </w:r>
      <w:proofErr w:type="spellEnd"/>
      <w:r w:rsidR="00AF3E04">
        <w:t>)</w:t>
      </w:r>
      <w:r w:rsidR="00222F35">
        <w:t xml:space="preserve"> </w:t>
      </w:r>
      <w:r w:rsidR="00491D28" w:rsidRPr="0098707D">
        <w:rPr>
          <w:i/>
          <w:rPrChange w:id="99" w:author="Mark Hall" w:date="2019-04-03T15:20:00Z">
            <w:rPr/>
          </w:rPrChange>
        </w:rPr>
        <w:t>proportion of links</w:t>
      </w:r>
      <w:ins w:id="100" w:author="Mark Hall" w:date="2019-04-03T15:20:00Z">
        <w:r w:rsidR="0098707D">
          <w:t xml:space="preserve"> -</w:t>
        </w:r>
      </w:ins>
      <w:del w:id="101" w:author="Mark Hall" w:date="2019-04-03T15:20:00Z">
        <w:r w:rsidR="00AF3E04" w:rsidDel="0098707D">
          <w:delText>,</w:delText>
        </w:r>
      </w:del>
      <w:r w:rsidR="00AF3E04">
        <w:t xml:space="preserve"> the proportion of total links in each network</w:t>
      </w:r>
      <w:r w:rsidR="00491D28">
        <w:t xml:space="preserve"> </w:t>
      </w:r>
      <w:r w:rsidR="00AF3E04">
        <w:t>for each</w:t>
      </w:r>
      <w:r w:rsidR="00491D28">
        <w:t xml:space="preserve"> pollinator taxonomic group</w:t>
      </w:r>
      <w:r w:rsidR="00AF3E04">
        <w:t xml:space="preserve">, which we calculated </w:t>
      </w:r>
      <w:r w:rsidR="00222F35">
        <w:t>as the</w:t>
      </w:r>
      <w:r w:rsidR="00BC3315">
        <w:t xml:space="preserve"> sum of unique links within each pollinator group, divided by the total sum of u</w:t>
      </w:r>
      <w:r w:rsidR="00AF3E04">
        <w:t xml:space="preserve">nique links within each network; (ii) </w:t>
      </w:r>
      <w:r w:rsidR="00222F35" w:rsidRPr="0098707D">
        <w:rPr>
          <w:i/>
          <w:rPrChange w:id="102" w:author="Mark Hall" w:date="2019-04-03T15:21:00Z">
            <w:rPr/>
          </w:rPrChange>
        </w:rPr>
        <w:t>absolute</w:t>
      </w:r>
      <w:r w:rsidR="00BC3315" w:rsidRPr="0098707D">
        <w:rPr>
          <w:i/>
          <w:rPrChange w:id="103" w:author="Mark Hall" w:date="2019-04-03T15:21:00Z">
            <w:rPr/>
          </w:rPrChange>
        </w:rPr>
        <w:t xml:space="preserve"> </w:t>
      </w:r>
      <w:r w:rsidR="00AF3E04" w:rsidRPr="0098707D">
        <w:rPr>
          <w:i/>
          <w:rPrChange w:id="104" w:author="Mark Hall" w:date="2019-04-03T15:21:00Z">
            <w:rPr/>
          </w:rPrChange>
        </w:rPr>
        <w:t xml:space="preserve">species </w:t>
      </w:r>
      <w:r w:rsidR="00BC3315" w:rsidRPr="0098707D">
        <w:rPr>
          <w:i/>
          <w:rPrChange w:id="105" w:author="Mark Hall" w:date="2019-04-03T15:21:00Z">
            <w:rPr/>
          </w:rPrChange>
        </w:rPr>
        <w:t>generalism</w:t>
      </w:r>
      <w:ins w:id="106" w:author="Mark Hall" w:date="2019-04-03T15:21:00Z">
        <w:r w:rsidR="0098707D">
          <w:t xml:space="preserve"> -</w:t>
        </w:r>
      </w:ins>
      <w:del w:id="107" w:author="Mark Hall" w:date="2019-04-03T15:21:00Z">
        <w:r w:rsidR="00AF3E04" w:rsidDel="0098707D">
          <w:delText>,</w:delText>
        </w:r>
      </w:del>
      <w:r w:rsidR="00AF3E04">
        <w:t xml:space="preserve"> </w:t>
      </w:r>
      <w:del w:id="108" w:author="Mark Hall" w:date="2019-04-03T15:21:00Z">
        <w:r w:rsidR="00AF3E04" w:rsidDel="0098707D">
          <w:delText>which is</w:delText>
        </w:r>
        <w:r w:rsidR="00BC3315" w:rsidDel="0098707D">
          <w:delText xml:space="preserve"> </w:delText>
        </w:r>
      </w:del>
      <w:r w:rsidR="00BC3315">
        <w:t xml:space="preserve">the </w:t>
      </w:r>
      <w:r w:rsidR="00AF3E04">
        <w:t xml:space="preserve">total </w:t>
      </w:r>
      <w:r w:rsidR="00BC3315">
        <w:t>number of links between each pollinator species to different plant species within a network.</w:t>
      </w:r>
      <w:r w:rsidR="008C49E6">
        <w:t xml:space="preserve"> </w:t>
      </w:r>
      <w:r w:rsidR="00BC3315">
        <w:t xml:space="preserve">To estimate </w:t>
      </w:r>
      <w:r w:rsidR="00BC3315">
        <w:lastRenderedPageBreak/>
        <w:t xml:space="preserve">the </w:t>
      </w:r>
      <w:r w:rsidR="008C49E6">
        <w:t>proportion of links</w:t>
      </w:r>
      <w:r w:rsidR="00BC3315">
        <w:t xml:space="preserve"> and </w:t>
      </w:r>
      <w:r w:rsidR="008C49E6">
        <w:t>absolute</w:t>
      </w:r>
      <w:r w:rsidR="00BC3315">
        <w:t xml:space="preserve"> </w:t>
      </w:r>
      <w:r w:rsidR="00AF3E04">
        <w:t xml:space="preserve">species </w:t>
      </w:r>
      <w:r w:rsidR="00BC3315">
        <w:t>generalism</w:t>
      </w:r>
      <w:r w:rsidR="00BC3315" w:rsidRPr="00780135">
        <w:t xml:space="preserve"> </w:t>
      </w:r>
      <w:r w:rsidR="00BC3315">
        <w:t xml:space="preserve">for each pollinator group within each climate zone, we specified </w:t>
      </w:r>
      <w:r w:rsidR="00BC3315" w:rsidRPr="00780135">
        <w:t>Bayesian generalised linear mixed</w:t>
      </w:r>
      <w:ins w:id="109" w:author="Jamie Stavert" w:date="2019-04-12T10:28:00Z">
        <w:r w:rsidR="00433B01">
          <w:t>-</w:t>
        </w:r>
      </w:ins>
      <w:del w:id="110" w:author="Jamie Stavert" w:date="2019-04-12T10:28:00Z">
        <w:r w:rsidR="00BC3315" w:rsidRPr="00780135" w:rsidDel="00433B01">
          <w:delText xml:space="preserve"> </w:delText>
        </w:r>
      </w:del>
      <w:r w:rsidR="00BC3315">
        <w:t xml:space="preserve">effects models using the </w:t>
      </w:r>
      <w:proofErr w:type="spellStart"/>
      <w:r w:rsidR="00BC3315" w:rsidRPr="00780135">
        <w:rPr>
          <w:i/>
        </w:rPr>
        <w:t>brms</w:t>
      </w:r>
      <w:proofErr w:type="spellEnd"/>
      <w:r w:rsidR="00BC3315" w:rsidRPr="00780135">
        <w:t xml:space="preserve"> </w:t>
      </w:r>
      <w:r w:rsidR="00BC3315">
        <w:t xml:space="preserve">package </w:t>
      </w:r>
      <w:r w:rsidR="00BC3315" w:rsidRPr="00780135">
        <w:t>(version 2.5.0</w:t>
      </w:r>
      <w:r>
        <w:t>)</w:t>
      </w:r>
      <w:r w:rsidR="00800A9A" w:rsidRPr="00800A9A">
        <w:rPr>
          <w:szCs w:val="24"/>
          <w:vertAlign w:val="superscript"/>
        </w:rPr>
        <w:t>37</w:t>
      </w:r>
      <w:r w:rsidR="00BC3315">
        <w:t xml:space="preserve">. These models were fit with beta and negative binomial distributions respectively. In each model, the response variable was the proportion of links for each pollinator </w:t>
      </w:r>
      <w:r w:rsidR="00AB22E9">
        <w:t xml:space="preserve">taxonomic </w:t>
      </w:r>
      <w:r w:rsidR="00BC3315">
        <w:t>group</w:t>
      </w:r>
      <w:r w:rsidR="00AB22E9">
        <w:t xml:space="preserve"> </w:t>
      </w:r>
      <w:r w:rsidR="00BC3315">
        <w:t>or the number of species links within each network</w:t>
      </w:r>
      <w:r w:rsidR="00AB22E9">
        <w:t>. F</w:t>
      </w:r>
      <w:r w:rsidR="00BC3315">
        <w:t xml:space="preserve">ixed effects were “pollinator </w:t>
      </w:r>
      <w:r w:rsidR="00AB22E9">
        <w:t>taxa</w:t>
      </w:r>
      <w:r w:rsidR="00BC3315">
        <w:t>” (</w:t>
      </w:r>
      <w:r w:rsidR="00BC3315" w:rsidRPr="00CA5040">
        <w:t>categorical)</w:t>
      </w:r>
      <w:r w:rsidR="00BC3315" w:rsidRPr="00E10551">
        <w:t xml:space="preserve">, “climate zone” (categorical) and </w:t>
      </w:r>
      <w:r w:rsidR="000358E4">
        <w:t>the two-way “pollinator taxa</w:t>
      </w:r>
      <w:proofErr w:type="gramStart"/>
      <w:r w:rsidR="000358E4">
        <w:t>”</w:t>
      </w:r>
      <w:ins w:id="111" w:author="Jamie Stavert" w:date="2019-04-12T10:28:00Z">
        <w:r w:rsidR="00433B01">
          <w:t xml:space="preserve"> </w:t>
        </w:r>
      </w:ins>
      <w:r w:rsidR="000358E4">
        <w:t>:</w:t>
      </w:r>
      <w:proofErr w:type="gramEnd"/>
      <w:ins w:id="112" w:author="Jamie Stavert" w:date="2019-04-12T10:28:00Z">
        <w:r w:rsidR="00433B01">
          <w:t xml:space="preserve"> </w:t>
        </w:r>
      </w:ins>
      <w:r w:rsidR="00BC3315" w:rsidRPr="00E10551">
        <w:t xml:space="preserve">“climate zone” interaction. </w:t>
      </w:r>
      <w:r w:rsidR="00BC3315">
        <w:t>To account for differences</w:t>
      </w:r>
      <w:r w:rsidR="000358E4">
        <w:t xml:space="preserve"> in network size in the species absolute </w:t>
      </w:r>
      <w:r w:rsidR="00BC3315">
        <w:t>generalism model</w:t>
      </w:r>
      <w:r w:rsidR="001A4FE5">
        <w:t>,</w:t>
      </w:r>
      <w:r w:rsidR="00BC3315">
        <w:t xml:space="preserve"> we included an </w:t>
      </w:r>
      <w:r w:rsidR="00BC3315" w:rsidRPr="00780135">
        <w:t xml:space="preserve">offset </w:t>
      </w:r>
      <w:r w:rsidR="00BC3315">
        <w:t>term of the log-transformed total number of</w:t>
      </w:r>
      <w:r w:rsidR="00BC3315" w:rsidRPr="00780135">
        <w:t xml:space="preserve"> </w:t>
      </w:r>
      <w:r w:rsidR="00BC3315">
        <w:t xml:space="preserve">plant-pollinator </w:t>
      </w:r>
      <w:r w:rsidR="00BC3315" w:rsidRPr="00780135">
        <w:t>links</w:t>
      </w:r>
      <w:r w:rsidR="00BC3315">
        <w:t xml:space="preserve"> within each network. In both models, w</w:t>
      </w:r>
      <w:r w:rsidR="00BC3315" w:rsidRPr="00E10551">
        <w:t>e included a</w:t>
      </w:r>
      <w:r w:rsidR="00BC3315">
        <w:t xml:space="preserve"> </w:t>
      </w:r>
      <w:r w:rsidR="00BC3315" w:rsidRPr="00E10551">
        <w:t>random effect</w:t>
      </w:r>
      <w:r w:rsidR="00BC3315">
        <w:t xml:space="preserve"> of </w:t>
      </w:r>
      <w:r w:rsidR="00BC3315" w:rsidRPr="00E10551">
        <w:t>“network</w:t>
      </w:r>
      <w:r w:rsidR="00BC3315" w:rsidRPr="00BB1607">
        <w:t>”</w:t>
      </w:r>
      <w:r w:rsidR="00BC3315" w:rsidRPr="00CA5040">
        <w:t xml:space="preserve"> nested within </w:t>
      </w:r>
      <w:r w:rsidR="00BC3315" w:rsidRPr="00E10551">
        <w:t>“study</w:t>
      </w:r>
      <w:r w:rsidR="00BC3315" w:rsidRPr="00BB1607">
        <w:t>”</w:t>
      </w:r>
      <w:r w:rsidR="00BC3315">
        <w:t xml:space="preserve"> to account for the dependent data structure of multiple networks within studies</w:t>
      </w:r>
      <w:r w:rsidR="00BC3315" w:rsidRPr="00CA5040">
        <w:t>.</w:t>
      </w:r>
      <w:r w:rsidR="001A4FE5">
        <w:t xml:space="preserve"> </w:t>
      </w:r>
      <w:r w:rsidR="000358E4">
        <w:t xml:space="preserve">We </w:t>
      </w:r>
      <w:ins w:id="113" w:author="Jamie Stavert" w:date="2019-04-12T10:29:00Z">
        <w:r w:rsidR="00433B01">
          <w:t xml:space="preserve">also </w:t>
        </w:r>
      </w:ins>
      <w:r w:rsidR="000358E4">
        <w:t xml:space="preserve">re-iterated each model with absolute latitude in interaction with pollinator taxa instead of climate zone and compare their predictive power using the </w:t>
      </w:r>
      <w:commentRangeStart w:id="114"/>
      <w:r w:rsidR="000358E4">
        <w:t xml:space="preserve">widely applicable information criterion (WAIC). </w:t>
      </w:r>
      <w:commentRangeEnd w:id="114"/>
      <w:r w:rsidR="00433B01">
        <w:rPr>
          <w:rStyle w:val="CommentReference"/>
          <w:rFonts w:asciiTheme="minorHAnsi" w:hAnsiTheme="minorHAnsi" w:cstheme="minorBidi"/>
          <w:lang w:val="en-GB"/>
        </w:rPr>
        <w:commentReference w:id="114"/>
      </w:r>
      <w:r w:rsidR="00B82AC7">
        <w:t xml:space="preserve">The interaction between </w:t>
      </w:r>
      <w:ins w:id="115" w:author="Jamie Stavert" w:date="2019-04-12T10:29:00Z">
        <w:r w:rsidR="00433B01">
          <w:t>“</w:t>
        </w:r>
      </w:ins>
      <w:del w:id="116" w:author="Jamie Stavert" w:date="2019-04-12T10:29:00Z">
        <w:r w:rsidR="00B82AC7" w:rsidDel="00433B01">
          <w:delText>‘</w:delText>
        </w:r>
      </w:del>
      <w:r w:rsidR="00B82AC7">
        <w:t>pollinator taxa</w:t>
      </w:r>
      <w:ins w:id="117" w:author="Jamie Stavert" w:date="2019-04-12T10:29:00Z">
        <w:r w:rsidR="00433B01">
          <w:t xml:space="preserve">” </w:t>
        </w:r>
      </w:ins>
      <w:del w:id="118" w:author="Mark Hall" w:date="2019-04-03T15:22:00Z">
        <w:r w:rsidR="00B82AC7" w:rsidDel="0098707D">
          <w:delText xml:space="preserve"> </w:delText>
        </w:r>
      </w:del>
      <w:r w:rsidR="00B82AC7">
        <w:t>:</w:t>
      </w:r>
      <w:ins w:id="119" w:author="Jamie Stavert" w:date="2019-04-12T10:29:00Z">
        <w:r w:rsidR="00433B01">
          <w:t xml:space="preserve"> “</w:t>
        </w:r>
      </w:ins>
      <w:del w:id="120" w:author="Mark Hall" w:date="2019-04-03T15:22:00Z">
        <w:r w:rsidR="00B82AC7" w:rsidDel="0098707D">
          <w:delText xml:space="preserve"> </w:delText>
        </w:r>
      </w:del>
      <w:r w:rsidR="00B82AC7">
        <w:t>climate zone</w:t>
      </w:r>
      <w:ins w:id="121" w:author="Jamie Stavert" w:date="2019-04-12T10:29:00Z">
        <w:r w:rsidR="00433B01">
          <w:t>”</w:t>
        </w:r>
      </w:ins>
      <w:del w:id="122" w:author="Jamie Stavert" w:date="2019-04-12T10:29:00Z">
        <w:r w:rsidR="00B82AC7" w:rsidDel="00433B01">
          <w:delText>’</w:delText>
        </w:r>
      </w:del>
      <w:r w:rsidR="00B82AC7">
        <w:t xml:space="preserve"> was the best predictor for pollinator generalism (Bayesian </w:t>
      </w:r>
      <w:r w:rsidR="00B82AC7" w:rsidRPr="0055425C">
        <w:rPr>
          <w:i/>
        </w:rPr>
        <w:t>R</w:t>
      </w:r>
      <w:r w:rsidR="00B82AC7" w:rsidRPr="0055425C">
        <w:rPr>
          <w:i/>
          <w:vertAlign w:val="superscript"/>
        </w:rPr>
        <w:t>2</w:t>
      </w:r>
      <w:r w:rsidR="00B82AC7" w:rsidRPr="0055425C">
        <w:t>:</w:t>
      </w:r>
      <w:r w:rsidR="00B82AC7">
        <w:t xml:space="preserve"> </w:t>
      </w:r>
      <w:r w:rsidR="00B82AC7" w:rsidRPr="00CE53D7">
        <w:t>0.26</w:t>
      </w:r>
      <w:r w:rsidR="00B82AC7">
        <w:t xml:space="preserve">5). </w:t>
      </w:r>
    </w:p>
    <w:p w14:paraId="3B2B8263" w14:textId="77777777" w:rsidR="007C7A45" w:rsidRDefault="007C7A45" w:rsidP="00B82AC7">
      <w:pPr>
        <w:spacing w:line="480" w:lineRule="auto"/>
      </w:pPr>
    </w:p>
    <w:p w14:paraId="4BCACACF" w14:textId="0F693285" w:rsidR="00BC3315" w:rsidRDefault="00BC3315" w:rsidP="000D1A18">
      <w:pPr>
        <w:spacing w:line="480" w:lineRule="auto"/>
      </w:pPr>
      <w:r>
        <w:t xml:space="preserve">Pairwise differences between climates and pollinator group for either proportion of network links or pollinator species generalism were considered significant when the 95% </w:t>
      </w:r>
      <w:r w:rsidRPr="00780135">
        <w:t>highest density intervals</w:t>
      </w:r>
      <w:r>
        <w:t xml:space="preserve"> did not overlap zero (see Supplementary </w:t>
      </w:r>
      <w:r w:rsidRPr="001A4FE5">
        <w:rPr>
          <w:highlight w:val="yellow"/>
        </w:rPr>
        <w:t>Information, Table S</w:t>
      </w:r>
      <w:ins w:id="123" w:author="Jose Lanuza" w:date="2019-04-08T11:28:00Z">
        <w:r w:rsidR="007A4DB5">
          <w:rPr>
            <w:highlight w:val="yellow"/>
          </w:rPr>
          <w:t>1</w:t>
        </w:r>
      </w:ins>
      <w:del w:id="124" w:author="Jose Lanuza" w:date="2019-04-08T11:28:00Z">
        <w:r w:rsidRPr="001A4FE5" w:rsidDel="007A4DB5">
          <w:rPr>
            <w:highlight w:val="yellow"/>
          </w:rPr>
          <w:delText>X</w:delText>
        </w:r>
      </w:del>
      <w:r>
        <w:t>)</w:t>
      </w:r>
      <w:r w:rsidR="00800A9A" w:rsidRPr="00800A9A">
        <w:rPr>
          <w:szCs w:val="24"/>
          <w:vertAlign w:val="superscript"/>
        </w:rPr>
        <w:t>38</w:t>
      </w:r>
      <w:r>
        <w:t>.</w:t>
      </w:r>
      <w:r w:rsidDel="003845A0">
        <w:t xml:space="preserve"> </w:t>
      </w:r>
      <w:r>
        <w:t>We set</w:t>
      </w:r>
      <w:r w:rsidRPr="00780135">
        <w:t xml:space="preserve"> weakly informative priors </w:t>
      </w:r>
      <w:r>
        <w:t xml:space="preserve">and </w:t>
      </w:r>
      <w:r w:rsidRPr="00780135">
        <w:t xml:space="preserve">manipulated </w:t>
      </w:r>
      <w:r>
        <w:sym w:font="Symbol" w:char="F044"/>
      </w:r>
      <w:r>
        <w:t xml:space="preserve"> </w:t>
      </w:r>
      <w:r w:rsidRPr="00780135">
        <w:t xml:space="preserve">and maximum tree depth to reduce divergent transitions. We undertook posterior predictive checks visually using </w:t>
      </w:r>
      <w:proofErr w:type="spellStart"/>
      <w:r w:rsidRPr="00780135">
        <w:rPr>
          <w:i/>
        </w:rPr>
        <w:t>bayesplot</w:t>
      </w:r>
      <w:proofErr w:type="spellEnd"/>
      <w:r w:rsidRPr="00780135">
        <w:t xml:space="preserve"> (v</w:t>
      </w:r>
      <w:r>
        <w:t>1</w:t>
      </w:r>
      <w:r w:rsidRPr="00780135">
        <w:t>.</w:t>
      </w:r>
      <w:r>
        <w:t>6</w:t>
      </w:r>
      <w:r w:rsidRPr="00780135">
        <w:t>.</w:t>
      </w:r>
      <w:r>
        <w:t>0</w:t>
      </w:r>
      <w:r w:rsidR="00B14152">
        <w:t>)</w:t>
      </w:r>
      <w:r w:rsidR="00800A9A" w:rsidRPr="00800A9A">
        <w:rPr>
          <w:szCs w:val="24"/>
          <w:vertAlign w:val="superscript"/>
        </w:rPr>
        <w:t>39</w:t>
      </w:r>
      <w:r>
        <w:t xml:space="preserve"> </w:t>
      </w:r>
      <w:r w:rsidRPr="00780135">
        <w:t xml:space="preserve">and </w:t>
      </w:r>
      <w:proofErr w:type="spellStart"/>
      <w:r w:rsidRPr="003A6255">
        <w:rPr>
          <w:i/>
        </w:rPr>
        <w:t>Shinystan</w:t>
      </w:r>
      <w:proofErr w:type="spellEnd"/>
      <w:r w:rsidRPr="00780135">
        <w:t xml:space="preserve"> </w:t>
      </w:r>
      <w:r>
        <w:t>(v.2.5.0</w:t>
      </w:r>
      <w:r w:rsidR="00B14152">
        <w:t>)</w:t>
      </w:r>
      <w:r w:rsidR="00800A9A" w:rsidRPr="00800A9A">
        <w:rPr>
          <w:szCs w:val="24"/>
          <w:vertAlign w:val="superscript"/>
        </w:rPr>
        <w:t>40</w:t>
      </w:r>
      <w:r w:rsidRPr="00780135">
        <w:t>.</w:t>
      </w:r>
      <w:r w:rsidRPr="00F9589B">
        <w:t xml:space="preserve"> </w:t>
      </w:r>
      <w:r>
        <w:t xml:space="preserve">All data analyses were undertaken in </w:t>
      </w:r>
      <w:r w:rsidRPr="00395DB7">
        <w:t>R</w:t>
      </w:r>
      <w:r>
        <w:t xml:space="preserve"> (v.3.5.1, </w:t>
      </w:r>
      <w:r w:rsidRPr="00B14152">
        <w:rPr>
          <w:highlight w:val="yellow"/>
        </w:rPr>
        <w:t>R Core Team 2018</w:t>
      </w:r>
      <w:r>
        <w:t>).</w:t>
      </w:r>
    </w:p>
    <w:p w14:paraId="43207D38" w14:textId="77777777" w:rsidR="0014789D" w:rsidRDefault="0014789D" w:rsidP="000D1A18">
      <w:pPr>
        <w:spacing w:line="480" w:lineRule="auto"/>
        <w:rPr>
          <w:b/>
        </w:rPr>
      </w:pPr>
    </w:p>
    <w:p w14:paraId="172F0F40" w14:textId="77777777" w:rsidR="0014789D" w:rsidRDefault="0014789D" w:rsidP="000D1A18">
      <w:pPr>
        <w:spacing w:line="480" w:lineRule="auto"/>
        <w:rPr>
          <w:b/>
        </w:rPr>
      </w:pPr>
    </w:p>
    <w:p w14:paraId="659A5D3C" w14:textId="5EF19B48" w:rsidR="0014789D" w:rsidRDefault="0014789D" w:rsidP="000D1A18">
      <w:pPr>
        <w:spacing w:line="480" w:lineRule="auto"/>
        <w:rPr>
          <w:b/>
        </w:rPr>
      </w:pPr>
      <w:r>
        <w:rPr>
          <w:b/>
        </w:rPr>
        <w:lastRenderedPageBreak/>
        <w:t>A</w:t>
      </w:r>
      <w:r w:rsidR="00547B12">
        <w:rPr>
          <w:b/>
        </w:rPr>
        <w:t>uthor Contributions</w:t>
      </w:r>
    </w:p>
    <w:p w14:paraId="75DEF2FE" w14:textId="57039189" w:rsidR="00547B12" w:rsidRDefault="00A336DF" w:rsidP="000D1A18">
      <w:pPr>
        <w:spacing w:line="480" w:lineRule="auto"/>
      </w:pPr>
      <w:r>
        <w:t>MES conceived the idea and led the study</w:t>
      </w:r>
      <w:r w:rsidR="000358E4">
        <w:t>; LKK and</w:t>
      </w:r>
      <w:r w:rsidR="0014789D">
        <w:t xml:space="preserve"> J</w:t>
      </w:r>
      <w:ins w:id="125" w:author="Jamie Stavert" w:date="2019-04-11T19:29:00Z">
        <w:r w:rsidR="00A7411A">
          <w:t>R</w:t>
        </w:r>
      </w:ins>
      <w:r w:rsidR="000358E4">
        <w:t>S</w:t>
      </w:r>
      <w:r w:rsidR="0014789D">
        <w:t xml:space="preserve"> </w:t>
      </w:r>
      <w:r w:rsidR="00AC3639">
        <w:t>wrote the code and conducted</w:t>
      </w:r>
      <w:r w:rsidR="000358E4">
        <w:t xml:space="preserve"> data</w:t>
      </w:r>
      <w:r w:rsidR="0014789D">
        <w:t xml:space="preserve"> analysis; </w:t>
      </w:r>
      <w:r w:rsidR="00BF2DAA">
        <w:t>all authors</w:t>
      </w:r>
      <w:r w:rsidR="000358E4">
        <w:t xml:space="preserve"> collated datasets,</w:t>
      </w:r>
      <w:r w:rsidR="00BF2DAA">
        <w:t xml:space="preserve"> contributed to</w:t>
      </w:r>
      <w:r>
        <w:t xml:space="preserve"> </w:t>
      </w:r>
      <w:r w:rsidR="000358E4">
        <w:t>study d</w:t>
      </w:r>
      <w:r w:rsidR="00AC3639">
        <w:t>esign</w:t>
      </w:r>
      <w:r w:rsidR="00457ED5">
        <w:t xml:space="preserve"> and</w:t>
      </w:r>
      <w:r w:rsidR="00BF2DAA">
        <w:t xml:space="preserve"> </w:t>
      </w:r>
      <w:r w:rsidR="0014789D">
        <w:t xml:space="preserve">manuscript preparation. </w:t>
      </w:r>
    </w:p>
    <w:p w14:paraId="4B238109" w14:textId="77777777" w:rsidR="00547B12" w:rsidRDefault="00547B12" w:rsidP="000D1A18">
      <w:pPr>
        <w:spacing w:line="480" w:lineRule="auto"/>
      </w:pPr>
    </w:p>
    <w:p w14:paraId="7E193F1A" w14:textId="5FC2B195" w:rsidR="00547B12" w:rsidRPr="00547B12" w:rsidRDefault="00547B12" w:rsidP="000D1A18">
      <w:pPr>
        <w:spacing w:line="480" w:lineRule="auto"/>
        <w:rPr>
          <w:b/>
        </w:rPr>
      </w:pPr>
      <w:r w:rsidRPr="00547B12">
        <w:rPr>
          <w:b/>
        </w:rPr>
        <w:t>Acknowledgements</w:t>
      </w:r>
    </w:p>
    <w:p w14:paraId="68560D0C" w14:textId="5D368725" w:rsidR="0014789D" w:rsidRDefault="000C11D4" w:rsidP="000D1A18">
      <w:pPr>
        <w:spacing w:line="480" w:lineRule="auto"/>
      </w:pPr>
      <w:r>
        <w:t xml:space="preserve">Thank you to all authors who published network matrices openly online, or sent us matrices upon our request. </w:t>
      </w:r>
      <w:r w:rsidR="0014789D">
        <w:t xml:space="preserve">MES and JS are supported by </w:t>
      </w:r>
      <w:r w:rsidR="00547B12">
        <w:t xml:space="preserve">individual UNE Postdoctoral Fellowships; </w:t>
      </w:r>
      <w:r w:rsidR="00547B12" w:rsidRPr="007C7A45">
        <w:rPr>
          <w:highlight w:val="yellow"/>
        </w:rPr>
        <w:t>RR</w:t>
      </w:r>
      <w:r w:rsidR="000358E4" w:rsidRPr="007C7A45">
        <w:rPr>
          <w:highlight w:val="yellow"/>
        </w:rPr>
        <w:t xml:space="preserve"> is supported by ARC </w:t>
      </w:r>
      <w:proofErr w:type="spellStart"/>
      <w:r w:rsidR="000358E4" w:rsidRPr="007C7A45">
        <w:rPr>
          <w:highlight w:val="yellow"/>
        </w:rPr>
        <w:t>DExxxxx</w:t>
      </w:r>
      <w:proofErr w:type="spellEnd"/>
      <w:r w:rsidR="007C7A45" w:rsidRPr="007C7A45">
        <w:rPr>
          <w:highlight w:val="yellow"/>
        </w:rPr>
        <w:t>???</w:t>
      </w:r>
      <w:r w:rsidR="000358E4">
        <w:t>;</w:t>
      </w:r>
      <w:r w:rsidR="000358E4" w:rsidRPr="000358E4">
        <w:t xml:space="preserve"> </w:t>
      </w:r>
      <w:r w:rsidR="000358E4">
        <w:t xml:space="preserve">LKK is supported by </w:t>
      </w:r>
      <w:r w:rsidR="000358E4">
        <w:rPr>
          <w:lang w:val="en-GB"/>
        </w:rPr>
        <w:t>an Ian Potter Foundation PhD scholarship grant and a CSIRO PhD top-up scholarship.</w:t>
      </w:r>
    </w:p>
    <w:p w14:paraId="75FACD72" w14:textId="77777777" w:rsidR="0014789D" w:rsidRDefault="0014789D" w:rsidP="000D1A18">
      <w:pPr>
        <w:spacing w:line="480" w:lineRule="auto"/>
      </w:pPr>
    </w:p>
    <w:p w14:paraId="0AA36DC9" w14:textId="77777777" w:rsidR="0014789D" w:rsidRPr="0014789D" w:rsidRDefault="0014789D" w:rsidP="000D1A18">
      <w:pPr>
        <w:spacing w:line="480" w:lineRule="auto"/>
        <w:rPr>
          <w:b/>
        </w:rPr>
      </w:pPr>
      <w:r w:rsidRPr="0014789D">
        <w:rPr>
          <w:b/>
        </w:rPr>
        <w:t>Data availability</w:t>
      </w:r>
    </w:p>
    <w:p w14:paraId="780C3D25" w14:textId="009BBC17" w:rsidR="00FB7B4C" w:rsidRDefault="0014789D" w:rsidP="000D1A18">
      <w:pPr>
        <w:spacing w:line="480" w:lineRule="auto"/>
        <w:rPr>
          <w:b/>
        </w:rPr>
      </w:pPr>
      <w:commentRangeStart w:id="126"/>
      <w:commentRangeStart w:id="127"/>
      <w:r w:rsidRPr="00E967B9">
        <w:rPr>
          <w:highlight w:val="yellow"/>
        </w:rPr>
        <w:t xml:space="preserve">All data, code and analyses are available at </w:t>
      </w:r>
      <w:hyperlink r:id="rId13" w:history="1">
        <w:r w:rsidRPr="00E967B9">
          <w:rPr>
            <w:rStyle w:val="Hyperlink"/>
            <w:highlight w:val="yellow"/>
          </w:rPr>
          <w:t>https://github.com/JoseBSL/Geonet</w:t>
        </w:r>
      </w:hyperlink>
      <w:commentRangeEnd w:id="126"/>
      <w:r w:rsidR="007A4DB5">
        <w:rPr>
          <w:rStyle w:val="CommentReference"/>
          <w:rFonts w:asciiTheme="minorHAnsi" w:hAnsiTheme="minorHAnsi" w:cstheme="minorBidi"/>
          <w:lang w:val="en-GB"/>
        </w:rPr>
        <w:commentReference w:id="126"/>
      </w:r>
      <w:commentRangeEnd w:id="127"/>
      <w:r w:rsidR="00433B01">
        <w:rPr>
          <w:rStyle w:val="CommentReference"/>
          <w:rFonts w:asciiTheme="minorHAnsi" w:hAnsiTheme="minorHAnsi" w:cstheme="minorBidi"/>
          <w:lang w:val="en-GB"/>
        </w:rPr>
        <w:commentReference w:id="127"/>
      </w:r>
      <w:r>
        <w:t>.</w:t>
      </w:r>
      <w:r w:rsidR="00FB7B4C">
        <w:rPr>
          <w:b/>
        </w:rPr>
        <w:br w:type="page"/>
      </w:r>
    </w:p>
    <w:p w14:paraId="2919BB10" w14:textId="4B522A28" w:rsidR="00800A9A" w:rsidRPr="00800A9A" w:rsidRDefault="00800A9A" w:rsidP="00800A9A">
      <w:pPr>
        <w:pStyle w:val="Bibliography"/>
      </w:pPr>
      <w:r w:rsidRPr="00800A9A">
        <w:lastRenderedPageBreak/>
        <w:t>1.</w:t>
      </w:r>
      <w:r w:rsidRPr="00800A9A">
        <w:tab/>
        <w:t xml:space="preserve">Ollerton, J. Pollinator diversity: </w:t>
      </w:r>
      <w:ins w:id="129" w:author="Mark Hall" w:date="2019-04-03T15:27:00Z">
        <w:r w:rsidR="007956E1">
          <w:t>D</w:t>
        </w:r>
      </w:ins>
      <w:del w:id="130" w:author="Mark Hall" w:date="2019-04-03T15:27:00Z">
        <w:r w:rsidRPr="00800A9A" w:rsidDel="007956E1">
          <w:delText>d</w:delText>
        </w:r>
      </w:del>
      <w:r w:rsidRPr="00800A9A">
        <w:t xml:space="preserve">istribution, ecological function, and conservation. </w:t>
      </w:r>
      <w:r w:rsidRPr="00800A9A">
        <w:rPr>
          <w:i/>
          <w:iCs/>
        </w:rPr>
        <w:t>Annu. Rev. Ecol. Evol. Syst.</w:t>
      </w:r>
      <w:r w:rsidRPr="00800A9A">
        <w:t xml:space="preserve"> </w:t>
      </w:r>
      <w:r w:rsidRPr="00800A9A">
        <w:rPr>
          <w:b/>
          <w:bCs/>
        </w:rPr>
        <w:t>48</w:t>
      </w:r>
      <w:r w:rsidRPr="00800A9A">
        <w:t>, 353–376 (2017).</w:t>
      </w:r>
    </w:p>
    <w:p w14:paraId="5B2A2044" w14:textId="2159768E" w:rsidR="00800A9A" w:rsidRPr="00800A9A" w:rsidRDefault="00800A9A" w:rsidP="00800A9A">
      <w:pPr>
        <w:pStyle w:val="Bibliography"/>
      </w:pPr>
      <w:r w:rsidRPr="00800A9A">
        <w:t>2.</w:t>
      </w:r>
      <w:r w:rsidRPr="00800A9A">
        <w:tab/>
        <w:t>Tauber, M.</w:t>
      </w:r>
      <w:del w:id="131" w:author="Mark Hall" w:date="2019-04-03T15:25:00Z">
        <w:r w:rsidRPr="00800A9A" w:rsidDel="0098707D">
          <w:delText xml:space="preserve"> </w:delText>
        </w:r>
      </w:del>
      <w:r w:rsidRPr="00800A9A">
        <w:t>J. &amp; Tauber, C.</w:t>
      </w:r>
      <w:del w:id="132" w:author="Mark Hall" w:date="2019-04-03T15:25:00Z">
        <w:r w:rsidRPr="00800A9A" w:rsidDel="007956E1">
          <w:delText xml:space="preserve"> </w:delText>
        </w:r>
      </w:del>
      <w:r w:rsidRPr="00800A9A">
        <w:t xml:space="preserve">A. Insect </w:t>
      </w:r>
      <w:ins w:id="133" w:author="Mark Hall" w:date="2019-04-03T15:24:00Z">
        <w:r w:rsidR="0098707D">
          <w:t>s</w:t>
        </w:r>
      </w:ins>
      <w:del w:id="134" w:author="Mark Hall" w:date="2019-04-03T15:24:00Z">
        <w:r w:rsidRPr="00800A9A" w:rsidDel="0098707D">
          <w:delText>S</w:delText>
        </w:r>
      </w:del>
      <w:r w:rsidRPr="00800A9A">
        <w:t xml:space="preserve">easonality: </w:t>
      </w:r>
      <w:ins w:id="135" w:author="Mark Hall" w:date="2019-04-03T15:27:00Z">
        <w:r w:rsidR="007956E1">
          <w:t>D</w:t>
        </w:r>
      </w:ins>
      <w:del w:id="136" w:author="Mark Hall" w:date="2019-04-03T15:24:00Z">
        <w:r w:rsidRPr="00800A9A" w:rsidDel="0098707D">
          <w:delText>D</w:delText>
        </w:r>
      </w:del>
      <w:r w:rsidRPr="00800A9A">
        <w:t xml:space="preserve">iapause </w:t>
      </w:r>
      <w:ins w:id="137" w:author="Mark Hall" w:date="2019-04-03T15:24:00Z">
        <w:r w:rsidR="0098707D">
          <w:t>m</w:t>
        </w:r>
      </w:ins>
      <w:del w:id="138" w:author="Mark Hall" w:date="2019-04-03T15:24:00Z">
        <w:r w:rsidRPr="00800A9A" w:rsidDel="0098707D">
          <w:delText>M</w:delText>
        </w:r>
      </w:del>
      <w:r w:rsidRPr="00800A9A">
        <w:t xml:space="preserve">aintenance, </w:t>
      </w:r>
      <w:ins w:id="139" w:author="Mark Hall" w:date="2019-04-03T15:24:00Z">
        <w:r w:rsidR="0098707D">
          <w:t>t</w:t>
        </w:r>
      </w:ins>
      <w:del w:id="140" w:author="Mark Hall" w:date="2019-04-03T15:24:00Z">
        <w:r w:rsidRPr="00800A9A" w:rsidDel="0098707D">
          <w:delText>T</w:delText>
        </w:r>
      </w:del>
      <w:r w:rsidRPr="00800A9A">
        <w:t xml:space="preserve">ermination, and </w:t>
      </w:r>
      <w:proofErr w:type="spellStart"/>
      <w:ins w:id="141" w:author="Mark Hall" w:date="2019-04-03T15:24:00Z">
        <w:r w:rsidR="0098707D">
          <w:t>p</w:t>
        </w:r>
      </w:ins>
      <w:del w:id="142" w:author="Mark Hall" w:date="2019-04-03T15:24:00Z">
        <w:r w:rsidRPr="00800A9A" w:rsidDel="0098707D">
          <w:delText>P</w:delText>
        </w:r>
      </w:del>
      <w:r w:rsidRPr="00800A9A">
        <w:t>ostdiapause</w:t>
      </w:r>
      <w:proofErr w:type="spellEnd"/>
      <w:r w:rsidRPr="00800A9A">
        <w:t xml:space="preserve"> </w:t>
      </w:r>
      <w:ins w:id="143" w:author="Mark Hall" w:date="2019-04-03T15:25:00Z">
        <w:r w:rsidR="0098707D">
          <w:t>d</w:t>
        </w:r>
      </w:ins>
      <w:del w:id="144" w:author="Mark Hall" w:date="2019-04-03T15:25:00Z">
        <w:r w:rsidRPr="00800A9A" w:rsidDel="0098707D">
          <w:delText>D</w:delText>
        </w:r>
      </w:del>
      <w:r w:rsidRPr="00800A9A">
        <w:t xml:space="preserve">evelopment. </w:t>
      </w:r>
      <w:r w:rsidRPr="00800A9A">
        <w:rPr>
          <w:i/>
          <w:iCs/>
        </w:rPr>
        <w:t>Annu. Rev. Entomol.</w:t>
      </w:r>
      <w:r w:rsidRPr="00800A9A">
        <w:t xml:space="preserve"> </w:t>
      </w:r>
      <w:r w:rsidRPr="00800A9A">
        <w:rPr>
          <w:b/>
          <w:bCs/>
        </w:rPr>
        <w:t>21</w:t>
      </w:r>
      <w:r w:rsidRPr="00800A9A">
        <w:t>, 81–107 (1976).</w:t>
      </w:r>
    </w:p>
    <w:p w14:paraId="7A24A72B" w14:textId="6966A872" w:rsidR="00800A9A" w:rsidRPr="00800A9A" w:rsidRDefault="00800A9A" w:rsidP="00800A9A">
      <w:pPr>
        <w:pStyle w:val="Bibliography"/>
      </w:pPr>
      <w:r w:rsidRPr="00800A9A">
        <w:t>3.</w:t>
      </w:r>
      <w:r w:rsidRPr="00800A9A">
        <w:tab/>
        <w:t>Lawson, D.</w:t>
      </w:r>
      <w:del w:id="145" w:author="Mark Hall" w:date="2019-04-03T15:25:00Z">
        <w:r w:rsidRPr="00800A9A" w:rsidDel="0098707D">
          <w:delText xml:space="preserve"> </w:delText>
        </w:r>
      </w:del>
      <w:r w:rsidRPr="00800A9A">
        <w:t xml:space="preserve">A. &amp; </w:t>
      </w:r>
      <w:proofErr w:type="spellStart"/>
      <w:r w:rsidRPr="00800A9A">
        <w:t>Rands</w:t>
      </w:r>
      <w:proofErr w:type="spellEnd"/>
      <w:r w:rsidRPr="00800A9A">
        <w:t>, S.</w:t>
      </w:r>
      <w:del w:id="146" w:author="Mark Hall" w:date="2019-04-03T15:25:00Z">
        <w:r w:rsidRPr="00800A9A" w:rsidDel="007956E1">
          <w:delText xml:space="preserve"> </w:delText>
        </w:r>
      </w:del>
      <w:r w:rsidRPr="00800A9A">
        <w:t xml:space="preserve">A. The effects of rainfall on plant–pollinator interactions. </w:t>
      </w:r>
      <w:r w:rsidRPr="00800A9A">
        <w:rPr>
          <w:i/>
          <w:iCs/>
        </w:rPr>
        <w:t>Arthropod-Plant Interact.</w:t>
      </w:r>
      <w:r w:rsidRPr="00800A9A">
        <w:t xml:space="preserve"> (2019).</w:t>
      </w:r>
      <w:del w:id="147" w:author="Mark Hall" w:date="2019-04-03T15:25:00Z">
        <w:r w:rsidRPr="00800A9A" w:rsidDel="0098707D">
          <w:delText xml:space="preserve"> doi:10.1007/s11829-019-09686-z</w:delText>
        </w:r>
      </w:del>
    </w:p>
    <w:p w14:paraId="6B2E0DFC" w14:textId="61D5DE43" w:rsidR="00800A9A" w:rsidRPr="00800A9A" w:rsidRDefault="00800A9A" w:rsidP="00800A9A">
      <w:pPr>
        <w:pStyle w:val="Bibliography"/>
      </w:pPr>
      <w:r w:rsidRPr="00800A9A">
        <w:t>4.</w:t>
      </w:r>
      <w:r w:rsidRPr="00800A9A">
        <w:tab/>
      </w:r>
      <w:proofErr w:type="spellStart"/>
      <w:r w:rsidRPr="00800A9A">
        <w:t>Rands</w:t>
      </w:r>
      <w:proofErr w:type="spellEnd"/>
      <w:r w:rsidRPr="00800A9A">
        <w:t>, S.</w:t>
      </w:r>
      <w:del w:id="148" w:author="Mark Hall" w:date="2019-04-03T15:25:00Z">
        <w:r w:rsidRPr="00800A9A" w:rsidDel="0098707D">
          <w:delText xml:space="preserve"> </w:delText>
        </w:r>
      </w:del>
      <w:r w:rsidRPr="00800A9A">
        <w:t>A. &amp; Whitney, H.</w:t>
      </w:r>
      <w:del w:id="149" w:author="Mark Hall" w:date="2019-04-03T15:25:00Z">
        <w:r w:rsidRPr="00800A9A" w:rsidDel="007956E1">
          <w:delText xml:space="preserve"> </w:delText>
        </w:r>
      </w:del>
      <w:r w:rsidRPr="00800A9A">
        <w:t xml:space="preserve">M. Floral </w:t>
      </w:r>
      <w:ins w:id="150" w:author="Mark Hall" w:date="2019-04-03T15:25:00Z">
        <w:r w:rsidR="007956E1">
          <w:t>t</w:t>
        </w:r>
      </w:ins>
      <w:del w:id="151" w:author="Mark Hall" w:date="2019-04-03T15:25:00Z">
        <w:r w:rsidRPr="00800A9A" w:rsidDel="007956E1">
          <w:delText>T</w:delText>
        </w:r>
      </w:del>
      <w:r w:rsidRPr="00800A9A">
        <w:t xml:space="preserve">emperature and </w:t>
      </w:r>
      <w:ins w:id="152" w:author="Mark Hall" w:date="2019-04-03T15:25:00Z">
        <w:r w:rsidR="007956E1">
          <w:t>o</w:t>
        </w:r>
      </w:ins>
      <w:del w:id="153" w:author="Mark Hall" w:date="2019-04-03T15:25:00Z">
        <w:r w:rsidRPr="00800A9A" w:rsidDel="007956E1">
          <w:delText>O</w:delText>
        </w:r>
      </w:del>
      <w:r w:rsidRPr="00800A9A">
        <w:t xml:space="preserve">ptimal </w:t>
      </w:r>
      <w:ins w:id="154" w:author="Mark Hall" w:date="2019-04-03T15:25:00Z">
        <w:r w:rsidR="007956E1">
          <w:t>f</w:t>
        </w:r>
      </w:ins>
      <w:del w:id="155" w:author="Mark Hall" w:date="2019-04-03T15:25:00Z">
        <w:r w:rsidRPr="00800A9A" w:rsidDel="007956E1">
          <w:delText>F</w:delText>
        </w:r>
      </w:del>
      <w:r w:rsidRPr="00800A9A">
        <w:t xml:space="preserve">oraging: </w:t>
      </w:r>
      <w:ins w:id="156" w:author="Mark Hall" w:date="2019-04-03T15:27:00Z">
        <w:r w:rsidR="007956E1">
          <w:t>I</w:t>
        </w:r>
      </w:ins>
      <w:del w:id="157" w:author="Mark Hall" w:date="2019-04-03T15:25:00Z">
        <w:r w:rsidRPr="00800A9A" w:rsidDel="007956E1">
          <w:delText>I</w:delText>
        </w:r>
      </w:del>
      <w:r w:rsidRPr="00800A9A">
        <w:t xml:space="preserve">s </w:t>
      </w:r>
      <w:ins w:id="158" w:author="Mark Hall" w:date="2019-04-03T15:26:00Z">
        <w:r w:rsidR="007956E1">
          <w:t>h</w:t>
        </w:r>
      </w:ins>
      <w:del w:id="159" w:author="Mark Hall" w:date="2019-04-03T15:26:00Z">
        <w:r w:rsidRPr="00800A9A" w:rsidDel="007956E1">
          <w:delText>H</w:delText>
        </w:r>
      </w:del>
      <w:r w:rsidRPr="00800A9A">
        <w:t xml:space="preserve">eat a </w:t>
      </w:r>
      <w:ins w:id="160" w:author="Mark Hall" w:date="2019-04-03T15:26:00Z">
        <w:r w:rsidR="007956E1">
          <w:t>f</w:t>
        </w:r>
      </w:ins>
      <w:del w:id="161" w:author="Mark Hall" w:date="2019-04-03T15:26:00Z">
        <w:r w:rsidRPr="00800A9A" w:rsidDel="007956E1">
          <w:delText>F</w:delText>
        </w:r>
      </w:del>
      <w:r w:rsidRPr="00800A9A">
        <w:t xml:space="preserve">easible </w:t>
      </w:r>
      <w:ins w:id="162" w:author="Mark Hall" w:date="2019-04-03T15:26:00Z">
        <w:r w:rsidR="007956E1">
          <w:t>f</w:t>
        </w:r>
      </w:ins>
      <w:del w:id="163" w:author="Mark Hall" w:date="2019-04-03T15:26:00Z">
        <w:r w:rsidRPr="00800A9A" w:rsidDel="007956E1">
          <w:delText>F</w:delText>
        </w:r>
      </w:del>
      <w:r w:rsidRPr="00800A9A">
        <w:t xml:space="preserve">loral </w:t>
      </w:r>
      <w:ins w:id="164" w:author="Mark Hall" w:date="2019-04-03T15:26:00Z">
        <w:r w:rsidR="007956E1">
          <w:t>r</w:t>
        </w:r>
      </w:ins>
      <w:del w:id="165" w:author="Mark Hall" w:date="2019-04-03T15:26:00Z">
        <w:r w:rsidRPr="00800A9A" w:rsidDel="007956E1">
          <w:delText>R</w:delText>
        </w:r>
      </w:del>
      <w:r w:rsidRPr="00800A9A">
        <w:t xml:space="preserve">eward for </w:t>
      </w:r>
      <w:ins w:id="166" w:author="Mark Hall" w:date="2019-04-03T15:26:00Z">
        <w:r w:rsidR="007956E1">
          <w:t>p</w:t>
        </w:r>
      </w:ins>
      <w:del w:id="167" w:author="Mark Hall" w:date="2019-04-03T15:26:00Z">
        <w:r w:rsidRPr="00800A9A" w:rsidDel="007956E1">
          <w:delText>P</w:delText>
        </w:r>
      </w:del>
      <w:r w:rsidRPr="00800A9A">
        <w:t xml:space="preserve">ollinators? </w:t>
      </w:r>
      <w:proofErr w:type="spellStart"/>
      <w:ins w:id="168" w:author="Mark Hall" w:date="2019-04-03T14:33:00Z">
        <w:r w:rsidR="00E70B79">
          <w:rPr>
            <w:i/>
            <w:iCs/>
          </w:rPr>
          <w:t>Plos</w:t>
        </w:r>
      </w:ins>
      <w:proofErr w:type="spellEnd"/>
      <w:del w:id="169" w:author="Mark Hall" w:date="2019-04-03T14:33:00Z">
        <w:r w:rsidRPr="00800A9A" w:rsidDel="00E70B79">
          <w:rPr>
            <w:i/>
            <w:iCs/>
          </w:rPr>
          <w:delText>PLOS</w:delText>
        </w:r>
      </w:del>
      <w:r w:rsidRPr="00800A9A">
        <w:rPr>
          <w:i/>
          <w:iCs/>
        </w:rPr>
        <w:t xml:space="preserve"> ONE</w:t>
      </w:r>
      <w:r w:rsidRPr="00800A9A">
        <w:t xml:space="preserve"> </w:t>
      </w:r>
      <w:r w:rsidRPr="00800A9A">
        <w:rPr>
          <w:b/>
          <w:bCs/>
        </w:rPr>
        <w:t>3</w:t>
      </w:r>
      <w:r w:rsidRPr="00800A9A">
        <w:t>, e2007 (2008).</w:t>
      </w:r>
    </w:p>
    <w:p w14:paraId="60DB7601" w14:textId="77777777" w:rsidR="00800A9A" w:rsidRPr="00800A9A" w:rsidRDefault="00800A9A" w:rsidP="00800A9A">
      <w:pPr>
        <w:pStyle w:val="Bibliography"/>
      </w:pPr>
      <w:r w:rsidRPr="00800A9A">
        <w:t>5.</w:t>
      </w:r>
      <w:r w:rsidRPr="00800A9A">
        <w:tab/>
        <w:t xml:space="preserve">Sapir, Y., Shmida, A. &amp; Ne’eman, G. Morning floral heat as a reward to the pollinators of the Oncocyclus irises. </w:t>
      </w:r>
      <w:r w:rsidRPr="00800A9A">
        <w:rPr>
          <w:i/>
          <w:iCs/>
        </w:rPr>
        <w:t>Oecologia</w:t>
      </w:r>
      <w:r w:rsidRPr="00800A9A">
        <w:t xml:space="preserve"> </w:t>
      </w:r>
      <w:r w:rsidRPr="00800A9A">
        <w:rPr>
          <w:b/>
          <w:bCs/>
        </w:rPr>
        <w:t>147</w:t>
      </w:r>
      <w:r w:rsidRPr="00800A9A">
        <w:t>, 53–59 (2006).</w:t>
      </w:r>
    </w:p>
    <w:p w14:paraId="5E4AEF22" w14:textId="77777777" w:rsidR="00800A9A" w:rsidRPr="00800A9A" w:rsidRDefault="00800A9A" w:rsidP="00800A9A">
      <w:pPr>
        <w:pStyle w:val="Bibliography"/>
      </w:pPr>
      <w:r w:rsidRPr="00800A9A">
        <w:t>6.</w:t>
      </w:r>
      <w:r w:rsidRPr="00800A9A">
        <w:tab/>
        <w:t>Tiusanen, M., Hebert, P.</w:t>
      </w:r>
      <w:del w:id="170" w:author="Mark Hall" w:date="2019-04-03T15:26:00Z">
        <w:r w:rsidRPr="00800A9A" w:rsidDel="007956E1">
          <w:delText xml:space="preserve"> </w:delText>
        </w:r>
      </w:del>
      <w:r w:rsidRPr="00800A9A">
        <w:t>D.</w:t>
      </w:r>
      <w:del w:id="171" w:author="Mark Hall" w:date="2019-04-03T15:26:00Z">
        <w:r w:rsidRPr="00800A9A" w:rsidDel="007956E1">
          <w:delText xml:space="preserve"> </w:delText>
        </w:r>
      </w:del>
      <w:r w:rsidRPr="00800A9A">
        <w:t>N., Schmidt, N.</w:t>
      </w:r>
      <w:del w:id="172" w:author="Mark Hall" w:date="2019-04-03T15:26:00Z">
        <w:r w:rsidRPr="00800A9A" w:rsidDel="007956E1">
          <w:delText xml:space="preserve"> </w:delText>
        </w:r>
      </w:del>
      <w:r w:rsidRPr="00800A9A">
        <w:t xml:space="preserve">M. &amp; Roslin, T. One fly to rule them all-muscid flies are the key pollinators in the Arctic. </w:t>
      </w:r>
      <w:r w:rsidRPr="00800A9A">
        <w:rPr>
          <w:i/>
          <w:iCs/>
        </w:rPr>
        <w:t>Proc. Biol. Sci.</w:t>
      </w:r>
      <w:r w:rsidRPr="00800A9A">
        <w:t xml:space="preserve"> </w:t>
      </w:r>
      <w:r w:rsidRPr="00800A9A">
        <w:rPr>
          <w:b/>
          <w:bCs/>
        </w:rPr>
        <w:t>283</w:t>
      </w:r>
      <w:r w:rsidRPr="00800A9A">
        <w:t>, (2016).</w:t>
      </w:r>
    </w:p>
    <w:p w14:paraId="7BC4E555" w14:textId="2CB646A7" w:rsidR="00800A9A" w:rsidRPr="00800A9A" w:rsidRDefault="00800A9A" w:rsidP="00800A9A">
      <w:pPr>
        <w:pStyle w:val="Bibliography"/>
      </w:pPr>
      <w:r w:rsidRPr="00800A9A">
        <w:t>7.</w:t>
      </w:r>
      <w:r w:rsidRPr="00800A9A">
        <w:tab/>
        <w:t>Elberling, H. &amp; Olesen, J.</w:t>
      </w:r>
      <w:del w:id="173" w:author="Mark Hall" w:date="2019-04-03T15:26:00Z">
        <w:r w:rsidRPr="00800A9A" w:rsidDel="007956E1">
          <w:delText xml:space="preserve"> </w:delText>
        </w:r>
      </w:del>
      <w:r w:rsidRPr="00800A9A">
        <w:t xml:space="preserve">M. The structure of a high latitude plant-flower visitor system: </w:t>
      </w:r>
      <w:ins w:id="174" w:author="Mark Hall" w:date="2019-04-03T15:28:00Z">
        <w:r w:rsidR="007956E1">
          <w:t>t</w:t>
        </w:r>
      </w:ins>
      <w:del w:id="175" w:author="Mark Hall" w:date="2019-04-03T15:28:00Z">
        <w:r w:rsidRPr="00800A9A" w:rsidDel="007956E1">
          <w:delText>t</w:delText>
        </w:r>
      </w:del>
      <w:r w:rsidRPr="00800A9A">
        <w:t xml:space="preserve">he dominance of flies. </w:t>
      </w:r>
      <w:r w:rsidRPr="00800A9A">
        <w:rPr>
          <w:i/>
          <w:iCs/>
        </w:rPr>
        <w:t>Ecography</w:t>
      </w:r>
      <w:r w:rsidRPr="00800A9A">
        <w:t xml:space="preserve"> </w:t>
      </w:r>
      <w:r w:rsidRPr="00800A9A">
        <w:rPr>
          <w:b/>
          <w:bCs/>
        </w:rPr>
        <w:t>22</w:t>
      </w:r>
      <w:r w:rsidRPr="00800A9A">
        <w:t>, 314–323 (1999).</w:t>
      </w:r>
    </w:p>
    <w:p w14:paraId="4B9EE2FE" w14:textId="77777777" w:rsidR="00800A9A" w:rsidRPr="00800A9A" w:rsidRDefault="00800A9A" w:rsidP="00800A9A">
      <w:pPr>
        <w:pStyle w:val="Bibliography"/>
      </w:pPr>
      <w:r w:rsidRPr="00800A9A">
        <w:t>8.</w:t>
      </w:r>
      <w:r w:rsidRPr="00800A9A">
        <w:tab/>
        <w:t>González, A.</w:t>
      </w:r>
      <w:del w:id="176" w:author="Mark Hall" w:date="2019-04-03T15:26:00Z">
        <w:r w:rsidRPr="00800A9A" w:rsidDel="007956E1">
          <w:delText xml:space="preserve"> </w:delText>
        </w:r>
      </w:del>
      <w:r w:rsidRPr="00800A9A">
        <w:t>M.</w:t>
      </w:r>
      <w:del w:id="177" w:author="Mark Hall" w:date="2019-04-03T15:26:00Z">
        <w:r w:rsidRPr="00800A9A" w:rsidDel="007956E1">
          <w:delText xml:space="preserve"> </w:delText>
        </w:r>
      </w:del>
      <w:r w:rsidRPr="00800A9A">
        <w:t xml:space="preserve">M. </w:t>
      </w:r>
      <w:r w:rsidRPr="00800A9A">
        <w:rPr>
          <w:i/>
          <w:iCs/>
        </w:rPr>
        <w:t>et al.</w:t>
      </w:r>
      <w:r w:rsidRPr="00800A9A">
        <w:t xml:space="preserve"> Effects of climate on pollination networks in the West Indies. </w:t>
      </w:r>
      <w:r w:rsidRPr="00800A9A">
        <w:rPr>
          <w:i/>
          <w:iCs/>
        </w:rPr>
        <w:t>J. Trop. Ecol.</w:t>
      </w:r>
      <w:r w:rsidRPr="00800A9A">
        <w:t xml:space="preserve"> </w:t>
      </w:r>
      <w:r w:rsidRPr="00800A9A">
        <w:rPr>
          <w:b/>
          <w:bCs/>
        </w:rPr>
        <w:t>25</w:t>
      </w:r>
      <w:r w:rsidRPr="00800A9A">
        <w:t>, 493–506 (2009).</w:t>
      </w:r>
    </w:p>
    <w:p w14:paraId="29770085" w14:textId="77777777" w:rsidR="00800A9A" w:rsidRPr="00800A9A" w:rsidRDefault="00800A9A" w:rsidP="00800A9A">
      <w:pPr>
        <w:pStyle w:val="Bibliography"/>
      </w:pPr>
      <w:r w:rsidRPr="00800A9A">
        <w:t>9.</w:t>
      </w:r>
      <w:r w:rsidRPr="00800A9A">
        <w:tab/>
        <w:t>Michener, C.</w:t>
      </w:r>
      <w:del w:id="178" w:author="Mark Hall" w:date="2019-04-03T15:26:00Z">
        <w:r w:rsidRPr="00800A9A" w:rsidDel="007956E1">
          <w:delText xml:space="preserve"> </w:delText>
        </w:r>
      </w:del>
      <w:r w:rsidRPr="00800A9A">
        <w:t xml:space="preserve">D. Biogeography of the Bees. </w:t>
      </w:r>
      <w:r w:rsidRPr="00800A9A">
        <w:rPr>
          <w:i/>
          <w:iCs/>
        </w:rPr>
        <w:t>Ann. Mo. Bot. Gard.</w:t>
      </w:r>
      <w:r w:rsidRPr="00800A9A">
        <w:t xml:space="preserve"> </w:t>
      </w:r>
      <w:r w:rsidRPr="00800A9A">
        <w:rPr>
          <w:b/>
          <w:bCs/>
        </w:rPr>
        <w:t>66</w:t>
      </w:r>
      <w:r w:rsidRPr="00800A9A">
        <w:t>, 277–347 (1979).</w:t>
      </w:r>
    </w:p>
    <w:p w14:paraId="555BA46A" w14:textId="77777777" w:rsidR="00800A9A" w:rsidRPr="00800A9A" w:rsidRDefault="00800A9A" w:rsidP="00800A9A">
      <w:pPr>
        <w:pStyle w:val="Bibliography"/>
      </w:pPr>
      <w:r w:rsidRPr="00800A9A">
        <w:t>10.</w:t>
      </w:r>
      <w:r w:rsidRPr="00800A9A">
        <w:tab/>
        <w:t xml:space="preserve">Rader, R., Reilly, J., Bartomeus, I. &amp; Winfree, R. Native bees buffer the negative impact of climate warming on honey bee pollination of watermelon crops. </w:t>
      </w:r>
      <w:r w:rsidRPr="00800A9A">
        <w:rPr>
          <w:i/>
          <w:iCs/>
        </w:rPr>
        <w:t>Glob. Change Biol.</w:t>
      </w:r>
      <w:r w:rsidRPr="00800A9A">
        <w:t xml:space="preserve"> </w:t>
      </w:r>
      <w:r w:rsidRPr="00800A9A">
        <w:rPr>
          <w:b/>
          <w:bCs/>
        </w:rPr>
        <w:t>19</w:t>
      </w:r>
      <w:r w:rsidRPr="00800A9A">
        <w:t>, 3103–3110 (2013).</w:t>
      </w:r>
    </w:p>
    <w:p w14:paraId="37BF55E4" w14:textId="77777777" w:rsidR="00800A9A" w:rsidRPr="00800A9A" w:rsidRDefault="00800A9A" w:rsidP="00800A9A">
      <w:pPr>
        <w:pStyle w:val="Bibliography"/>
      </w:pPr>
      <w:r w:rsidRPr="00800A9A">
        <w:t>11.</w:t>
      </w:r>
      <w:r w:rsidRPr="00800A9A">
        <w:tab/>
        <w:t xml:space="preserve">Bartomeus, I. </w:t>
      </w:r>
      <w:r w:rsidRPr="00800A9A">
        <w:rPr>
          <w:i/>
          <w:iCs/>
        </w:rPr>
        <w:t>et al.</w:t>
      </w:r>
      <w:r w:rsidRPr="00800A9A">
        <w:t xml:space="preserve"> Biodiversity ensures plant-pollinator phenological synchrony against climate change. </w:t>
      </w:r>
      <w:r w:rsidRPr="00800A9A">
        <w:rPr>
          <w:i/>
          <w:iCs/>
        </w:rPr>
        <w:t>Ecol. Lett.</w:t>
      </w:r>
      <w:r w:rsidRPr="00800A9A">
        <w:t xml:space="preserve"> </w:t>
      </w:r>
      <w:r w:rsidRPr="00800A9A">
        <w:rPr>
          <w:b/>
          <w:bCs/>
        </w:rPr>
        <w:t>16</w:t>
      </w:r>
      <w:r w:rsidRPr="00800A9A">
        <w:t>, 1331–1338 (2013).</w:t>
      </w:r>
    </w:p>
    <w:p w14:paraId="424EEE6F" w14:textId="77777777" w:rsidR="00800A9A" w:rsidRPr="00800A9A" w:rsidRDefault="00800A9A" w:rsidP="00800A9A">
      <w:pPr>
        <w:pStyle w:val="Bibliography"/>
      </w:pPr>
      <w:r w:rsidRPr="00800A9A">
        <w:t>12.</w:t>
      </w:r>
      <w:r w:rsidRPr="00800A9A">
        <w:tab/>
        <w:t>Knight, T.</w:t>
      </w:r>
      <w:del w:id="179" w:author="Mark Hall" w:date="2019-04-03T15:27:00Z">
        <w:r w:rsidRPr="00800A9A" w:rsidDel="007956E1">
          <w:delText xml:space="preserve"> </w:delText>
        </w:r>
      </w:del>
      <w:r w:rsidRPr="00800A9A">
        <w:t xml:space="preserve">M. </w:t>
      </w:r>
      <w:r w:rsidRPr="00800A9A">
        <w:rPr>
          <w:i/>
          <w:iCs/>
        </w:rPr>
        <w:t>et al.</w:t>
      </w:r>
      <w:r w:rsidRPr="00800A9A">
        <w:t xml:space="preserve"> Reflections on, and visions for, the changing field of pollination ecology. </w:t>
      </w:r>
      <w:r w:rsidRPr="00800A9A">
        <w:rPr>
          <w:i/>
          <w:iCs/>
        </w:rPr>
        <w:t>Ecol. Lett.</w:t>
      </w:r>
      <w:r w:rsidRPr="00800A9A">
        <w:t xml:space="preserve"> </w:t>
      </w:r>
      <w:r w:rsidRPr="00800A9A">
        <w:rPr>
          <w:b/>
          <w:bCs/>
        </w:rPr>
        <w:t>21</w:t>
      </w:r>
      <w:r w:rsidRPr="00800A9A">
        <w:t>, 1282–1295 (2018).</w:t>
      </w:r>
    </w:p>
    <w:p w14:paraId="691DF3A9" w14:textId="77777777" w:rsidR="00800A9A" w:rsidRPr="00800A9A" w:rsidRDefault="00800A9A" w:rsidP="00800A9A">
      <w:pPr>
        <w:pStyle w:val="Bibliography"/>
      </w:pPr>
      <w:r w:rsidRPr="00800A9A">
        <w:lastRenderedPageBreak/>
        <w:t>13.</w:t>
      </w:r>
      <w:r w:rsidRPr="00800A9A">
        <w:tab/>
        <w:t xml:space="preserve">Mayer, C. </w:t>
      </w:r>
      <w:r w:rsidRPr="00800A9A">
        <w:rPr>
          <w:i/>
          <w:iCs/>
        </w:rPr>
        <w:t>et al.</w:t>
      </w:r>
      <w:r w:rsidRPr="00800A9A">
        <w:t xml:space="preserve"> Pollination ecology in the 21st Century: Key questions for future research. </w:t>
      </w:r>
      <w:r w:rsidRPr="00800A9A">
        <w:rPr>
          <w:i/>
          <w:iCs/>
        </w:rPr>
        <w:t>J. Pollinat. Ecol.</w:t>
      </w:r>
      <w:r w:rsidRPr="00800A9A">
        <w:t xml:space="preserve"> </w:t>
      </w:r>
      <w:r w:rsidRPr="00800A9A">
        <w:rPr>
          <w:b/>
          <w:bCs/>
        </w:rPr>
        <w:t>3</w:t>
      </w:r>
      <w:r w:rsidRPr="00800A9A">
        <w:t>, 8–23 (2011).</w:t>
      </w:r>
    </w:p>
    <w:p w14:paraId="3D198458" w14:textId="77777777" w:rsidR="00800A9A" w:rsidRPr="00800A9A" w:rsidRDefault="00800A9A" w:rsidP="00800A9A">
      <w:pPr>
        <w:pStyle w:val="Bibliography"/>
      </w:pPr>
      <w:r w:rsidRPr="00800A9A">
        <w:t>14.</w:t>
      </w:r>
      <w:r w:rsidRPr="00800A9A">
        <w:tab/>
        <w:t xml:space="preserve">Petanidou, T. </w:t>
      </w:r>
      <w:r w:rsidRPr="00800A9A">
        <w:rPr>
          <w:i/>
          <w:iCs/>
        </w:rPr>
        <w:t>et al.</w:t>
      </w:r>
      <w:r w:rsidRPr="00800A9A">
        <w:t xml:space="preserve"> Climate drives plant-pollinator interactions even along small-scale climate gradients: the case of the Aegean. </w:t>
      </w:r>
      <w:r w:rsidRPr="00800A9A">
        <w:rPr>
          <w:i/>
          <w:iCs/>
        </w:rPr>
        <w:t>Plant Biol.</w:t>
      </w:r>
      <w:r w:rsidRPr="00800A9A">
        <w:t xml:space="preserve"> </w:t>
      </w:r>
      <w:r w:rsidRPr="00800A9A">
        <w:rPr>
          <w:b/>
          <w:bCs/>
        </w:rPr>
        <w:t>20 Suppl 1</w:t>
      </w:r>
      <w:r w:rsidRPr="00800A9A">
        <w:t>, 176–183 (2018).</w:t>
      </w:r>
    </w:p>
    <w:p w14:paraId="16F6F7AB" w14:textId="77777777" w:rsidR="00800A9A" w:rsidRPr="00800A9A" w:rsidRDefault="00800A9A" w:rsidP="00800A9A">
      <w:pPr>
        <w:pStyle w:val="Bibliography"/>
      </w:pPr>
      <w:r w:rsidRPr="00800A9A">
        <w:t>15.</w:t>
      </w:r>
      <w:r w:rsidRPr="00800A9A">
        <w:tab/>
        <w:t>Memmott, J., Craze, P.</w:t>
      </w:r>
      <w:del w:id="180" w:author="Mark Hall" w:date="2019-04-03T15:28:00Z">
        <w:r w:rsidRPr="00800A9A" w:rsidDel="007956E1">
          <w:delText xml:space="preserve"> </w:delText>
        </w:r>
      </w:del>
      <w:r w:rsidRPr="00800A9A">
        <w:t xml:space="preserve">G., </w:t>
      </w:r>
      <w:proofErr w:type="spellStart"/>
      <w:r w:rsidRPr="00800A9A">
        <w:t>Waser</w:t>
      </w:r>
      <w:proofErr w:type="spellEnd"/>
      <w:r w:rsidRPr="00800A9A">
        <w:t>, N.</w:t>
      </w:r>
      <w:del w:id="181" w:author="Mark Hall" w:date="2019-04-03T15:29:00Z">
        <w:r w:rsidRPr="00800A9A" w:rsidDel="007956E1">
          <w:delText xml:space="preserve"> </w:delText>
        </w:r>
      </w:del>
      <w:r w:rsidRPr="00800A9A">
        <w:t>M. &amp; Price, M.</w:t>
      </w:r>
      <w:del w:id="182" w:author="Mark Hall" w:date="2019-04-03T15:29:00Z">
        <w:r w:rsidRPr="00800A9A" w:rsidDel="007956E1">
          <w:delText xml:space="preserve"> </w:delText>
        </w:r>
      </w:del>
      <w:r w:rsidRPr="00800A9A">
        <w:t xml:space="preserve">V. Global warming and the disruption of plant-pollinator interactions. </w:t>
      </w:r>
      <w:r w:rsidRPr="00800A9A">
        <w:rPr>
          <w:i/>
          <w:iCs/>
        </w:rPr>
        <w:t>Ecol. Lett.</w:t>
      </w:r>
      <w:r w:rsidRPr="00800A9A">
        <w:t xml:space="preserve"> </w:t>
      </w:r>
      <w:r w:rsidRPr="00800A9A">
        <w:rPr>
          <w:b/>
          <w:bCs/>
        </w:rPr>
        <w:t>10</w:t>
      </w:r>
      <w:r w:rsidRPr="00800A9A">
        <w:t>, 710–717 (2007).</w:t>
      </w:r>
    </w:p>
    <w:p w14:paraId="1B880A7A" w14:textId="77777777" w:rsidR="00800A9A" w:rsidRPr="00800A9A" w:rsidRDefault="00800A9A" w:rsidP="00800A9A">
      <w:pPr>
        <w:pStyle w:val="Bibliography"/>
      </w:pPr>
      <w:r w:rsidRPr="00800A9A">
        <w:t>16.</w:t>
      </w:r>
      <w:r w:rsidRPr="00800A9A">
        <w:tab/>
      </w:r>
      <w:proofErr w:type="spellStart"/>
      <w:r w:rsidRPr="00800A9A">
        <w:t>Hegland</w:t>
      </w:r>
      <w:proofErr w:type="spellEnd"/>
      <w:r w:rsidRPr="00800A9A">
        <w:t>, S.</w:t>
      </w:r>
      <w:del w:id="183" w:author="Mark Hall" w:date="2019-04-03T15:29:00Z">
        <w:r w:rsidRPr="00800A9A" w:rsidDel="007956E1">
          <w:delText xml:space="preserve"> </w:delText>
        </w:r>
      </w:del>
      <w:r w:rsidRPr="00800A9A">
        <w:t xml:space="preserve">J., Nielsen, A., Lázaro, A., </w:t>
      </w:r>
      <w:proofErr w:type="spellStart"/>
      <w:r w:rsidRPr="00800A9A">
        <w:t>Bjerknes</w:t>
      </w:r>
      <w:proofErr w:type="spellEnd"/>
      <w:r w:rsidRPr="00800A9A">
        <w:t>, A.</w:t>
      </w:r>
      <w:del w:id="184" w:author="Mark Hall" w:date="2019-04-03T15:29:00Z">
        <w:r w:rsidRPr="00800A9A" w:rsidDel="007956E1">
          <w:delText>-</w:delText>
        </w:r>
      </w:del>
      <w:r w:rsidRPr="00800A9A">
        <w:t xml:space="preserve">L. &amp; </w:t>
      </w:r>
      <w:proofErr w:type="spellStart"/>
      <w:r w:rsidRPr="00800A9A">
        <w:t>Totland</w:t>
      </w:r>
      <w:proofErr w:type="spellEnd"/>
      <w:r w:rsidRPr="00800A9A">
        <w:t xml:space="preserve">, Ø. How does climate warming affect plant-pollinator interactions? </w:t>
      </w:r>
      <w:r w:rsidRPr="00800A9A">
        <w:rPr>
          <w:i/>
          <w:iCs/>
        </w:rPr>
        <w:t>Ecol. Lett.</w:t>
      </w:r>
      <w:r w:rsidRPr="00800A9A">
        <w:t xml:space="preserve"> </w:t>
      </w:r>
      <w:r w:rsidRPr="00800A9A">
        <w:rPr>
          <w:b/>
          <w:bCs/>
        </w:rPr>
        <w:t>12</w:t>
      </w:r>
      <w:r w:rsidRPr="00800A9A">
        <w:t>, 184–195 (2009).</w:t>
      </w:r>
    </w:p>
    <w:p w14:paraId="4D06BC5E" w14:textId="77777777" w:rsidR="00800A9A" w:rsidRPr="00800A9A" w:rsidRDefault="00800A9A" w:rsidP="00800A9A">
      <w:pPr>
        <w:pStyle w:val="Bibliography"/>
      </w:pPr>
      <w:r w:rsidRPr="00800A9A">
        <w:t>17.</w:t>
      </w:r>
      <w:r w:rsidRPr="00800A9A">
        <w:tab/>
        <w:t xml:space="preserve">Traveset, A. </w:t>
      </w:r>
      <w:r w:rsidRPr="00800A9A">
        <w:rPr>
          <w:i/>
          <w:iCs/>
        </w:rPr>
        <w:t>et al.</w:t>
      </w:r>
      <w:r w:rsidRPr="00800A9A">
        <w:t xml:space="preserve"> Global patterns of mainland and insular pollination networks. </w:t>
      </w:r>
      <w:r w:rsidRPr="00800A9A">
        <w:rPr>
          <w:i/>
          <w:iCs/>
        </w:rPr>
        <w:t>Glob. Ecol. Biogeogr.</w:t>
      </w:r>
      <w:r w:rsidRPr="00800A9A">
        <w:t xml:space="preserve"> </w:t>
      </w:r>
      <w:r w:rsidRPr="00800A9A">
        <w:rPr>
          <w:b/>
          <w:bCs/>
        </w:rPr>
        <w:t>25</w:t>
      </w:r>
      <w:r w:rsidRPr="00800A9A">
        <w:t>, 880–890 (2016).</w:t>
      </w:r>
    </w:p>
    <w:p w14:paraId="16753805" w14:textId="257D10BB" w:rsidR="00800A9A" w:rsidRPr="00800A9A" w:rsidRDefault="00800A9A" w:rsidP="00800A9A">
      <w:pPr>
        <w:pStyle w:val="Bibliography"/>
      </w:pPr>
      <w:r w:rsidRPr="00800A9A">
        <w:t>18.</w:t>
      </w:r>
      <w:r w:rsidRPr="00800A9A">
        <w:tab/>
        <w:t>Olesen, J.</w:t>
      </w:r>
      <w:del w:id="185" w:author="Mark Hall" w:date="2019-04-03T15:29:00Z">
        <w:r w:rsidRPr="00800A9A" w:rsidDel="007956E1">
          <w:delText xml:space="preserve"> </w:delText>
        </w:r>
      </w:del>
      <w:r w:rsidRPr="00800A9A">
        <w:t xml:space="preserve">M. &amp; </w:t>
      </w:r>
      <w:proofErr w:type="spellStart"/>
      <w:r w:rsidRPr="00800A9A">
        <w:t>Jordano</w:t>
      </w:r>
      <w:proofErr w:type="spellEnd"/>
      <w:r w:rsidRPr="00800A9A">
        <w:t xml:space="preserve">, </w:t>
      </w:r>
      <w:proofErr w:type="spellStart"/>
      <w:r w:rsidRPr="00800A9A">
        <w:t>P.</w:t>
      </w:r>
      <w:del w:id="186" w:author="Mark Hall" w:date="2019-04-03T15:29:00Z">
        <w:r w:rsidRPr="00800A9A" w:rsidDel="007956E1">
          <w:delText xml:space="preserve"> </w:delText>
        </w:r>
      </w:del>
      <w:r w:rsidRPr="00800A9A">
        <w:t>G</w:t>
      </w:r>
      <w:del w:id="187" w:author="Mark Hall" w:date="2019-04-03T14:31:00Z">
        <w:r w:rsidRPr="00800A9A" w:rsidDel="004530C4">
          <w:delText>EOGRAPHIC PATTERNS IN PLANT</w:delText>
        </w:r>
      </w:del>
      <w:ins w:id="188" w:author="Mark Hall" w:date="2019-04-03T14:31:00Z">
        <w:r w:rsidR="004530C4">
          <w:t>eographic</w:t>
        </w:r>
        <w:proofErr w:type="spellEnd"/>
        <w:r w:rsidR="004530C4">
          <w:t xml:space="preserve"> pat</w:t>
        </w:r>
        <w:r w:rsidR="00E70B79">
          <w:t>t</w:t>
        </w:r>
        <w:r w:rsidR="004530C4">
          <w:t>erns in</w:t>
        </w:r>
        <w:r w:rsidR="00E70B79">
          <w:t xml:space="preserve"> plant</w:t>
        </w:r>
      </w:ins>
      <w:r w:rsidRPr="00800A9A">
        <w:t>–</w:t>
      </w:r>
      <w:del w:id="189" w:author="Mark Hall" w:date="2019-04-03T14:31:00Z">
        <w:r w:rsidRPr="00800A9A" w:rsidDel="00E70B79">
          <w:delText>POLLINATOR MUTUALISTIC NETWORKS</w:delText>
        </w:r>
      </w:del>
      <w:ins w:id="190" w:author="Mark Hall" w:date="2019-04-03T14:31:00Z">
        <w:r w:rsidR="00E70B79">
          <w:t xml:space="preserve">pollinator mutualistic </w:t>
        </w:r>
      </w:ins>
      <w:ins w:id="191" w:author="Mark Hall" w:date="2019-04-03T14:32:00Z">
        <w:r w:rsidR="00E70B79">
          <w:t>networks</w:t>
        </w:r>
      </w:ins>
      <w:r w:rsidRPr="00800A9A">
        <w:t xml:space="preserve">. </w:t>
      </w:r>
      <w:r w:rsidRPr="00800A9A">
        <w:rPr>
          <w:i/>
          <w:iCs/>
        </w:rPr>
        <w:t>Ecology</w:t>
      </w:r>
      <w:r w:rsidRPr="00800A9A">
        <w:t xml:space="preserve"> (2002).</w:t>
      </w:r>
    </w:p>
    <w:p w14:paraId="29F2D170" w14:textId="77777777" w:rsidR="00800A9A" w:rsidRPr="00800A9A" w:rsidRDefault="00800A9A" w:rsidP="00800A9A">
      <w:pPr>
        <w:pStyle w:val="Bibliography"/>
      </w:pPr>
      <w:r w:rsidRPr="00800A9A">
        <w:t>19.</w:t>
      </w:r>
      <w:r w:rsidRPr="00800A9A">
        <w:tab/>
        <w:t>Trøjelsgaard, K. &amp; Olesen, J.</w:t>
      </w:r>
      <w:del w:id="192" w:author="Mark Hall" w:date="2019-04-03T15:29:00Z">
        <w:r w:rsidRPr="00800A9A" w:rsidDel="007956E1">
          <w:delText xml:space="preserve"> </w:delText>
        </w:r>
      </w:del>
      <w:r w:rsidRPr="00800A9A">
        <w:t xml:space="preserve">M. Macroecology of pollination networks. </w:t>
      </w:r>
      <w:r w:rsidRPr="00800A9A">
        <w:rPr>
          <w:i/>
          <w:iCs/>
        </w:rPr>
        <w:t>Glob. Ecol. Biogeogr.</w:t>
      </w:r>
      <w:r w:rsidRPr="00800A9A">
        <w:t xml:space="preserve"> </w:t>
      </w:r>
      <w:r w:rsidRPr="00800A9A">
        <w:rPr>
          <w:b/>
          <w:bCs/>
        </w:rPr>
        <w:t>22</w:t>
      </w:r>
      <w:r w:rsidRPr="00800A9A">
        <w:t>, 149–162 (2013).</w:t>
      </w:r>
    </w:p>
    <w:p w14:paraId="63598350" w14:textId="77777777" w:rsidR="00800A9A" w:rsidRPr="00800A9A" w:rsidRDefault="00800A9A" w:rsidP="00800A9A">
      <w:pPr>
        <w:pStyle w:val="Bibliography"/>
      </w:pPr>
      <w:r w:rsidRPr="00800A9A">
        <w:t>20.</w:t>
      </w:r>
      <w:r w:rsidRPr="00800A9A">
        <w:tab/>
        <w:t xml:space="preserve">Schleuning, M. </w:t>
      </w:r>
      <w:r w:rsidRPr="00800A9A">
        <w:rPr>
          <w:i/>
          <w:iCs/>
        </w:rPr>
        <w:t>et al.</w:t>
      </w:r>
      <w:r w:rsidRPr="00800A9A">
        <w:t xml:space="preserve"> Specialization of mutualistic interaction networks decreases toward tropical latitudes. </w:t>
      </w:r>
      <w:r w:rsidRPr="00800A9A">
        <w:rPr>
          <w:i/>
          <w:iCs/>
        </w:rPr>
        <w:t>Curr. Biol.</w:t>
      </w:r>
      <w:r w:rsidRPr="00800A9A">
        <w:t xml:space="preserve"> </w:t>
      </w:r>
      <w:r w:rsidRPr="00800A9A">
        <w:rPr>
          <w:b/>
          <w:bCs/>
        </w:rPr>
        <w:t>22</w:t>
      </w:r>
      <w:r w:rsidRPr="00800A9A">
        <w:t>, 1925–1931 (2012).</w:t>
      </w:r>
    </w:p>
    <w:p w14:paraId="7C0F74CB" w14:textId="77777777" w:rsidR="00800A9A" w:rsidRPr="00800A9A" w:rsidRDefault="00800A9A" w:rsidP="00800A9A">
      <w:pPr>
        <w:pStyle w:val="Bibliography"/>
      </w:pPr>
      <w:r w:rsidRPr="00800A9A">
        <w:t>21.</w:t>
      </w:r>
      <w:r w:rsidRPr="00800A9A">
        <w:tab/>
        <w:t xml:space="preserve">Ollerton, J. &amp; Cranmer, L. Latitudinal trends in plant-pollinator interactions: are tropical plants more specialised? </w:t>
      </w:r>
      <w:r w:rsidRPr="00800A9A">
        <w:rPr>
          <w:i/>
          <w:iCs/>
        </w:rPr>
        <w:t>Oikos</w:t>
      </w:r>
      <w:r w:rsidRPr="00800A9A">
        <w:t xml:space="preserve"> </w:t>
      </w:r>
      <w:r w:rsidRPr="00800A9A">
        <w:rPr>
          <w:b/>
          <w:bCs/>
        </w:rPr>
        <w:t>98</w:t>
      </w:r>
      <w:r w:rsidRPr="00800A9A">
        <w:t>, 340–350 (2002).</w:t>
      </w:r>
    </w:p>
    <w:p w14:paraId="78007CB0" w14:textId="77777777" w:rsidR="00800A9A" w:rsidRPr="00800A9A" w:rsidRDefault="00800A9A" w:rsidP="00800A9A">
      <w:pPr>
        <w:pStyle w:val="Bibliography"/>
      </w:pPr>
      <w:r w:rsidRPr="00800A9A">
        <w:t>22.</w:t>
      </w:r>
      <w:r w:rsidRPr="00800A9A">
        <w:tab/>
        <w:t>Moles, A.</w:t>
      </w:r>
      <w:del w:id="193" w:author="Mark Hall" w:date="2019-04-03T15:29:00Z">
        <w:r w:rsidRPr="00800A9A" w:rsidDel="007956E1">
          <w:delText xml:space="preserve"> </w:delText>
        </w:r>
      </w:del>
      <w:r w:rsidRPr="00800A9A">
        <w:t xml:space="preserve">T. &amp; Ollerton, J. Is the notion that species interactions are stronger and more specialized in the tropics a zombie idea? </w:t>
      </w:r>
      <w:r w:rsidRPr="00800A9A">
        <w:rPr>
          <w:i/>
          <w:iCs/>
        </w:rPr>
        <w:t>Biotropica</w:t>
      </w:r>
      <w:r w:rsidRPr="00800A9A">
        <w:t xml:space="preserve"> </w:t>
      </w:r>
      <w:r w:rsidRPr="00800A9A">
        <w:rPr>
          <w:b/>
          <w:bCs/>
        </w:rPr>
        <w:t>48</w:t>
      </w:r>
      <w:r w:rsidRPr="00800A9A">
        <w:t>, 141–145 (2016).</w:t>
      </w:r>
    </w:p>
    <w:p w14:paraId="45BC7056" w14:textId="02044EAE" w:rsidR="00800A9A" w:rsidRPr="00800A9A" w:rsidRDefault="00800A9A" w:rsidP="00800A9A">
      <w:pPr>
        <w:pStyle w:val="Bibliography"/>
      </w:pPr>
      <w:r w:rsidRPr="00800A9A">
        <w:t>23.</w:t>
      </w:r>
      <w:r w:rsidRPr="00800A9A">
        <w:tab/>
        <w:t>Ssymank, A., Kearns, C.</w:t>
      </w:r>
      <w:del w:id="194" w:author="Mark Hall" w:date="2019-04-03T15:30:00Z">
        <w:r w:rsidRPr="00800A9A" w:rsidDel="007956E1">
          <w:delText xml:space="preserve"> </w:delText>
        </w:r>
      </w:del>
      <w:r w:rsidRPr="00800A9A">
        <w:t>A., Pape, T. &amp; Thompson, F.</w:t>
      </w:r>
      <w:del w:id="195" w:author="Mark Hall" w:date="2019-04-03T15:30:00Z">
        <w:r w:rsidRPr="00800A9A" w:rsidDel="007956E1">
          <w:delText xml:space="preserve"> </w:delText>
        </w:r>
      </w:del>
      <w:r w:rsidRPr="00800A9A">
        <w:t xml:space="preserve">C. Pollinating </w:t>
      </w:r>
      <w:ins w:id="196" w:author="Mark Hall" w:date="2019-04-03T15:30:00Z">
        <w:r w:rsidR="007956E1">
          <w:t>f</w:t>
        </w:r>
      </w:ins>
      <w:del w:id="197" w:author="Mark Hall" w:date="2019-04-03T15:30:00Z">
        <w:r w:rsidRPr="00800A9A" w:rsidDel="007956E1">
          <w:delText>F</w:delText>
        </w:r>
      </w:del>
      <w:r w:rsidRPr="00800A9A">
        <w:t xml:space="preserve">lies (Diptera): A major contribution to plant diversity and agricultural production. </w:t>
      </w:r>
      <w:r w:rsidRPr="00800A9A">
        <w:rPr>
          <w:i/>
          <w:iCs/>
        </w:rPr>
        <w:t>Biodiversity</w:t>
      </w:r>
      <w:r w:rsidRPr="00800A9A">
        <w:t xml:space="preserve"> </w:t>
      </w:r>
      <w:r w:rsidRPr="00800A9A">
        <w:rPr>
          <w:b/>
          <w:bCs/>
        </w:rPr>
        <w:t>9</w:t>
      </w:r>
      <w:r w:rsidRPr="00800A9A">
        <w:t>, 86–89 (2008).</w:t>
      </w:r>
    </w:p>
    <w:p w14:paraId="692E6B95" w14:textId="77777777" w:rsidR="00800A9A" w:rsidRPr="00800A9A" w:rsidRDefault="00800A9A" w:rsidP="00800A9A">
      <w:pPr>
        <w:pStyle w:val="Bibliography"/>
      </w:pPr>
      <w:r w:rsidRPr="00800A9A">
        <w:t>24.</w:t>
      </w:r>
      <w:r w:rsidRPr="00800A9A">
        <w:tab/>
        <w:t>Tylianakis, J.</w:t>
      </w:r>
      <w:del w:id="198" w:author="Mark Hall" w:date="2019-04-03T15:30:00Z">
        <w:r w:rsidRPr="00800A9A" w:rsidDel="007956E1">
          <w:delText xml:space="preserve"> </w:delText>
        </w:r>
      </w:del>
      <w:r w:rsidRPr="00800A9A">
        <w:t>M. &amp; Morris, R.</w:t>
      </w:r>
      <w:del w:id="199" w:author="Mark Hall" w:date="2019-04-03T15:30:00Z">
        <w:r w:rsidRPr="00800A9A" w:rsidDel="007956E1">
          <w:delText xml:space="preserve"> </w:delText>
        </w:r>
      </w:del>
      <w:r w:rsidRPr="00800A9A">
        <w:t xml:space="preserve">J. Ecological networks across environmental gradients. </w:t>
      </w:r>
      <w:r w:rsidRPr="00800A9A">
        <w:rPr>
          <w:i/>
          <w:iCs/>
        </w:rPr>
        <w:t>Annu. Rev. Ecol. Evol. Syst.</w:t>
      </w:r>
      <w:r w:rsidRPr="00800A9A">
        <w:t xml:space="preserve"> </w:t>
      </w:r>
      <w:r w:rsidRPr="00800A9A">
        <w:rPr>
          <w:b/>
          <w:bCs/>
        </w:rPr>
        <w:t>48</w:t>
      </w:r>
      <w:r w:rsidRPr="00800A9A">
        <w:t>, 25–48 (2017).</w:t>
      </w:r>
    </w:p>
    <w:p w14:paraId="34E212E3" w14:textId="77777777" w:rsidR="00800A9A" w:rsidRPr="00800A9A" w:rsidRDefault="00800A9A" w:rsidP="00800A9A">
      <w:pPr>
        <w:pStyle w:val="Bibliography"/>
      </w:pPr>
      <w:r w:rsidRPr="00800A9A">
        <w:lastRenderedPageBreak/>
        <w:t>25.</w:t>
      </w:r>
      <w:r w:rsidRPr="00800A9A">
        <w:tab/>
      </w:r>
      <w:proofErr w:type="spellStart"/>
      <w:r w:rsidRPr="00800A9A">
        <w:t>Wardhaugh</w:t>
      </w:r>
      <w:proofErr w:type="spellEnd"/>
      <w:r w:rsidRPr="00800A9A">
        <w:t>, C.</w:t>
      </w:r>
      <w:del w:id="200" w:author="Mark Hall" w:date="2019-04-03T15:30:00Z">
        <w:r w:rsidRPr="00800A9A" w:rsidDel="007956E1">
          <w:delText xml:space="preserve"> </w:delText>
        </w:r>
      </w:del>
      <w:r w:rsidRPr="00800A9A">
        <w:t xml:space="preserve">W. How many species of arthropods visit flowers? </w:t>
      </w:r>
      <w:r w:rsidRPr="00800A9A">
        <w:rPr>
          <w:i/>
          <w:iCs/>
        </w:rPr>
        <w:t>Arthropod-Plant Interact.</w:t>
      </w:r>
      <w:r w:rsidRPr="00800A9A">
        <w:t xml:space="preserve"> </w:t>
      </w:r>
      <w:r w:rsidRPr="00800A9A">
        <w:rPr>
          <w:b/>
          <w:bCs/>
        </w:rPr>
        <w:t>9</w:t>
      </w:r>
      <w:r w:rsidRPr="00800A9A">
        <w:t>, 547–565 (2015).</w:t>
      </w:r>
    </w:p>
    <w:p w14:paraId="5FFB6D8C" w14:textId="77777777" w:rsidR="00800A9A" w:rsidRPr="00800A9A" w:rsidRDefault="00800A9A" w:rsidP="00800A9A">
      <w:pPr>
        <w:pStyle w:val="Bibliography"/>
      </w:pPr>
      <w:r w:rsidRPr="00800A9A">
        <w:t>26.</w:t>
      </w:r>
      <w:r w:rsidRPr="00800A9A">
        <w:tab/>
        <w:t>Willcox, B.</w:t>
      </w:r>
      <w:del w:id="201" w:author="Mark Hall" w:date="2019-04-03T15:30:00Z">
        <w:r w:rsidRPr="00800A9A" w:rsidDel="007956E1">
          <w:delText xml:space="preserve"> </w:delText>
        </w:r>
      </w:del>
      <w:r w:rsidRPr="00800A9A">
        <w:t xml:space="preserve">K., </w:t>
      </w:r>
      <w:proofErr w:type="spellStart"/>
      <w:r w:rsidRPr="00800A9A">
        <w:t>Aizen</w:t>
      </w:r>
      <w:proofErr w:type="spellEnd"/>
      <w:r w:rsidRPr="00800A9A">
        <w:t>, M.</w:t>
      </w:r>
      <w:del w:id="202" w:author="Mark Hall" w:date="2019-04-03T15:30:00Z">
        <w:r w:rsidRPr="00800A9A" w:rsidDel="007956E1">
          <w:delText xml:space="preserve"> </w:delText>
        </w:r>
      </w:del>
      <w:r w:rsidRPr="00800A9A">
        <w:t>A., Cunningham, S.</w:t>
      </w:r>
      <w:del w:id="203" w:author="Mark Hall" w:date="2019-04-03T15:30:00Z">
        <w:r w:rsidRPr="00800A9A" w:rsidDel="007956E1">
          <w:delText xml:space="preserve"> </w:delText>
        </w:r>
      </w:del>
      <w:r w:rsidRPr="00800A9A">
        <w:t>A., Mayfield, M.</w:t>
      </w:r>
      <w:del w:id="204" w:author="Mark Hall" w:date="2019-04-03T15:30:00Z">
        <w:r w:rsidRPr="00800A9A" w:rsidDel="007956E1">
          <w:delText xml:space="preserve"> </w:delText>
        </w:r>
      </w:del>
      <w:r w:rsidRPr="00800A9A">
        <w:t xml:space="preserve">M. &amp; Rader, R. Deconstructing pollinator community effectiveness. </w:t>
      </w:r>
      <w:r w:rsidRPr="00800A9A">
        <w:rPr>
          <w:i/>
          <w:iCs/>
        </w:rPr>
        <w:t>Curr. Opin. Insect Sci.</w:t>
      </w:r>
      <w:r w:rsidRPr="00800A9A">
        <w:t xml:space="preserve"> </w:t>
      </w:r>
      <w:r w:rsidRPr="00800A9A">
        <w:rPr>
          <w:b/>
          <w:bCs/>
        </w:rPr>
        <w:t>21</w:t>
      </w:r>
      <w:r w:rsidRPr="00800A9A">
        <w:t>, 98–104 (2017).</w:t>
      </w:r>
    </w:p>
    <w:p w14:paraId="4BA680F4" w14:textId="77777777" w:rsidR="00800A9A" w:rsidRPr="00800A9A" w:rsidRDefault="00800A9A" w:rsidP="00800A9A">
      <w:pPr>
        <w:pStyle w:val="Bibliography"/>
      </w:pPr>
      <w:r w:rsidRPr="00800A9A">
        <w:t>27.</w:t>
      </w:r>
      <w:r w:rsidRPr="00800A9A">
        <w:tab/>
      </w:r>
      <w:proofErr w:type="spellStart"/>
      <w:r w:rsidRPr="00800A9A">
        <w:t>Cirtwill</w:t>
      </w:r>
      <w:proofErr w:type="spellEnd"/>
      <w:r w:rsidRPr="00800A9A">
        <w:t>, A.</w:t>
      </w:r>
      <w:del w:id="205" w:author="Mark Hall" w:date="2019-04-03T15:30:00Z">
        <w:r w:rsidRPr="00800A9A" w:rsidDel="007956E1">
          <w:delText xml:space="preserve"> </w:delText>
        </w:r>
      </w:del>
      <w:r w:rsidRPr="00800A9A">
        <w:t xml:space="preserve">R., </w:t>
      </w:r>
      <w:proofErr w:type="spellStart"/>
      <w:r w:rsidRPr="00800A9A">
        <w:t>Roslin</w:t>
      </w:r>
      <w:proofErr w:type="spellEnd"/>
      <w:r w:rsidRPr="00800A9A">
        <w:t>, T., Rasmussen, C., Olesen, J.</w:t>
      </w:r>
      <w:del w:id="206" w:author="Mark Hall" w:date="2019-04-03T15:30:00Z">
        <w:r w:rsidRPr="00800A9A" w:rsidDel="007956E1">
          <w:delText xml:space="preserve"> </w:delText>
        </w:r>
      </w:del>
      <w:r w:rsidRPr="00800A9A">
        <w:t>M. &amp; Stouffer, D.</w:t>
      </w:r>
      <w:del w:id="207" w:author="Mark Hall" w:date="2019-04-03T15:30:00Z">
        <w:r w:rsidRPr="00800A9A" w:rsidDel="007956E1">
          <w:delText xml:space="preserve"> </w:delText>
        </w:r>
      </w:del>
      <w:r w:rsidRPr="00800A9A">
        <w:t xml:space="preserve">B. Between-year changes in community composition shape species’ roles in an Arctic plant–pollinator network. </w:t>
      </w:r>
      <w:r w:rsidRPr="00800A9A">
        <w:rPr>
          <w:i/>
          <w:iCs/>
        </w:rPr>
        <w:t>Oikos</w:t>
      </w:r>
      <w:r w:rsidRPr="00800A9A">
        <w:t xml:space="preserve"> </w:t>
      </w:r>
      <w:r w:rsidRPr="00800A9A">
        <w:rPr>
          <w:b/>
          <w:bCs/>
        </w:rPr>
        <w:t>127</w:t>
      </w:r>
      <w:r w:rsidRPr="00800A9A">
        <w:t>, 1163–1176 (2018).</w:t>
      </w:r>
    </w:p>
    <w:p w14:paraId="4DADFC76" w14:textId="77777777" w:rsidR="00800A9A" w:rsidRPr="00800A9A" w:rsidRDefault="00800A9A" w:rsidP="00800A9A">
      <w:pPr>
        <w:pStyle w:val="Bibliography"/>
      </w:pPr>
      <w:r w:rsidRPr="00800A9A">
        <w:t>28.</w:t>
      </w:r>
      <w:r w:rsidRPr="00800A9A">
        <w:tab/>
        <w:t>Beck, H.</w:t>
      </w:r>
      <w:del w:id="208" w:author="Mark Hall" w:date="2019-04-03T15:31:00Z">
        <w:r w:rsidRPr="00800A9A" w:rsidDel="007956E1">
          <w:delText xml:space="preserve"> </w:delText>
        </w:r>
      </w:del>
      <w:r w:rsidRPr="00800A9A">
        <w:t xml:space="preserve">E. </w:t>
      </w:r>
      <w:r w:rsidRPr="00800A9A">
        <w:rPr>
          <w:i/>
          <w:iCs/>
        </w:rPr>
        <w:t>et al.</w:t>
      </w:r>
      <w:r w:rsidRPr="00800A9A">
        <w:t xml:space="preserve"> Present and future Köppen-Geiger climate classification maps at 1-km resolution. </w:t>
      </w:r>
      <w:r w:rsidRPr="00800A9A">
        <w:rPr>
          <w:i/>
          <w:iCs/>
        </w:rPr>
        <w:t>Sci. Data</w:t>
      </w:r>
      <w:r w:rsidRPr="00800A9A">
        <w:t xml:space="preserve"> </w:t>
      </w:r>
      <w:r w:rsidRPr="00800A9A">
        <w:rPr>
          <w:b/>
          <w:bCs/>
        </w:rPr>
        <w:t>5</w:t>
      </w:r>
      <w:r w:rsidRPr="00800A9A">
        <w:t>, 180214 (2018).</w:t>
      </w:r>
    </w:p>
    <w:p w14:paraId="26BB2352" w14:textId="77777777" w:rsidR="00800A9A" w:rsidRPr="00800A9A" w:rsidRDefault="00800A9A" w:rsidP="00800A9A">
      <w:pPr>
        <w:pStyle w:val="Bibliography"/>
      </w:pPr>
      <w:r w:rsidRPr="00800A9A">
        <w:t>29.</w:t>
      </w:r>
      <w:r w:rsidRPr="00800A9A">
        <w:tab/>
        <w:t>Tylianakis, J.</w:t>
      </w:r>
      <w:del w:id="209" w:author="Mark Hall" w:date="2019-04-03T15:31:00Z">
        <w:r w:rsidRPr="00800A9A" w:rsidDel="007956E1">
          <w:delText xml:space="preserve"> </w:delText>
        </w:r>
      </w:del>
      <w:r w:rsidRPr="00800A9A">
        <w:t xml:space="preserve">M., </w:t>
      </w:r>
      <w:proofErr w:type="spellStart"/>
      <w:r w:rsidRPr="00800A9A">
        <w:t>Didham</w:t>
      </w:r>
      <w:proofErr w:type="spellEnd"/>
      <w:r w:rsidRPr="00800A9A">
        <w:t>, R.</w:t>
      </w:r>
      <w:del w:id="210" w:author="Mark Hall" w:date="2019-04-03T15:31:00Z">
        <w:r w:rsidRPr="00800A9A" w:rsidDel="007956E1">
          <w:delText xml:space="preserve"> </w:delText>
        </w:r>
      </w:del>
      <w:r w:rsidRPr="00800A9A">
        <w:t xml:space="preserve">K., </w:t>
      </w:r>
      <w:proofErr w:type="spellStart"/>
      <w:r w:rsidRPr="00800A9A">
        <w:t>Bascompte</w:t>
      </w:r>
      <w:proofErr w:type="spellEnd"/>
      <w:r w:rsidRPr="00800A9A">
        <w:t>, J. &amp; Wardle, D.</w:t>
      </w:r>
      <w:del w:id="211" w:author="Mark Hall" w:date="2019-04-03T15:31:00Z">
        <w:r w:rsidRPr="00800A9A" w:rsidDel="007956E1">
          <w:delText xml:space="preserve"> </w:delText>
        </w:r>
      </w:del>
      <w:r w:rsidRPr="00800A9A">
        <w:t xml:space="preserve">A. Global change and species interactions in terrestrial ecosystems. </w:t>
      </w:r>
      <w:r w:rsidRPr="00800A9A">
        <w:rPr>
          <w:i/>
          <w:iCs/>
        </w:rPr>
        <w:t>Ecol. Lett.</w:t>
      </w:r>
      <w:r w:rsidRPr="00800A9A">
        <w:t xml:space="preserve"> </w:t>
      </w:r>
      <w:r w:rsidRPr="00800A9A">
        <w:rPr>
          <w:b/>
          <w:bCs/>
        </w:rPr>
        <w:t>11</w:t>
      </w:r>
      <w:r w:rsidRPr="00800A9A">
        <w:t>, 1351–1363 (2008).</w:t>
      </w:r>
    </w:p>
    <w:p w14:paraId="7446BC34" w14:textId="77777777" w:rsidR="00800A9A" w:rsidRPr="00800A9A" w:rsidRDefault="00800A9A" w:rsidP="00800A9A">
      <w:pPr>
        <w:pStyle w:val="Bibliography"/>
      </w:pPr>
      <w:r w:rsidRPr="00800A9A">
        <w:t>30.</w:t>
      </w:r>
      <w:r w:rsidRPr="00800A9A">
        <w:tab/>
        <w:t>Chamberlain, S.</w:t>
      </w:r>
      <w:del w:id="212" w:author="Mark Hall" w:date="2019-04-03T15:31:00Z">
        <w:r w:rsidRPr="00800A9A" w:rsidDel="007956E1">
          <w:delText xml:space="preserve"> </w:delText>
        </w:r>
      </w:del>
      <w:r w:rsidRPr="00800A9A">
        <w:t xml:space="preserve">A. &amp; Szöcs, E. taxize: taxonomic search and retrieval in R. </w:t>
      </w:r>
      <w:r w:rsidRPr="00800A9A">
        <w:rPr>
          <w:i/>
          <w:iCs/>
        </w:rPr>
        <w:t>F1000Research</w:t>
      </w:r>
      <w:r w:rsidRPr="00800A9A">
        <w:t xml:space="preserve"> </w:t>
      </w:r>
      <w:r w:rsidRPr="00800A9A">
        <w:rPr>
          <w:b/>
          <w:bCs/>
        </w:rPr>
        <w:t>2</w:t>
      </w:r>
      <w:r w:rsidRPr="00800A9A">
        <w:t>, 191 (2013).</w:t>
      </w:r>
    </w:p>
    <w:p w14:paraId="58AF18AA" w14:textId="77777777" w:rsidR="00800A9A" w:rsidRPr="00800A9A" w:rsidRDefault="00800A9A" w:rsidP="00800A9A">
      <w:pPr>
        <w:pStyle w:val="Bibliography"/>
      </w:pPr>
      <w:r w:rsidRPr="00800A9A">
        <w:t>31.</w:t>
      </w:r>
      <w:r w:rsidRPr="00800A9A">
        <w:tab/>
        <w:t>Bryant, C., Wheeler, N.</w:t>
      </w:r>
      <w:del w:id="213" w:author="Mark Hall" w:date="2019-04-03T15:31:00Z">
        <w:r w:rsidRPr="00800A9A" w:rsidDel="007956E1">
          <w:delText xml:space="preserve"> </w:delText>
        </w:r>
      </w:del>
      <w:r w:rsidRPr="00800A9A">
        <w:t>R., Rubel, F. &amp; French, R.</w:t>
      </w:r>
      <w:del w:id="214" w:author="Mark Hall" w:date="2019-04-03T15:31:00Z">
        <w:r w:rsidRPr="00800A9A" w:rsidDel="007956E1">
          <w:delText xml:space="preserve"> </w:delText>
        </w:r>
      </w:del>
      <w:r w:rsidRPr="00800A9A">
        <w:t xml:space="preserve">H. </w:t>
      </w:r>
      <w:r w:rsidRPr="00800A9A">
        <w:rPr>
          <w:i/>
          <w:iCs/>
        </w:rPr>
        <w:t>kgc: Koeppen-Geiger Climatic Zones</w:t>
      </w:r>
      <w:r w:rsidRPr="00800A9A">
        <w:t>. (2017).</w:t>
      </w:r>
    </w:p>
    <w:p w14:paraId="505222AD" w14:textId="77777777" w:rsidR="00800A9A" w:rsidRPr="00800A9A" w:rsidRDefault="00800A9A" w:rsidP="00800A9A">
      <w:pPr>
        <w:pStyle w:val="Bibliography"/>
      </w:pPr>
      <w:r w:rsidRPr="00800A9A">
        <w:t>32.</w:t>
      </w:r>
      <w:r w:rsidRPr="00800A9A">
        <w:tab/>
        <w:t>Anderson, M.</w:t>
      </w:r>
      <w:del w:id="215" w:author="Mark Hall" w:date="2019-04-03T15:31:00Z">
        <w:r w:rsidRPr="00800A9A" w:rsidDel="007956E1">
          <w:delText xml:space="preserve"> </w:delText>
        </w:r>
      </w:del>
      <w:r w:rsidRPr="00800A9A">
        <w:t xml:space="preserve">J. </w:t>
      </w:r>
      <w:r w:rsidRPr="00800A9A">
        <w:rPr>
          <w:i/>
          <w:iCs/>
        </w:rPr>
        <w:t>et al.</w:t>
      </w:r>
      <w:r w:rsidRPr="00800A9A">
        <w:t xml:space="preserve"> Navigating the multiple meanings of β diversity: a roadmap for the practicing ecologist. </w:t>
      </w:r>
      <w:r w:rsidRPr="00800A9A">
        <w:rPr>
          <w:i/>
          <w:iCs/>
        </w:rPr>
        <w:t>Ecol. Lett.</w:t>
      </w:r>
      <w:r w:rsidRPr="00800A9A">
        <w:t xml:space="preserve"> </w:t>
      </w:r>
      <w:r w:rsidRPr="00800A9A">
        <w:rPr>
          <w:b/>
          <w:bCs/>
        </w:rPr>
        <w:t>14</w:t>
      </w:r>
      <w:r w:rsidRPr="00800A9A">
        <w:t>, 19–28 (2011).</w:t>
      </w:r>
    </w:p>
    <w:p w14:paraId="7A09166B" w14:textId="77777777" w:rsidR="00800A9A" w:rsidRPr="00800A9A" w:rsidRDefault="00800A9A" w:rsidP="00800A9A">
      <w:pPr>
        <w:pStyle w:val="Bibliography"/>
      </w:pPr>
      <w:r w:rsidRPr="00800A9A">
        <w:t>33.</w:t>
      </w:r>
      <w:r w:rsidRPr="00800A9A">
        <w:tab/>
        <w:t>Oksanen, J. Multivariate Analysis of Ecological Communities in R: vegan tutorial. 43</w:t>
      </w:r>
    </w:p>
    <w:p w14:paraId="49AE0354" w14:textId="77777777" w:rsidR="00800A9A" w:rsidRPr="00800A9A" w:rsidRDefault="00800A9A" w:rsidP="00800A9A">
      <w:pPr>
        <w:pStyle w:val="Bibliography"/>
      </w:pPr>
      <w:r w:rsidRPr="00800A9A">
        <w:t>34.</w:t>
      </w:r>
      <w:r w:rsidRPr="00800A9A">
        <w:tab/>
        <w:t>Anderson, M.</w:t>
      </w:r>
      <w:del w:id="216" w:author="Mark Hall" w:date="2019-04-03T15:31:00Z">
        <w:r w:rsidRPr="00800A9A" w:rsidDel="007956E1">
          <w:delText xml:space="preserve"> </w:delText>
        </w:r>
      </w:del>
      <w:r w:rsidRPr="00800A9A">
        <w:t xml:space="preserve">J. A new method for non-parametric multivariate analysis of variance. </w:t>
      </w:r>
      <w:r w:rsidRPr="00800A9A">
        <w:rPr>
          <w:i/>
          <w:iCs/>
        </w:rPr>
        <w:t>Austral Ecol.</w:t>
      </w:r>
      <w:r w:rsidRPr="00800A9A">
        <w:t xml:space="preserve"> </w:t>
      </w:r>
      <w:r w:rsidRPr="00800A9A">
        <w:rPr>
          <w:b/>
          <w:bCs/>
        </w:rPr>
        <w:t>26</w:t>
      </w:r>
      <w:r w:rsidRPr="00800A9A">
        <w:t>, 32–46 (2001).</w:t>
      </w:r>
    </w:p>
    <w:p w14:paraId="33C27C1E" w14:textId="77777777" w:rsidR="00800A9A" w:rsidRPr="00800A9A" w:rsidRDefault="00800A9A" w:rsidP="00800A9A">
      <w:pPr>
        <w:pStyle w:val="Bibliography"/>
      </w:pPr>
      <w:r w:rsidRPr="00800A9A">
        <w:t>35.</w:t>
      </w:r>
      <w:r w:rsidRPr="00800A9A">
        <w:tab/>
      </w:r>
      <w:commentRangeStart w:id="217"/>
      <w:proofErr w:type="spellStart"/>
      <w:r w:rsidRPr="00800A9A">
        <w:t>pairwise_adonis</w:t>
      </w:r>
      <w:proofErr w:type="spellEnd"/>
      <w:r w:rsidRPr="00800A9A">
        <w:t xml:space="preserve">: </w:t>
      </w:r>
      <w:commentRangeEnd w:id="217"/>
      <w:r w:rsidR="007956E1">
        <w:rPr>
          <w:rStyle w:val="CommentReference"/>
          <w:rFonts w:asciiTheme="minorHAnsi" w:hAnsiTheme="minorHAnsi" w:cstheme="minorBidi"/>
          <w:lang w:val="en-GB"/>
        </w:rPr>
        <w:commentReference w:id="217"/>
      </w:r>
      <w:r w:rsidRPr="00800A9A">
        <w:t xml:space="preserve">Pairwise multilevel comparison using adonis in gauravsk/ranacapa: Utility Functions and ‘shiny’ App for Simple Environmental DNA Visualizations and Analyses. Available at: </w:t>
      </w:r>
      <w:r w:rsidRPr="00800A9A">
        <w:lastRenderedPageBreak/>
        <w:t>https://rdrr.io/github/gauravsk/ranacapa/man/pairwise_adonis.html. (Accessed: 25th January 2019)</w:t>
      </w:r>
    </w:p>
    <w:p w14:paraId="47205321" w14:textId="4232A815" w:rsidR="00800A9A" w:rsidRPr="00800A9A" w:rsidRDefault="00800A9A" w:rsidP="00800A9A">
      <w:pPr>
        <w:pStyle w:val="Bibliography"/>
      </w:pPr>
      <w:r w:rsidRPr="00800A9A">
        <w:t>36.</w:t>
      </w:r>
      <w:r w:rsidRPr="00800A9A">
        <w:tab/>
        <w:t xml:space="preserve">Benjamini, Y. &amp; Hochberg, Y. Controlling the </w:t>
      </w:r>
      <w:ins w:id="218" w:author="Mark Hall" w:date="2019-04-03T15:34:00Z">
        <w:r w:rsidR="007956E1">
          <w:t>f</w:t>
        </w:r>
      </w:ins>
      <w:del w:id="219" w:author="Mark Hall" w:date="2019-04-03T15:34:00Z">
        <w:r w:rsidRPr="00800A9A" w:rsidDel="007956E1">
          <w:delText>F</w:delText>
        </w:r>
      </w:del>
      <w:r w:rsidRPr="00800A9A">
        <w:t xml:space="preserve">alse </w:t>
      </w:r>
      <w:ins w:id="220" w:author="Mark Hall" w:date="2019-04-03T15:34:00Z">
        <w:r w:rsidR="007956E1">
          <w:t>d</w:t>
        </w:r>
      </w:ins>
      <w:del w:id="221" w:author="Mark Hall" w:date="2019-04-03T15:34:00Z">
        <w:r w:rsidRPr="00800A9A" w:rsidDel="007956E1">
          <w:delText>D</w:delText>
        </w:r>
      </w:del>
      <w:r w:rsidRPr="00800A9A">
        <w:t xml:space="preserve">iscovery </w:t>
      </w:r>
      <w:ins w:id="222" w:author="Mark Hall" w:date="2019-04-03T15:34:00Z">
        <w:r w:rsidR="007956E1">
          <w:t>r</w:t>
        </w:r>
      </w:ins>
      <w:del w:id="223" w:author="Mark Hall" w:date="2019-04-03T15:34:00Z">
        <w:r w:rsidRPr="00800A9A" w:rsidDel="007956E1">
          <w:delText>R</w:delText>
        </w:r>
      </w:del>
      <w:r w:rsidRPr="00800A9A">
        <w:t xml:space="preserve">ate: A </w:t>
      </w:r>
      <w:ins w:id="224" w:author="Mark Hall" w:date="2019-04-03T15:34:00Z">
        <w:r w:rsidR="007956E1">
          <w:t>p</w:t>
        </w:r>
      </w:ins>
      <w:del w:id="225" w:author="Mark Hall" w:date="2019-04-03T15:34:00Z">
        <w:r w:rsidRPr="00800A9A" w:rsidDel="007956E1">
          <w:delText>P</w:delText>
        </w:r>
      </w:del>
      <w:r w:rsidRPr="00800A9A">
        <w:t xml:space="preserve">ractical and </w:t>
      </w:r>
      <w:ins w:id="226" w:author="Mark Hall" w:date="2019-04-03T15:34:00Z">
        <w:r w:rsidR="007956E1">
          <w:t>p</w:t>
        </w:r>
      </w:ins>
      <w:del w:id="227" w:author="Mark Hall" w:date="2019-04-03T15:34:00Z">
        <w:r w:rsidRPr="00800A9A" w:rsidDel="007956E1">
          <w:delText>P</w:delText>
        </w:r>
      </w:del>
      <w:r w:rsidRPr="00800A9A">
        <w:t xml:space="preserve">owerful </w:t>
      </w:r>
      <w:ins w:id="228" w:author="Mark Hall" w:date="2019-04-03T15:34:00Z">
        <w:r w:rsidR="007956E1">
          <w:t>a</w:t>
        </w:r>
      </w:ins>
      <w:del w:id="229" w:author="Mark Hall" w:date="2019-04-03T15:34:00Z">
        <w:r w:rsidRPr="00800A9A" w:rsidDel="007956E1">
          <w:delText>A</w:delText>
        </w:r>
      </w:del>
      <w:r w:rsidRPr="00800A9A">
        <w:t xml:space="preserve">pproach to </w:t>
      </w:r>
      <w:ins w:id="230" w:author="Mark Hall" w:date="2019-04-03T15:34:00Z">
        <w:r w:rsidR="007956E1">
          <w:t>m</w:t>
        </w:r>
      </w:ins>
      <w:del w:id="231" w:author="Mark Hall" w:date="2019-04-03T15:34:00Z">
        <w:r w:rsidRPr="00800A9A" w:rsidDel="007956E1">
          <w:delText>M</w:delText>
        </w:r>
      </w:del>
      <w:r w:rsidRPr="00800A9A">
        <w:t xml:space="preserve">ultiple </w:t>
      </w:r>
      <w:ins w:id="232" w:author="Mark Hall" w:date="2019-04-03T15:34:00Z">
        <w:r w:rsidR="007956E1">
          <w:t>t</w:t>
        </w:r>
      </w:ins>
      <w:del w:id="233" w:author="Mark Hall" w:date="2019-04-03T15:34:00Z">
        <w:r w:rsidRPr="00800A9A" w:rsidDel="007956E1">
          <w:delText>T</w:delText>
        </w:r>
      </w:del>
      <w:r w:rsidRPr="00800A9A">
        <w:t xml:space="preserve">esting. </w:t>
      </w:r>
      <w:r w:rsidRPr="00800A9A">
        <w:rPr>
          <w:i/>
          <w:iCs/>
        </w:rPr>
        <w:t>J. R. Stat. Soc. Ser. B Methodol.</w:t>
      </w:r>
      <w:r w:rsidRPr="00800A9A">
        <w:t xml:space="preserve"> </w:t>
      </w:r>
      <w:r w:rsidRPr="00800A9A">
        <w:rPr>
          <w:b/>
          <w:bCs/>
        </w:rPr>
        <w:t>57</w:t>
      </w:r>
      <w:r w:rsidRPr="00800A9A">
        <w:t>, 289–300 (1995).</w:t>
      </w:r>
    </w:p>
    <w:p w14:paraId="3E21F6B9" w14:textId="62794A21" w:rsidR="00800A9A" w:rsidRPr="00800A9A" w:rsidRDefault="00800A9A" w:rsidP="00800A9A">
      <w:pPr>
        <w:pStyle w:val="Bibliography"/>
      </w:pPr>
      <w:r w:rsidRPr="00800A9A">
        <w:t>37.</w:t>
      </w:r>
      <w:r w:rsidRPr="00800A9A">
        <w:tab/>
      </w:r>
      <w:proofErr w:type="spellStart"/>
      <w:r w:rsidRPr="00800A9A">
        <w:t>Bürkner</w:t>
      </w:r>
      <w:proofErr w:type="spellEnd"/>
      <w:r w:rsidRPr="00800A9A">
        <w:t>, P.</w:t>
      </w:r>
      <w:del w:id="234" w:author="Mark Hall" w:date="2019-04-03T15:34:00Z">
        <w:r w:rsidRPr="00800A9A" w:rsidDel="007956E1">
          <w:delText>-</w:delText>
        </w:r>
      </w:del>
      <w:r w:rsidRPr="00800A9A">
        <w:t xml:space="preserve">C. </w:t>
      </w:r>
      <w:proofErr w:type="spellStart"/>
      <w:r w:rsidRPr="00800A9A">
        <w:rPr>
          <w:b/>
          <w:bCs/>
        </w:rPr>
        <w:t>brms</w:t>
      </w:r>
      <w:proofErr w:type="spellEnd"/>
      <w:r w:rsidRPr="00800A9A">
        <w:t xml:space="preserve"> : An </w:t>
      </w:r>
      <w:r w:rsidRPr="00800A9A">
        <w:rPr>
          <w:i/>
          <w:iCs/>
        </w:rPr>
        <w:t>R</w:t>
      </w:r>
      <w:r w:rsidRPr="00800A9A">
        <w:t xml:space="preserve"> </w:t>
      </w:r>
      <w:ins w:id="235" w:author="Mark Hall" w:date="2019-04-03T15:34:00Z">
        <w:r w:rsidR="007956E1">
          <w:t>p</w:t>
        </w:r>
      </w:ins>
      <w:del w:id="236" w:author="Mark Hall" w:date="2019-04-03T15:34:00Z">
        <w:r w:rsidRPr="00800A9A" w:rsidDel="007956E1">
          <w:delText>P</w:delText>
        </w:r>
      </w:del>
      <w:r w:rsidRPr="00800A9A">
        <w:t xml:space="preserve">ackage for Bayesian </w:t>
      </w:r>
      <w:ins w:id="237" w:author="Mark Hall" w:date="2019-04-03T15:34:00Z">
        <w:r w:rsidR="007956E1">
          <w:t>m</w:t>
        </w:r>
      </w:ins>
      <w:del w:id="238" w:author="Mark Hall" w:date="2019-04-03T15:34:00Z">
        <w:r w:rsidRPr="00800A9A" w:rsidDel="007956E1">
          <w:delText>M</w:delText>
        </w:r>
      </w:del>
      <w:r w:rsidRPr="00800A9A">
        <w:t xml:space="preserve">ultilevel </w:t>
      </w:r>
      <w:ins w:id="239" w:author="Mark Hall" w:date="2019-04-03T15:34:00Z">
        <w:r w:rsidR="007956E1">
          <w:t>m</w:t>
        </w:r>
      </w:ins>
      <w:del w:id="240" w:author="Mark Hall" w:date="2019-04-03T15:34:00Z">
        <w:r w:rsidRPr="00800A9A" w:rsidDel="007956E1">
          <w:delText>M</w:delText>
        </w:r>
      </w:del>
      <w:r w:rsidRPr="00800A9A">
        <w:t xml:space="preserve">odels </w:t>
      </w:r>
      <w:ins w:id="241" w:author="Mark Hall" w:date="2019-04-03T15:35:00Z">
        <w:r w:rsidR="007956E1">
          <w:t>u</w:t>
        </w:r>
      </w:ins>
      <w:del w:id="242" w:author="Mark Hall" w:date="2019-04-03T15:34:00Z">
        <w:r w:rsidRPr="00800A9A" w:rsidDel="007956E1">
          <w:delText>U</w:delText>
        </w:r>
      </w:del>
      <w:r w:rsidRPr="00800A9A">
        <w:t xml:space="preserve">sing </w:t>
      </w:r>
      <w:r w:rsidRPr="00800A9A">
        <w:rPr>
          <w:i/>
          <w:iCs/>
        </w:rPr>
        <w:t>Stan</w:t>
      </w:r>
      <w:r w:rsidRPr="00800A9A">
        <w:t xml:space="preserve">. </w:t>
      </w:r>
      <w:r w:rsidRPr="00800A9A">
        <w:rPr>
          <w:i/>
          <w:iCs/>
        </w:rPr>
        <w:t>J. Stat. Softw.</w:t>
      </w:r>
      <w:r w:rsidRPr="00800A9A">
        <w:t xml:space="preserve"> </w:t>
      </w:r>
      <w:r w:rsidRPr="00800A9A">
        <w:rPr>
          <w:b/>
          <w:bCs/>
        </w:rPr>
        <w:t>80</w:t>
      </w:r>
      <w:r w:rsidRPr="00800A9A">
        <w:t>, (2017).</w:t>
      </w:r>
    </w:p>
    <w:p w14:paraId="3802F9F7" w14:textId="77777777" w:rsidR="00800A9A" w:rsidRPr="00800A9A" w:rsidRDefault="00800A9A" w:rsidP="00800A9A">
      <w:pPr>
        <w:pStyle w:val="Bibliography"/>
      </w:pPr>
      <w:r w:rsidRPr="00800A9A">
        <w:t>38.</w:t>
      </w:r>
      <w:r w:rsidRPr="00800A9A">
        <w:tab/>
        <w:t xml:space="preserve">Kruschke, J. </w:t>
      </w:r>
      <w:r w:rsidRPr="00800A9A">
        <w:rPr>
          <w:i/>
          <w:iCs/>
        </w:rPr>
        <w:t>Doing Bayesian Data Analysis: A Tutorial with R, JAGS, and Stan</w:t>
      </w:r>
      <w:r w:rsidRPr="00800A9A">
        <w:t>. (Academic Press, 2014).</w:t>
      </w:r>
    </w:p>
    <w:p w14:paraId="653C3BA4" w14:textId="77777777" w:rsidR="00800A9A" w:rsidRPr="00800A9A" w:rsidRDefault="00800A9A" w:rsidP="00800A9A">
      <w:pPr>
        <w:pStyle w:val="Bibliography"/>
      </w:pPr>
      <w:r w:rsidRPr="00800A9A">
        <w:t>39.</w:t>
      </w:r>
      <w:r w:rsidRPr="00800A9A">
        <w:tab/>
        <w:t xml:space="preserve">Gabry, J. &amp; Mahr, T. bayesplot: Plotting for Bayesian models. </w:t>
      </w:r>
      <w:r w:rsidRPr="00800A9A">
        <w:rPr>
          <w:i/>
          <w:iCs/>
        </w:rPr>
        <w:t>R Package Version</w:t>
      </w:r>
      <w:r w:rsidRPr="00800A9A">
        <w:t xml:space="preserve"> </w:t>
      </w:r>
      <w:r w:rsidRPr="00800A9A">
        <w:rPr>
          <w:b/>
          <w:bCs/>
        </w:rPr>
        <w:t>1</w:t>
      </w:r>
      <w:r w:rsidRPr="00800A9A">
        <w:t>, (2017).</w:t>
      </w:r>
    </w:p>
    <w:p w14:paraId="52C8E449" w14:textId="77777777" w:rsidR="00800A9A" w:rsidRPr="00800A9A" w:rsidRDefault="00800A9A" w:rsidP="00800A9A">
      <w:pPr>
        <w:pStyle w:val="Bibliography"/>
      </w:pPr>
      <w:r w:rsidRPr="00800A9A">
        <w:t>40.</w:t>
      </w:r>
      <w:r w:rsidRPr="00800A9A">
        <w:tab/>
        <w:t xml:space="preserve">Gabry, J. </w:t>
      </w:r>
      <w:r w:rsidRPr="00800A9A">
        <w:rPr>
          <w:i/>
          <w:iCs/>
        </w:rPr>
        <w:t>shinystan: Interactive visual and numerical diagnostics and posterior analysis for bayesian models [Computer software manual]</w:t>
      </w:r>
      <w:r w:rsidRPr="00800A9A">
        <w:t>. (2016).</w:t>
      </w:r>
    </w:p>
    <w:p w14:paraId="2E348EE8" w14:textId="40F67E25" w:rsidR="004B3A65" w:rsidRPr="004B3A65" w:rsidRDefault="004B3A65" w:rsidP="000D1A18">
      <w:pPr>
        <w:spacing w:line="480" w:lineRule="auto"/>
        <w:rPr>
          <w:b/>
        </w:rPr>
      </w:pPr>
    </w:p>
    <w:sectPr w:rsidR="004B3A65" w:rsidRPr="004B3A65" w:rsidSect="00795E93">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Jamie Stavert" w:date="2019-04-11T19:18:00Z" w:initials="JS">
    <w:p w14:paraId="4810493D" w14:textId="18E1B0DA" w:rsidR="001A0124" w:rsidRDefault="001A0124">
      <w:pPr>
        <w:pStyle w:val="CommentText"/>
      </w:pPr>
      <w:r>
        <w:rPr>
          <w:rStyle w:val="CommentReference"/>
        </w:rPr>
        <w:annotationRef/>
      </w:r>
      <w:r>
        <w:t xml:space="preserve">Is this the </w:t>
      </w:r>
      <w:r w:rsidR="00C17C04">
        <w:t xml:space="preserve">only thing though? Might there be other factors driving the structure of networks at large scales? Just seems a little weird to open the intro with this which is quite specific. </w:t>
      </w:r>
    </w:p>
  </w:comment>
  <w:comment w:id="7" w:author="Jamie Stavert" w:date="2019-04-11T19:19:00Z" w:initials="JS">
    <w:p w14:paraId="178CF681" w14:textId="4B49FCAF" w:rsidR="00C17C04" w:rsidRDefault="00C17C04">
      <w:pPr>
        <w:pStyle w:val="CommentText"/>
      </w:pPr>
      <w:r>
        <w:rPr>
          <w:rStyle w:val="CommentReference"/>
        </w:rPr>
        <w:annotationRef/>
      </w:r>
      <w:r>
        <w:t>Our focus isn’t really pollinator community composition but rather that of p-p interactions. We can look at pollinator community comp but I’m not this is our focus</w:t>
      </w:r>
    </w:p>
  </w:comment>
  <w:comment w:id="8" w:author="Jamie Stavert" w:date="2019-04-12T09:46:00Z" w:initials="JS">
    <w:p w14:paraId="674F7C98" w14:textId="235C5079" w:rsidR="003A2A73" w:rsidRDefault="003A2A73">
      <w:pPr>
        <w:pStyle w:val="CommentText"/>
      </w:pPr>
      <w:r>
        <w:rPr>
          <w:rStyle w:val="CommentReference"/>
        </w:rPr>
        <w:annotationRef/>
      </w:r>
      <w:r>
        <w:t>Need to mention generality too</w:t>
      </w:r>
    </w:p>
  </w:comment>
  <w:comment w:id="11" w:author="Jose Lanuza" w:date="2019-04-08T11:47:00Z" w:initials="MOU">
    <w:p w14:paraId="49928AB7" w14:textId="76A619D7" w:rsidR="00FE6932" w:rsidRDefault="00FE6932">
      <w:pPr>
        <w:pStyle w:val="CommentText"/>
      </w:pPr>
      <w:r>
        <w:rPr>
          <w:rStyle w:val="CommentReference"/>
        </w:rPr>
        <w:annotationRef/>
      </w:r>
      <w:r>
        <w:t>Other key result that I take from the discussion is t</w:t>
      </w:r>
      <w:r w:rsidR="000232FB">
        <w:t>hat climate is a better predictor than latitude of the insect community composition. Maybe mention that in the abstract in a clear way? For me seems a cool result to have it here. What do you think?</w:t>
      </w:r>
    </w:p>
  </w:comment>
  <w:comment w:id="12" w:author="Mark Hall" w:date="2019-04-03T15:00:00Z" w:initials="MH">
    <w:p w14:paraId="494472D0" w14:textId="7F7BDB07" w:rsidR="00710C6D" w:rsidRDefault="00710C6D">
      <w:pPr>
        <w:pStyle w:val="CommentText"/>
      </w:pPr>
      <w:r>
        <w:rPr>
          <w:rStyle w:val="CommentReference"/>
        </w:rPr>
        <w:annotationRef/>
      </w:r>
      <w:r>
        <w:t>Yep, I think they do, but I always prefer to let the results speak for themselves rather than state this. That’s just me though and happy to keep it if others are happy</w:t>
      </w:r>
    </w:p>
  </w:comment>
  <w:comment w:id="13" w:author="Jose Lanuza" w:date="2019-04-08T10:17:00Z" w:initials="MOU">
    <w:p w14:paraId="2965E6B7" w14:textId="695DB0FC" w:rsidR="00BF37F7" w:rsidRDefault="00BF37F7">
      <w:pPr>
        <w:pStyle w:val="CommentText"/>
      </w:pPr>
      <w:r>
        <w:rPr>
          <w:rStyle w:val="CommentReference"/>
        </w:rPr>
        <w:annotationRef/>
      </w:r>
      <w:r>
        <w:t>Agree with Mark</w:t>
      </w:r>
    </w:p>
  </w:comment>
  <w:comment w:id="14" w:author="Jamie Stavert" w:date="2019-04-12T09:47:00Z" w:initials="JS">
    <w:p w14:paraId="4BE5ADEB" w14:textId="4CE56826" w:rsidR="003A2A73" w:rsidRDefault="003A2A73">
      <w:pPr>
        <w:pStyle w:val="CommentText"/>
      </w:pPr>
      <w:r>
        <w:rPr>
          <w:rStyle w:val="CommentReference"/>
        </w:rPr>
        <w:annotationRef/>
      </w:r>
      <w:r>
        <w:t>We don’t really test this directly. Focus needs to be on contribution/roles of different pollinator taxa across climate zones</w:t>
      </w:r>
    </w:p>
  </w:comment>
  <w:comment w:id="15" w:author="Jamie Stavert" w:date="2019-04-09T15:59:00Z" w:initials="JS">
    <w:p w14:paraId="6EE3FA73" w14:textId="3C8A8562" w:rsidR="0064021E" w:rsidRDefault="0064021E">
      <w:pPr>
        <w:pStyle w:val="CommentText"/>
      </w:pPr>
      <w:r>
        <w:rPr>
          <w:rStyle w:val="CommentReference"/>
        </w:rPr>
        <w:annotationRef/>
      </w:r>
      <w:r>
        <w:t>Would say quantity as well</w:t>
      </w:r>
    </w:p>
  </w:comment>
  <w:comment w:id="17" w:author="Jamie Stavert" w:date="2019-04-09T16:00:00Z" w:initials="JS">
    <w:p w14:paraId="3FA256E3" w14:textId="478637F1" w:rsidR="0064021E" w:rsidRDefault="0064021E">
      <w:pPr>
        <w:pStyle w:val="CommentText"/>
      </w:pPr>
      <w:r>
        <w:rPr>
          <w:rStyle w:val="CommentReference"/>
        </w:rPr>
        <w:annotationRef/>
      </w:r>
      <w:r>
        <w:t>Can also cite my JAE paper that shows magnitude of pollination service delivery from different taxa varies throughout the day</w:t>
      </w:r>
    </w:p>
  </w:comment>
  <w:comment w:id="19" w:author="Jamie Stavert" w:date="2019-04-12T09:54:00Z" w:initials="JS">
    <w:p w14:paraId="5B8A51CC" w14:textId="7CD01E6E" w:rsidR="00A81464" w:rsidRDefault="00A81464">
      <w:pPr>
        <w:pStyle w:val="CommentText"/>
      </w:pPr>
      <w:r>
        <w:rPr>
          <w:rStyle w:val="CommentReference"/>
        </w:rPr>
        <w:annotationRef/>
      </w:r>
      <w:r>
        <w:t>This opening paragraph focuses on pollinators which is fine, but I think we need to include something about plants too. Climate is obviously going to have a strong influence on plant communities and indeed we focus on interactions between plants and pollinators.</w:t>
      </w:r>
    </w:p>
  </w:comment>
  <w:comment w:id="22" w:author="Jamie Stavert" w:date="2019-04-12T09:57:00Z" w:initials="JS">
    <w:p w14:paraId="22C0B471" w14:textId="080C57EB" w:rsidR="004E0A4F" w:rsidRDefault="004E0A4F">
      <w:pPr>
        <w:pStyle w:val="CommentText"/>
      </w:pPr>
      <w:r>
        <w:rPr>
          <w:rStyle w:val="CommentReference"/>
        </w:rPr>
        <w:annotationRef/>
      </w:r>
      <w:r>
        <w:t xml:space="preserve">Historically yes, but I think there is a growing body of work looking at networks at larger geographic scales. Perhaps just add some more circumspection here and acknowledge those recent papers. </w:t>
      </w:r>
    </w:p>
  </w:comment>
  <w:comment w:id="23" w:author="Jamie Stavert" w:date="2019-04-09T16:04:00Z" w:initials="JS">
    <w:p w14:paraId="4940368D" w14:textId="20841CC5" w:rsidR="0064021E" w:rsidRDefault="0064021E">
      <w:pPr>
        <w:pStyle w:val="CommentText"/>
      </w:pPr>
      <w:r>
        <w:rPr>
          <w:rStyle w:val="CommentReference"/>
        </w:rPr>
        <w:annotationRef/>
      </w:r>
      <w:r>
        <w:t xml:space="preserve">But there is </w:t>
      </w:r>
      <w:r w:rsidRPr="0064021E">
        <w:t>Matthias</w:t>
      </w:r>
      <w:r>
        <w:t xml:space="preserve"> </w:t>
      </w:r>
      <w:proofErr w:type="spellStart"/>
      <w:r w:rsidRPr="0064021E">
        <w:t>Schleuning</w:t>
      </w:r>
      <w:r>
        <w:t>’s</w:t>
      </w:r>
      <w:proofErr w:type="spellEnd"/>
      <w:r>
        <w:t xml:space="preserve"> </w:t>
      </w:r>
      <w:r w:rsidR="00982DE6">
        <w:t xml:space="preserve">paper which sort of does this. </w:t>
      </w:r>
      <w:r w:rsidR="004E0A4F">
        <w:t>I think we need to acknowledge that and then</w:t>
      </w:r>
      <w:r w:rsidR="00982DE6">
        <w:t xml:space="preserve"> be clever about how we differentiate our paper from theirs.</w:t>
      </w:r>
    </w:p>
  </w:comment>
  <w:comment w:id="25" w:author="Jamie Stavert" w:date="2019-04-12T10:01:00Z" w:initials="JS">
    <w:p w14:paraId="3C8B4D7E" w14:textId="0146DE8C" w:rsidR="007D38D5" w:rsidRDefault="007D38D5">
      <w:pPr>
        <w:pStyle w:val="CommentText"/>
      </w:pPr>
      <w:r>
        <w:rPr>
          <w:rStyle w:val="CommentReference"/>
        </w:rPr>
        <w:annotationRef/>
      </w:r>
      <w:r>
        <w:t xml:space="preserve">There is </w:t>
      </w:r>
      <w:proofErr w:type="spellStart"/>
      <w:r>
        <w:t>Rendze</w:t>
      </w:r>
      <w:proofErr w:type="spellEnd"/>
      <w:r>
        <w:t xml:space="preserve"> paper that looks at global patterns of network role – phylogeny congruence</w:t>
      </w:r>
    </w:p>
  </w:comment>
  <w:comment w:id="24" w:author="Jamie Stavert" w:date="2019-04-12T10:03:00Z" w:initials="JS">
    <w:p w14:paraId="11EE28BB" w14:textId="4C199BD1" w:rsidR="007D38D5" w:rsidRDefault="007D38D5">
      <w:pPr>
        <w:pStyle w:val="CommentText"/>
      </w:pPr>
      <w:r>
        <w:rPr>
          <w:rStyle w:val="CommentReference"/>
        </w:rPr>
        <w:annotationRef/>
      </w:r>
      <w:r>
        <w:t xml:space="preserve">Can we provide an argument </w:t>
      </w:r>
      <w:r w:rsidR="008C44AB">
        <w:t>for</w:t>
      </w:r>
      <w:r>
        <w:t xml:space="preserve"> why this is an </w:t>
      </w:r>
      <w:r w:rsidR="008C44AB">
        <w:t xml:space="preserve">important knowledge gap? </w:t>
      </w:r>
    </w:p>
  </w:comment>
  <w:comment w:id="26" w:author="Jamie Stavert" w:date="2019-04-09T16:07:00Z" w:initials="JS">
    <w:p w14:paraId="7E37DEED" w14:textId="25981417" w:rsidR="00B63275" w:rsidRDefault="00B63275">
      <w:pPr>
        <w:pStyle w:val="CommentText"/>
      </w:pPr>
      <w:r>
        <w:rPr>
          <w:rStyle w:val="CommentReference"/>
        </w:rPr>
        <w:annotationRef/>
      </w:r>
      <w:r>
        <w:t xml:space="preserve">Fine to say </w:t>
      </w:r>
      <w:proofErr w:type="spellStart"/>
      <w:r>
        <w:t>lat</w:t>
      </w:r>
      <w:proofErr w:type="spellEnd"/>
      <w:r>
        <w:t xml:space="preserve"> is a poor measure of large-scale environmental conditions but I think we need a better argument as to why it’s a poor measure. Can we give an example i.e. high elevation ecosystems in the tropics? </w:t>
      </w:r>
    </w:p>
  </w:comment>
  <w:comment w:id="27" w:author="Jamie Stavert" w:date="2019-04-09T16:09:00Z" w:initials="JS">
    <w:p w14:paraId="00C8F22D" w14:textId="307480B5" w:rsidR="00C651E6" w:rsidRDefault="00C651E6">
      <w:pPr>
        <w:pStyle w:val="CommentText"/>
      </w:pPr>
      <w:r>
        <w:rPr>
          <w:rStyle w:val="CommentReference"/>
        </w:rPr>
        <w:annotationRef/>
      </w:r>
      <w:r>
        <w:t>Would like to see some hypotheses here. I think without clear hypotheses we’ll struggle to get this into a top journal. At the moment it gives the impression of being quite a descriptive study, which is what we criticised other studies for earlier in the intro…</w:t>
      </w:r>
    </w:p>
  </w:comment>
  <w:comment w:id="28" w:author="Jamie Stavert" w:date="2019-04-11T19:12:00Z" w:initials="JS">
    <w:p w14:paraId="5D86A91D" w14:textId="39BB56CE" w:rsidR="00DD7BB3" w:rsidRDefault="00DD7BB3">
      <w:pPr>
        <w:pStyle w:val="CommentText"/>
      </w:pPr>
      <w:r>
        <w:rPr>
          <w:rStyle w:val="CommentReference"/>
        </w:rPr>
        <w:annotationRef/>
      </w:r>
      <w:r>
        <w:t xml:space="preserve">Is it worth beginning this with a general summary paragraph? i.e. our dataset consisted of xx networks, comprising xx plant and xx animal </w:t>
      </w:r>
      <w:r w:rsidR="00136107">
        <w:t>s</w:t>
      </w:r>
      <w:r w:rsidR="00205186">
        <w:t xml:space="preserve">pecies </w:t>
      </w:r>
      <w:r>
        <w:t>and x</w:t>
      </w:r>
      <w:r w:rsidR="00136107">
        <w:t>x</w:t>
      </w:r>
      <w:r>
        <w:t xml:space="preserve"> uni</w:t>
      </w:r>
      <w:r w:rsidR="00136107">
        <w:t xml:space="preserve">que </w:t>
      </w:r>
      <w:r>
        <w:t>links</w:t>
      </w:r>
      <w:r w:rsidR="00136107">
        <w:t xml:space="preserve">… just to show the magnitude of </w:t>
      </w:r>
      <w:r>
        <w:t xml:space="preserve">it </w:t>
      </w:r>
    </w:p>
  </w:comment>
  <w:comment w:id="30" w:author="Mark Hall" w:date="2019-04-03T15:05:00Z" w:initials="MH">
    <w:p w14:paraId="74B5A354" w14:textId="1BA91A96" w:rsidR="00B26863" w:rsidRDefault="00B26863">
      <w:pPr>
        <w:pStyle w:val="CommentText"/>
      </w:pPr>
      <w:r>
        <w:rPr>
          <w:rStyle w:val="CommentReference"/>
        </w:rPr>
        <w:annotationRef/>
      </w:r>
      <w:r>
        <w:t>I know this is results section, but given we are explaining what/why we did this, do we need a ref here?</w:t>
      </w:r>
    </w:p>
  </w:comment>
  <w:comment w:id="29" w:author="Jamie Stavert" w:date="2019-04-09T16:11:00Z" w:initials="JS">
    <w:p w14:paraId="131153C5" w14:textId="48671EB7" w:rsidR="00C651E6" w:rsidRDefault="00C651E6">
      <w:pPr>
        <w:pStyle w:val="CommentText"/>
      </w:pPr>
      <w:r>
        <w:rPr>
          <w:rStyle w:val="CommentReference"/>
        </w:rPr>
        <w:annotationRef/>
      </w:r>
      <w:r>
        <w:t>seems strange to include this here. I think it’s fine to provide this justification in the methods, along with a ref – maybe Jason’s (ecology letters</w:t>
      </w:r>
      <w:r w:rsidR="00CE46A7">
        <w:t>?</w:t>
      </w:r>
      <w:r>
        <w:t xml:space="preserve">) paper? </w:t>
      </w:r>
    </w:p>
  </w:comment>
  <w:comment w:id="31" w:author="Jamie Stavert" w:date="2019-04-11T18:39:00Z" w:initials="JS">
    <w:p w14:paraId="0F76974C" w14:textId="5B31B760" w:rsidR="00F84992" w:rsidRDefault="00CE46A7">
      <w:pPr>
        <w:pStyle w:val="CommentText"/>
      </w:pPr>
      <w:r>
        <w:rPr>
          <w:rStyle w:val="CommentReference"/>
        </w:rPr>
        <w:annotationRef/>
      </w:r>
      <w:r>
        <w:t>On reflection I think this is fine and there’s nothing “wrong” with the approach we have used but it might be more interesting to go one step further and look at species dynamic roles in networks. This is definitely doable, especially now that there is an R package for analysing motifs in bipartite networks</w:t>
      </w:r>
      <w:r w:rsidR="008C44AB">
        <w:t xml:space="preserve">, see: </w:t>
      </w:r>
      <w:r w:rsidR="00F84992" w:rsidRPr="00F84992">
        <w:t xml:space="preserve">Simmons, </w:t>
      </w:r>
      <w:r w:rsidR="00F84992">
        <w:t xml:space="preserve">et al. </w:t>
      </w:r>
      <w:r w:rsidR="00F84992" w:rsidRPr="00F84992">
        <w:t>(2019). Motifs in bipartite ecological networks: uncovering indirect interactions. Oikos, 128(2), 154-170.</w:t>
      </w:r>
      <w:r w:rsidR="00F84992">
        <w:t xml:space="preserve"> It’s a super interesting/mind boggling read… </w:t>
      </w:r>
    </w:p>
    <w:p w14:paraId="6791AD4F" w14:textId="77777777" w:rsidR="00F84992" w:rsidRDefault="00F84992">
      <w:pPr>
        <w:pStyle w:val="CommentText"/>
      </w:pPr>
    </w:p>
    <w:p w14:paraId="0637A7EA" w14:textId="52EE17CE" w:rsidR="00CE46A7" w:rsidRDefault="00CE46A7">
      <w:pPr>
        <w:pStyle w:val="CommentText"/>
      </w:pPr>
      <w:r>
        <w:t xml:space="preserve">I think we need something else to differentiate our paper from the </w:t>
      </w:r>
      <w:proofErr w:type="spellStart"/>
      <w:r w:rsidRPr="00CE46A7">
        <w:t>Schleuning</w:t>
      </w:r>
      <w:proofErr w:type="spellEnd"/>
      <w:r>
        <w:t xml:space="preserve"> paper – assessing whether species from different taxonomic groups share network roles (or not) in different climate zones could be an interesting question. It also relates to coexistence because it takes into account indirect interactions</w:t>
      </w:r>
      <w:r w:rsidR="008C44AB">
        <w:t xml:space="preserve"> and the fluidity of species roles</w:t>
      </w:r>
      <w:r w:rsidR="00F84992">
        <w:t xml:space="preserve">. For example, do we expect there to </w:t>
      </w:r>
      <w:r w:rsidR="008C44AB">
        <w:t xml:space="preserve">be </w:t>
      </w:r>
      <w:r w:rsidR="00F84992">
        <w:t xml:space="preserve">overlap in network roles in the tropics or more differentiation? Is this patter conserved across pollinator groups? </w:t>
      </w:r>
    </w:p>
  </w:comment>
  <w:comment w:id="33" w:author="Jose Lanuza" w:date="2019-04-08T11:23:00Z" w:initials="MOU">
    <w:p w14:paraId="2B99B34C" w14:textId="65ED0C43" w:rsidR="00066A2B" w:rsidRDefault="00066A2B">
      <w:pPr>
        <w:pStyle w:val="CommentText"/>
      </w:pPr>
      <w:r>
        <w:rPr>
          <w:rStyle w:val="CommentReference"/>
        </w:rPr>
        <w:annotationRef/>
      </w:r>
      <w:r>
        <w:t>I think we haven’t mention Table S2 in the manuscript, and at the moment they are not homogeneous, Table S1 vs Supplementary Table S3</w:t>
      </w:r>
    </w:p>
  </w:comment>
  <w:comment w:id="32" w:author="Jose Lanuza" w:date="2019-04-08T10:41:00Z" w:initials="MOU">
    <w:p w14:paraId="64E4BD7D" w14:textId="00B86302" w:rsidR="00193ECB" w:rsidRDefault="00193ECB">
      <w:pPr>
        <w:pStyle w:val="CommentText"/>
      </w:pPr>
      <w:r>
        <w:rPr>
          <w:rStyle w:val="CommentReference"/>
        </w:rPr>
        <w:annotationRef/>
      </w:r>
      <w:r>
        <w:t xml:space="preserve">For me is a bit difficult to follow this bit. </w:t>
      </w:r>
      <w:r w:rsidR="000874E2">
        <w:t>Until Table S1 seems all clear but then I guess we are still talking about the same results, no?  Maybe if we say it in the reverse way could be clearer. Something like… All climate zones were statistically different from each other except from continental networks between polar and temperate regions (Table S1).</w:t>
      </w:r>
    </w:p>
  </w:comment>
  <w:comment w:id="34" w:author="Jamie Stavert" w:date="2019-04-12T10:06:00Z" w:initials="JS">
    <w:p w14:paraId="59D8E3F0" w14:textId="5B488AA7" w:rsidR="008C44AB" w:rsidRDefault="008C44AB">
      <w:pPr>
        <w:pStyle w:val="CommentText"/>
      </w:pPr>
      <w:r>
        <w:rPr>
          <w:rStyle w:val="CommentReference"/>
        </w:rPr>
        <w:annotationRef/>
      </w:r>
      <w:r>
        <w:t>Perhaps we should make the point semi-transparent so that you can see overlapping point more clearly??</w:t>
      </w:r>
    </w:p>
  </w:comment>
  <w:comment w:id="49" w:author="Jamie Stavert" w:date="2019-04-12T10:11:00Z" w:initials="JS">
    <w:p w14:paraId="6BEADC99" w14:textId="43C30535" w:rsidR="00D207B6" w:rsidRDefault="00D207B6">
      <w:pPr>
        <w:pStyle w:val="CommentText"/>
      </w:pPr>
      <w:r>
        <w:rPr>
          <w:rStyle w:val="CommentReference"/>
        </w:rPr>
        <w:annotationRef/>
      </w:r>
      <w:proofErr w:type="gramStart"/>
      <w:r w:rsidR="002245C4">
        <w:t>Also</w:t>
      </w:r>
      <w:proofErr w:type="gramEnd"/>
      <w:r w:rsidR="002245C4">
        <w:t xml:space="preserve"> worth mentioning that they are identify as the most “important” insect pollinator groups?</w:t>
      </w:r>
    </w:p>
  </w:comment>
  <w:comment w:id="50" w:author="Manu Saunders" w:date="2019-04-01T13:04:00Z" w:initials="MS">
    <w:p w14:paraId="0DD3B6EA" w14:textId="7C0D05E3" w:rsidR="000A6020" w:rsidRDefault="000A6020">
      <w:pPr>
        <w:pStyle w:val="CommentText"/>
      </w:pPr>
      <w:r>
        <w:rPr>
          <w:rStyle w:val="CommentReference"/>
        </w:rPr>
        <w:annotationRef/>
      </w:r>
      <w:r>
        <w:t>Liam/Jam</w:t>
      </w:r>
      <w:r w:rsidR="00FB4F89">
        <w:t xml:space="preserve">ie, can you please check these figures in </w:t>
      </w:r>
      <w:r w:rsidR="00A249F9">
        <w:t>brackets</w:t>
      </w:r>
      <w:r>
        <w:t xml:space="preserve">? I’ve just </w:t>
      </w:r>
      <w:proofErr w:type="spellStart"/>
      <w:r>
        <w:t>guestimated</w:t>
      </w:r>
      <w:proofErr w:type="spellEnd"/>
      <w:r>
        <w:t xml:space="preserve"> from graph</w:t>
      </w:r>
    </w:p>
  </w:comment>
  <w:comment w:id="51" w:author="Jamie Stavert" w:date="2019-04-11T18:52:00Z" w:initials="JS">
    <w:p w14:paraId="58E02B9F" w14:textId="1BCC9EA4" w:rsidR="00CD3E70" w:rsidRDefault="00CD3E70">
      <w:pPr>
        <w:pStyle w:val="CommentText"/>
      </w:pPr>
      <w:r>
        <w:rPr>
          <w:rStyle w:val="CommentReference"/>
        </w:rPr>
        <w:annotationRef/>
      </w:r>
      <w:r>
        <w:t xml:space="preserve">What do you mean by “overlap” readers may confuse this with niche </w:t>
      </w:r>
      <w:proofErr w:type="gramStart"/>
      <w:r>
        <w:t>overlap</w:t>
      </w:r>
      <w:proofErr w:type="gramEnd"/>
      <w:r>
        <w:t xml:space="preserve"> </w:t>
      </w:r>
    </w:p>
  </w:comment>
  <w:comment w:id="52" w:author="Jamie Stavert" w:date="2019-04-11T18:53:00Z" w:initials="JS">
    <w:p w14:paraId="25300CBF" w14:textId="700E149E" w:rsidR="00CD3E70" w:rsidRDefault="00CD3E70">
      <w:pPr>
        <w:pStyle w:val="CommentText"/>
      </w:pPr>
      <w:r>
        <w:rPr>
          <w:rStyle w:val="CommentReference"/>
        </w:rPr>
        <w:annotationRef/>
      </w:r>
      <w:r>
        <w:t>How do you define</w:t>
      </w:r>
      <w:r w:rsidR="00557075">
        <w:t xml:space="preserve"> high</w:t>
      </w:r>
      <w:r>
        <w:t xml:space="preserve"> specialisation? From what I understand, the model constrains networks to have a size of 100 links using an offset?? </w:t>
      </w:r>
      <w:proofErr w:type="gramStart"/>
      <w:r>
        <w:t>So</w:t>
      </w:r>
      <w:proofErr w:type="gramEnd"/>
      <w:r>
        <w:t xml:space="preserve"> specialisation isn’t an absolute value or threshold but</w:t>
      </w:r>
      <w:r w:rsidR="00557075">
        <w:t>,</w:t>
      </w:r>
      <w:r>
        <w:t xml:space="preserve"> rather</w:t>
      </w:r>
      <w:r w:rsidR="00557075">
        <w:t>,</w:t>
      </w:r>
      <w:r>
        <w:t xml:space="preserve"> a value relative to something else. I suppose it’s better to say these species were </w:t>
      </w:r>
      <w:r w:rsidR="00482B07">
        <w:t xml:space="preserve">more </w:t>
      </w:r>
      <w:r>
        <w:t>specialised relative to species in other climate zones</w:t>
      </w:r>
      <w:r w:rsidR="00557075">
        <w:t xml:space="preserve"> or something along those lines</w:t>
      </w:r>
      <w:r>
        <w:t xml:space="preserve">?? </w:t>
      </w:r>
    </w:p>
  </w:comment>
  <w:comment w:id="53" w:author="Jamie Stavert" w:date="2019-04-11T18:56:00Z" w:initials="JS">
    <w:p w14:paraId="0202A68D" w14:textId="47C8AC65" w:rsidR="00482B07" w:rsidRDefault="00482B07">
      <w:pPr>
        <w:pStyle w:val="CommentText"/>
      </w:pPr>
      <w:r>
        <w:rPr>
          <w:rStyle w:val="CommentReference"/>
        </w:rPr>
        <w:annotationRef/>
      </w:r>
      <w:r>
        <w:t xml:space="preserve">Not sure if we can state absolute values like this without mentioning the offset? Liam will have a better idea of this… I don’t understand offsets </w:t>
      </w:r>
    </w:p>
  </w:comment>
  <w:comment w:id="54" w:author="Jamie Stavert" w:date="2019-04-09T16:13:00Z" w:initials="JS">
    <w:p w14:paraId="53ECE699" w14:textId="33E40067" w:rsidR="00601E8D" w:rsidRDefault="00601E8D">
      <w:pPr>
        <w:pStyle w:val="CommentText"/>
      </w:pPr>
      <w:r>
        <w:rPr>
          <w:rStyle w:val="CommentReference"/>
        </w:rPr>
        <w:annotationRef/>
      </w:r>
      <w:r>
        <w:t xml:space="preserve">Should probably get rid of the abbreviations on the y axes (I can do that </w:t>
      </w:r>
      <w:r>
        <w:sym w:font="Wingdings" w:char="F04A"/>
      </w:r>
      <w:r>
        <w:t>). Also, need to change the colour scheme – this palette matches that from the ordination above but has completely different groupings, which will likely confuse readers.</w:t>
      </w:r>
    </w:p>
  </w:comment>
  <w:comment w:id="55" w:author="Jose Lanuza" w:date="2019-04-08T11:35:00Z" w:initials="MOU">
    <w:p w14:paraId="3A19F68E" w14:textId="08CC9AD2" w:rsidR="00F94225" w:rsidRDefault="00F94225">
      <w:pPr>
        <w:pStyle w:val="CommentText"/>
      </w:pPr>
      <w:r>
        <w:rPr>
          <w:rStyle w:val="CommentReference"/>
        </w:rPr>
        <w:annotationRef/>
      </w:r>
      <w:r w:rsidR="0061535B">
        <w:t xml:space="preserve">Before submitting is possible to organize the plots in a pdf with better </w:t>
      </w:r>
      <w:proofErr w:type="gramStart"/>
      <w:r w:rsidR="0061535B">
        <w:t>resolution?</w:t>
      </w:r>
      <w:proofErr w:type="gramEnd"/>
    </w:p>
  </w:comment>
  <w:comment w:id="56" w:author="Manu Saunders" w:date="2019-04-01T10:14:00Z" w:initials="MS">
    <w:p w14:paraId="27ED5814" w14:textId="7B1EB538" w:rsidR="00C63D5E" w:rsidRDefault="00C63D5E">
      <w:pPr>
        <w:pStyle w:val="CommentText"/>
      </w:pPr>
      <w:r>
        <w:rPr>
          <w:rStyle w:val="CommentReference"/>
        </w:rPr>
        <w:annotationRef/>
      </w:r>
      <w:r>
        <w:t>Need label for (A) on figure</w:t>
      </w:r>
    </w:p>
  </w:comment>
  <w:comment w:id="57" w:author="Manu Saunders" w:date="2019-02-03T13:05:00Z" w:initials="MS">
    <w:p w14:paraId="00769B36" w14:textId="04A8847F" w:rsidR="0040151A" w:rsidRDefault="0040151A">
      <w:pPr>
        <w:pStyle w:val="CommentText"/>
      </w:pPr>
      <w:r>
        <w:rPr>
          <w:rStyle w:val="CommentReference"/>
        </w:rPr>
        <w:annotationRef/>
      </w:r>
      <w:r>
        <w:t xml:space="preserve">Can we have a table of differences between pollinator groups to put in </w:t>
      </w:r>
      <w:proofErr w:type="spellStart"/>
      <w:r>
        <w:t>supp</w:t>
      </w:r>
      <w:proofErr w:type="spellEnd"/>
      <w:r>
        <w:t xml:space="preserve"> material?</w:t>
      </w:r>
    </w:p>
  </w:comment>
  <w:comment w:id="58" w:author="Jamie Stavert" w:date="2019-04-09T16:16:00Z" w:initials="JS">
    <w:p w14:paraId="7C6B798F" w14:textId="6C6E1E9E" w:rsidR="000052CC" w:rsidRDefault="000052CC">
      <w:pPr>
        <w:pStyle w:val="CommentText"/>
      </w:pPr>
      <w:r>
        <w:rPr>
          <w:rStyle w:val="CommentReference"/>
        </w:rPr>
        <w:annotationRef/>
      </w:r>
      <w:r>
        <w:t xml:space="preserve">Is there a reason why we only show the generalism map and not the proportion of links map? I think they are both equally important. </w:t>
      </w:r>
    </w:p>
  </w:comment>
  <w:comment w:id="59" w:author="Jamie Stavert" w:date="2019-04-09T16:18:00Z" w:initials="JS">
    <w:p w14:paraId="45E31D32" w14:textId="75205369" w:rsidR="000052CC" w:rsidRDefault="000052CC">
      <w:pPr>
        <w:pStyle w:val="CommentText"/>
      </w:pPr>
      <w:r>
        <w:rPr>
          <w:rStyle w:val="CommentReference"/>
        </w:rPr>
        <w:annotationRef/>
      </w:r>
      <w:r>
        <w:t xml:space="preserve">Is this each or in combination? Is quite confusing. </w:t>
      </w:r>
    </w:p>
  </w:comment>
  <w:comment w:id="62" w:author="Jamie Stavert" w:date="2019-04-09T16:19:00Z" w:initials="JS">
    <w:p w14:paraId="28DA8CFA" w14:textId="472EE1CA" w:rsidR="000052CC" w:rsidRDefault="000052CC">
      <w:pPr>
        <w:pStyle w:val="CommentText"/>
      </w:pPr>
      <w:r>
        <w:rPr>
          <w:rStyle w:val="CommentReference"/>
        </w:rPr>
        <w:annotationRef/>
      </w:r>
      <w:r>
        <w:t>I know this statement is often made in the literature</w:t>
      </w:r>
      <w:r w:rsidR="00482B07">
        <w:t xml:space="preserve"> but what</w:t>
      </w:r>
      <w:r>
        <w:t xml:space="preserve"> do they mean by “important”? is it that bees visits lots of different plant species, or are they very effective pollinators or are the</w:t>
      </w:r>
      <w:r w:rsidR="00482B07">
        <w:t>y</w:t>
      </w:r>
      <w:r>
        <w:t xml:space="preserve"> abundant in many different ecosystems? </w:t>
      </w:r>
    </w:p>
  </w:comment>
  <w:comment w:id="64" w:author="Jamie Stavert" w:date="2019-04-09T16:21:00Z" w:initials="JS">
    <w:p w14:paraId="2E69458D" w14:textId="0A036DFE" w:rsidR="00EB15BD" w:rsidRDefault="00EB15BD">
      <w:pPr>
        <w:pStyle w:val="CommentText"/>
      </w:pPr>
      <w:r>
        <w:rPr>
          <w:rStyle w:val="CommentReference"/>
        </w:rPr>
        <w:annotationRef/>
      </w:r>
      <w:r>
        <w:t>carrying on form the rant above – I think we need to define importance here</w:t>
      </w:r>
    </w:p>
  </w:comment>
  <w:comment w:id="65" w:author="Jamie Stavert" w:date="2019-04-09T16:22:00Z" w:initials="JS">
    <w:p w14:paraId="739FEA00" w14:textId="2ECE23A6" w:rsidR="00014820" w:rsidRDefault="00014820">
      <w:pPr>
        <w:pStyle w:val="CommentText"/>
      </w:pPr>
      <w:r>
        <w:rPr>
          <w:rStyle w:val="CommentReference"/>
        </w:rPr>
        <w:annotationRef/>
      </w:r>
      <w:r>
        <w:t xml:space="preserve">What does this mean? That they visit lots of different plant species or that they are frequent visitors or both? </w:t>
      </w:r>
    </w:p>
  </w:comment>
  <w:comment w:id="66" w:author="Jamie Stavert" w:date="2019-04-09T16:25:00Z" w:initials="JS">
    <w:p w14:paraId="6687C7AC" w14:textId="202A39F9" w:rsidR="00014820" w:rsidRDefault="00014820">
      <w:pPr>
        <w:pStyle w:val="CommentText"/>
      </w:pPr>
      <w:r>
        <w:rPr>
          <w:rStyle w:val="CommentReference"/>
        </w:rPr>
        <w:annotationRef/>
      </w:r>
      <w:r>
        <w:t xml:space="preserve">I think, if anything, this just highlights how </w:t>
      </w:r>
      <w:r w:rsidR="000C647C">
        <w:t>taxonomic</w:t>
      </w:r>
      <w:r>
        <w:t xml:space="preserve"> resolution can influence inter</w:t>
      </w:r>
      <w:r w:rsidR="000C647C">
        <w:t>pr</w:t>
      </w:r>
      <w:r>
        <w:t>etation of the network</w:t>
      </w:r>
      <w:r w:rsidR="00482B07">
        <w:t xml:space="preserve"> structure</w:t>
      </w:r>
      <w:r>
        <w:t xml:space="preserve">. </w:t>
      </w:r>
      <w:r w:rsidR="000C647C">
        <w:t>For</w:t>
      </w:r>
      <w:r>
        <w:t xml:space="preserve"> </w:t>
      </w:r>
      <w:r w:rsidR="000C647C">
        <w:t>example, non</w:t>
      </w:r>
      <w:r w:rsidRPr="00014820">
        <w:t>-syrphid Diptera</w:t>
      </w:r>
      <w:r>
        <w:t xml:space="preserve"> may just have </w:t>
      </w:r>
      <w:r w:rsidR="000C647C">
        <w:t xml:space="preserve">a relatively high proportion of links in networks because they are also very speciose. Perhaps we could incorporate that argument? </w:t>
      </w:r>
    </w:p>
  </w:comment>
  <w:comment w:id="67" w:author="Jamie Stavert" w:date="2019-04-09T16:28:00Z" w:initials="JS">
    <w:p w14:paraId="4C5F4EA6" w14:textId="0149E1E8" w:rsidR="00462C1C" w:rsidRDefault="00462C1C">
      <w:pPr>
        <w:pStyle w:val="CommentText"/>
      </w:pPr>
      <w:r>
        <w:rPr>
          <w:rStyle w:val="CommentReference"/>
        </w:rPr>
        <w:annotationRef/>
      </w:r>
      <w:r>
        <w:t xml:space="preserve">Again, the taxonomic resolution problem – </w:t>
      </w:r>
      <w:proofErr w:type="spellStart"/>
      <w:r>
        <w:t>syrphidae</w:t>
      </w:r>
      <w:proofErr w:type="spellEnd"/>
      <w:r>
        <w:t xml:space="preserve"> is only one family whereas non</w:t>
      </w:r>
      <w:r w:rsidRPr="00014820">
        <w:t>-syrphid Diptera</w:t>
      </w:r>
      <w:r>
        <w:t xml:space="preserve"> comprises many families so</w:t>
      </w:r>
      <w:r w:rsidR="00482B07">
        <w:t>,</w:t>
      </w:r>
      <w:r>
        <w:t xml:space="preserve"> by virtue</w:t>
      </w:r>
      <w:r w:rsidR="00482B07">
        <w:t>,</w:t>
      </w:r>
      <w:r>
        <w:t xml:space="preserve"> are expected to comprise a greater proportion of network links. </w:t>
      </w:r>
    </w:p>
  </w:comment>
  <w:comment w:id="72" w:author="Jamie Stavert" w:date="2019-04-09T16:31:00Z" w:initials="JS">
    <w:p w14:paraId="240B12A5" w14:textId="5025BE86" w:rsidR="00462C1C" w:rsidRDefault="00462C1C">
      <w:pPr>
        <w:pStyle w:val="CommentText"/>
      </w:pPr>
      <w:r>
        <w:rPr>
          <w:rStyle w:val="CommentReference"/>
        </w:rPr>
        <w:annotationRef/>
      </w:r>
      <w:r>
        <w:t xml:space="preserve">I think we need some discussion here about why this might be. In any instance, this goes against the assumption that species are more specialised in the tropics. </w:t>
      </w:r>
      <w:r w:rsidR="00482B07">
        <w:t xml:space="preserve">I’m keen to dig a little deeper and look at species network roles – how do these change across climate zones? There should be more competition in the tropics, right? </w:t>
      </w:r>
      <w:proofErr w:type="gramStart"/>
      <w:r w:rsidR="00482B07">
        <w:t>So</w:t>
      </w:r>
      <w:proofErr w:type="gramEnd"/>
      <w:r w:rsidR="00482B07">
        <w:t xml:space="preserve"> more differentiation of network roles</w:t>
      </w:r>
      <w:r w:rsidR="00557075">
        <w:t xml:space="preserve"> to avoid both direct and indirect competition</w:t>
      </w:r>
      <w:r w:rsidR="00482B07">
        <w:t xml:space="preserve">? Can we come up with a strong hypothesis for this? </w:t>
      </w:r>
    </w:p>
  </w:comment>
  <w:comment w:id="76" w:author="Manu Saunders" w:date="2019-04-01T14:08:00Z" w:initials="MS">
    <w:p w14:paraId="18128BD4" w14:textId="688E73E0" w:rsidR="008F5086" w:rsidRDefault="008F5086">
      <w:pPr>
        <w:pStyle w:val="CommentText"/>
      </w:pPr>
      <w:r>
        <w:rPr>
          <w:rStyle w:val="CommentReference"/>
        </w:rPr>
        <w:annotationRef/>
      </w:r>
      <w:r>
        <w:t xml:space="preserve">Add something for this analysis to </w:t>
      </w:r>
      <w:proofErr w:type="spellStart"/>
      <w:r>
        <w:t>supp</w:t>
      </w:r>
      <w:proofErr w:type="spellEnd"/>
      <w:r>
        <w:t xml:space="preserve"> material</w:t>
      </w:r>
    </w:p>
  </w:comment>
  <w:comment w:id="77" w:author="Jose Lanuza" w:date="2019-04-08T11:04:00Z" w:initials="MOU">
    <w:p w14:paraId="04454147" w14:textId="5F9D31ED" w:rsidR="00561C85" w:rsidRDefault="00561C85">
      <w:pPr>
        <w:pStyle w:val="CommentText"/>
      </w:pPr>
      <w:r>
        <w:rPr>
          <w:rStyle w:val="CommentReference"/>
        </w:rPr>
        <w:annotationRef/>
      </w:r>
      <w:r w:rsidR="00B74827">
        <w:t>Until our knowledge, maybe?</w:t>
      </w:r>
    </w:p>
  </w:comment>
  <w:comment w:id="78" w:author="Jamie Stavert" w:date="2019-04-09T16:34:00Z" w:initials="JS">
    <w:p w14:paraId="7FB79886" w14:textId="55A9798D" w:rsidR="00332CFB" w:rsidRDefault="00332CFB">
      <w:pPr>
        <w:pStyle w:val="CommentText"/>
      </w:pPr>
      <w:r>
        <w:rPr>
          <w:rStyle w:val="CommentReference"/>
        </w:rPr>
        <w:annotationRef/>
      </w:r>
      <w:r>
        <w:t xml:space="preserve">Sure, but I don’t think this is really that much of a selling point. Why is it important to know what roles different taxonomic groups play in p-p networks? Argument just needs some justification and strengthening </w:t>
      </w:r>
    </w:p>
  </w:comment>
  <w:comment w:id="80" w:author="Mark Hall" w:date="2019-04-03T15:16:00Z" w:initials="MH">
    <w:p w14:paraId="39E07ACE" w14:textId="388A9F2E" w:rsidR="0098707D" w:rsidRDefault="0098707D">
      <w:pPr>
        <w:pStyle w:val="CommentText"/>
      </w:pPr>
      <w:r>
        <w:rPr>
          <w:rStyle w:val="CommentReference"/>
        </w:rPr>
        <w:annotationRef/>
      </w:r>
      <w:r>
        <w:t>Ref here?</w:t>
      </w:r>
    </w:p>
  </w:comment>
  <w:comment w:id="79" w:author="Jamie Stavert" w:date="2019-04-09T16:36:00Z" w:initials="JS">
    <w:p w14:paraId="177A969D" w14:textId="3833EC9A" w:rsidR="00B847E2" w:rsidRDefault="00B847E2">
      <w:pPr>
        <w:pStyle w:val="CommentText"/>
      </w:pPr>
      <w:r>
        <w:rPr>
          <w:rStyle w:val="CommentReference"/>
        </w:rPr>
        <w:annotationRef/>
      </w:r>
      <w:r>
        <w:t xml:space="preserve">Again, don’t really think this </w:t>
      </w:r>
      <w:r w:rsidR="00557075">
        <w:t xml:space="preserve">is </w:t>
      </w:r>
      <w:r>
        <w:t xml:space="preserve">that important. There are ways </w:t>
      </w:r>
      <w:r w:rsidR="00857DDD">
        <w:t>of dealing with differences in sampling effort and network size, so not really a problem. Also, we use species degree which some might argue is influenced by network size</w:t>
      </w:r>
      <w:r w:rsidR="00482B07">
        <w:t xml:space="preserve">. This is why I think looking at motifs will really bring the cutting-edge element to this paper. </w:t>
      </w:r>
    </w:p>
  </w:comment>
  <w:comment w:id="81" w:author="Jamie Stavert" w:date="2019-04-09T16:40:00Z" w:initials="JS">
    <w:p w14:paraId="38691C17" w14:textId="462BB9BD" w:rsidR="007C16E5" w:rsidRDefault="007C16E5">
      <w:pPr>
        <w:pStyle w:val="CommentText"/>
      </w:pPr>
      <w:r>
        <w:rPr>
          <w:rStyle w:val="CommentReference"/>
        </w:rPr>
        <w:annotationRef/>
      </w:r>
      <w:r>
        <w:t xml:space="preserve"> this is a super cool finding and should feature earlier in the discussion</w:t>
      </w:r>
      <w:r w:rsidR="00482B07">
        <w:t>, I reckon</w:t>
      </w:r>
      <w:r>
        <w:t xml:space="preserve">. We now need a more explicit explanation for why this may be and what it means for our understanding of what drives p-p- network architecture. </w:t>
      </w:r>
    </w:p>
  </w:comment>
  <w:comment w:id="82" w:author="Jamie Stavert" w:date="2019-04-09T16:38:00Z" w:initials="JS">
    <w:p w14:paraId="028EDE51" w14:textId="6739EA49" w:rsidR="00E77CFF" w:rsidRDefault="00E77CFF">
      <w:pPr>
        <w:pStyle w:val="CommentText"/>
      </w:pPr>
      <w:r>
        <w:rPr>
          <w:rStyle w:val="CommentReference"/>
        </w:rPr>
        <w:annotationRef/>
      </w:r>
      <w:r>
        <w:t>We don’t really look at community comp but rather the composition of interaction</w:t>
      </w:r>
      <w:r w:rsidR="00DD7BB3">
        <w:t>s</w:t>
      </w:r>
      <w:r>
        <w:t xml:space="preserve"> (which will </w:t>
      </w:r>
      <w:r w:rsidR="00DD7BB3">
        <w:t>b</w:t>
      </w:r>
      <w:r>
        <w:t>e correlated with insect community comp). I think the model comp</w:t>
      </w:r>
      <w:r w:rsidR="00557075">
        <w:t>arisons</w:t>
      </w:r>
      <w:r>
        <w:t xml:space="preserve"> show that climate zone is much more powerful for predicting generalism within each taxa group and the proportion of links those groups comprise. </w:t>
      </w:r>
    </w:p>
  </w:comment>
  <w:comment w:id="83" w:author="Jamie Stavert" w:date="2019-04-11T19:05:00Z" w:initials="JS">
    <w:p w14:paraId="213A2DDA" w14:textId="327965C3" w:rsidR="00482B07" w:rsidRDefault="00482B07">
      <w:pPr>
        <w:pStyle w:val="CommentText"/>
      </w:pPr>
      <w:r>
        <w:rPr>
          <w:rStyle w:val="CommentReference"/>
        </w:rPr>
        <w:annotationRef/>
      </w:r>
      <w:r>
        <w:t>Check it, but I think the</w:t>
      </w:r>
      <w:r w:rsidR="00DD7BB3">
        <w:t xml:space="preserve"> </w:t>
      </w:r>
      <w:proofErr w:type="spellStart"/>
      <w:r w:rsidR="00DD7BB3" w:rsidRPr="00CE46A7">
        <w:t>Schleuning</w:t>
      </w:r>
      <w:proofErr w:type="spellEnd"/>
      <w:r w:rsidR="00DD7BB3">
        <w:t xml:space="preserve"> paper looks at climate (both contemporary and past). Perhaps a sticking point that we need to deal with a little more directly? </w:t>
      </w:r>
    </w:p>
  </w:comment>
  <w:comment w:id="84" w:author="Jamie Stavert" w:date="2019-04-09T16:43:00Z" w:initials="JS">
    <w:p w14:paraId="11B85581" w14:textId="7BFF3793" w:rsidR="00C04067" w:rsidRDefault="00C04067">
      <w:pPr>
        <w:pStyle w:val="CommentText"/>
      </w:pPr>
      <w:r>
        <w:rPr>
          <w:rStyle w:val="CommentReference"/>
        </w:rPr>
        <w:annotationRef/>
      </w:r>
      <w:r>
        <w:t>Probably better suited for the introduction</w:t>
      </w:r>
    </w:p>
  </w:comment>
  <w:comment w:id="85" w:author="Jamie Stavert" w:date="2019-04-09T16:43:00Z" w:initials="JS">
    <w:p w14:paraId="20DC8B5D" w14:textId="5FCEBC30" w:rsidR="00C04067" w:rsidRDefault="00C04067">
      <w:pPr>
        <w:pStyle w:val="CommentText"/>
      </w:pPr>
      <w:r>
        <w:rPr>
          <w:rStyle w:val="CommentReference"/>
        </w:rPr>
        <w:annotationRef/>
      </w:r>
      <w:r>
        <w:t>I like this!</w:t>
      </w:r>
    </w:p>
  </w:comment>
  <w:comment w:id="86" w:author="Jose Lanuza" w:date="2019-04-08T11:13:00Z" w:initials="MOU">
    <w:p w14:paraId="56066B86" w14:textId="6CA3D027" w:rsidR="00B74827" w:rsidRDefault="00B74827">
      <w:pPr>
        <w:pStyle w:val="CommentText"/>
      </w:pPr>
      <w:r>
        <w:rPr>
          <w:rStyle w:val="CommentReference"/>
        </w:rPr>
        <w:annotationRef/>
      </w:r>
      <w:r>
        <w:t>*can/could affect?</w:t>
      </w:r>
    </w:p>
  </w:comment>
  <w:comment w:id="87" w:author="Jamie Stavert" w:date="2019-04-09T16:44:00Z" w:initials="JS">
    <w:p w14:paraId="5683DF48" w14:textId="61F65431" w:rsidR="000861A8" w:rsidRDefault="0025626D">
      <w:pPr>
        <w:pStyle w:val="CommentText"/>
      </w:pPr>
      <w:r>
        <w:rPr>
          <w:rStyle w:val="CommentReference"/>
        </w:rPr>
        <w:annotationRef/>
      </w:r>
      <w:r>
        <w:t xml:space="preserve">this is missing </w:t>
      </w:r>
      <w:r w:rsidR="00DD7BB3">
        <w:t>discussion</w:t>
      </w:r>
      <w:r>
        <w:t xml:space="preserve"> of what we find about generalism. Species that are more specilaist should be more resilient to extinction. So, we also provide some important information about that i.e. bees are more generalist in the tropic which may mean they will also be more resilient to extinction</w:t>
      </w:r>
      <w:r w:rsidR="00DD7BB3">
        <w:t xml:space="preserve">. In contrast, most taxa appear </w:t>
      </w:r>
      <w:r w:rsidR="000861A8">
        <w:t xml:space="preserve">fairly specialised in the temperate region </w:t>
      </w:r>
      <w:r w:rsidR="00DD7BB3">
        <w:t>which could mean the may</w:t>
      </w:r>
      <w:r w:rsidR="000861A8">
        <w:t xml:space="preserve"> be more vulnerable to </w:t>
      </w:r>
      <w:r w:rsidR="00DD7BB3">
        <w:t>environmental changes</w:t>
      </w:r>
      <w:r w:rsidR="000861A8">
        <w:t>.</w:t>
      </w:r>
      <w:r w:rsidR="00DD7BB3">
        <w:t xml:space="preserve"> In any case, why are species more generalist in the tropics? Most of the literature says species in the tropics tend to be more specialised… </w:t>
      </w:r>
    </w:p>
  </w:comment>
  <w:comment w:id="89" w:author="Jose Lanuza" w:date="2019-04-08T11:25:00Z" w:initials="MOU">
    <w:p w14:paraId="56B52592" w14:textId="0F4DBD49" w:rsidR="00066A2B" w:rsidRDefault="00066A2B">
      <w:pPr>
        <w:pStyle w:val="CommentText"/>
      </w:pPr>
      <w:r>
        <w:rPr>
          <w:rStyle w:val="CommentReference"/>
        </w:rPr>
        <w:annotationRef/>
      </w:r>
      <w:r>
        <w:t>Idem, make same style.</w:t>
      </w:r>
    </w:p>
  </w:comment>
  <w:comment w:id="91" w:author="Jamie Stavert" w:date="2019-04-12T10:23:00Z" w:initials="JS">
    <w:p w14:paraId="7F7A3649" w14:textId="7E1134D8" w:rsidR="00557075" w:rsidRDefault="00557075">
      <w:pPr>
        <w:pStyle w:val="CommentText"/>
      </w:pPr>
      <w:r>
        <w:rPr>
          <w:rStyle w:val="CommentReference"/>
        </w:rPr>
        <w:annotationRef/>
      </w:r>
      <w:r>
        <w:t xml:space="preserve">I can’t remember 100$ but didn’t we also include networks that had both inverts and verts? </w:t>
      </w:r>
      <w:r w:rsidR="00433B01">
        <w:t>We just didn’t include any vert taxa in the order-level models</w:t>
      </w:r>
    </w:p>
  </w:comment>
  <w:comment w:id="93" w:author="Jamie Stavert" w:date="2019-04-12T10:25:00Z" w:initials="JS">
    <w:p w14:paraId="5C0BFBBC" w14:textId="168AB755" w:rsidR="00433B01" w:rsidRDefault="00433B01">
      <w:pPr>
        <w:pStyle w:val="CommentText"/>
      </w:pPr>
      <w:r>
        <w:rPr>
          <w:rStyle w:val="CommentReference"/>
        </w:rPr>
        <w:annotationRef/>
      </w:r>
      <w:r>
        <w:t xml:space="preserve">I suspect this will be a sticking point for reviewers. We need a stronger justification for how we addressed differences in sampling methods and sampling effort etc. </w:t>
      </w:r>
    </w:p>
  </w:comment>
  <w:comment w:id="94" w:author="Jose Lanuza" w:date="2019-04-08T11:16:00Z" w:initials="MOU">
    <w:p w14:paraId="6D84FF92" w14:textId="19BEF3B3" w:rsidR="00066A2B" w:rsidRDefault="00066A2B">
      <w:pPr>
        <w:pStyle w:val="CommentText"/>
      </w:pPr>
      <w:r>
        <w:rPr>
          <w:rStyle w:val="CommentReference"/>
        </w:rPr>
        <w:annotationRef/>
      </w:r>
      <w:r>
        <w:t xml:space="preserve">Let me know when you </w:t>
      </w:r>
      <w:proofErr w:type="gramStart"/>
      <w:r>
        <w:t>want</w:t>
      </w:r>
      <w:proofErr w:type="gramEnd"/>
      <w:r>
        <w:t xml:space="preserve"> I make it public</w:t>
      </w:r>
    </w:p>
  </w:comment>
  <w:comment w:id="95" w:author="Jamie Stavert" w:date="2019-04-09T15:56:00Z" w:initials="JS">
    <w:p w14:paraId="7FB90C6D" w14:textId="7727E337" w:rsidR="0064021E" w:rsidRDefault="0064021E">
      <w:pPr>
        <w:pStyle w:val="CommentText"/>
      </w:pPr>
      <w:r>
        <w:rPr>
          <w:rStyle w:val="CommentReference"/>
        </w:rPr>
        <w:annotationRef/>
      </w:r>
      <w:r>
        <w:t xml:space="preserve">Can link with </w:t>
      </w:r>
      <w:proofErr w:type="spellStart"/>
      <w:r>
        <w:t>Zenodo</w:t>
      </w:r>
      <w:proofErr w:type="spellEnd"/>
      <w:r>
        <w:t xml:space="preserve"> and generate a </w:t>
      </w:r>
      <w:proofErr w:type="spellStart"/>
      <w:r>
        <w:t>doi</w:t>
      </w:r>
      <w:proofErr w:type="spellEnd"/>
    </w:p>
  </w:comment>
  <w:comment w:id="97" w:author="Jamie Stavert" w:date="2019-04-12T10:27:00Z" w:initials="JS">
    <w:p w14:paraId="69541247" w14:textId="2939537B" w:rsidR="00433B01" w:rsidRDefault="00433B01">
      <w:pPr>
        <w:pStyle w:val="CommentText"/>
      </w:pPr>
      <w:r>
        <w:rPr>
          <w:rStyle w:val="CommentReference"/>
        </w:rPr>
        <w:annotationRef/>
      </w:r>
      <w:r>
        <w:t xml:space="preserve">Need some justification as to why we focused on these groups? </w:t>
      </w:r>
    </w:p>
  </w:comment>
  <w:comment w:id="98" w:author="Mark Hall" w:date="2019-04-03T15:20:00Z" w:initials="MH">
    <w:p w14:paraId="75AD439E" w14:textId="101B0435" w:rsidR="0098707D" w:rsidRDefault="0098707D">
      <w:pPr>
        <w:pStyle w:val="CommentText"/>
      </w:pPr>
      <w:r>
        <w:rPr>
          <w:rStyle w:val="CommentReference"/>
        </w:rPr>
        <w:annotationRef/>
      </w:r>
      <w:r>
        <w:t>We’ve already stated this previously. Do we need it again here?</w:t>
      </w:r>
    </w:p>
  </w:comment>
  <w:comment w:id="114" w:author="Jamie Stavert" w:date="2019-04-12T10:29:00Z" w:initials="JS">
    <w:p w14:paraId="38852AD4" w14:textId="3C998CB4" w:rsidR="00433B01" w:rsidRDefault="00433B01">
      <w:pPr>
        <w:pStyle w:val="CommentText"/>
      </w:pPr>
      <w:r>
        <w:rPr>
          <w:rStyle w:val="CommentReference"/>
        </w:rPr>
        <w:annotationRef/>
      </w:r>
      <w:r>
        <w:t xml:space="preserve">Need a citation for this? </w:t>
      </w:r>
    </w:p>
  </w:comment>
  <w:comment w:id="126" w:author="Jose Lanuza" w:date="2019-04-08T11:29:00Z" w:initials="MOU">
    <w:p w14:paraId="70A671C1" w14:textId="37375374" w:rsidR="007A4DB5" w:rsidRDefault="007A4DB5">
      <w:pPr>
        <w:pStyle w:val="CommentText"/>
      </w:pPr>
      <w:r>
        <w:rPr>
          <w:rStyle w:val="CommentReference"/>
        </w:rPr>
        <w:annotationRef/>
      </w:r>
      <w:r>
        <w:t>Second time we mention this, maybe just say it here?</w:t>
      </w:r>
    </w:p>
  </w:comment>
  <w:comment w:id="127" w:author="Jamie Stavert" w:date="2019-04-12T10:30:00Z" w:initials="JS">
    <w:p w14:paraId="5C8AD68B" w14:textId="57A7A176" w:rsidR="00433B01" w:rsidRDefault="00433B01">
      <w:pPr>
        <w:pStyle w:val="CommentText"/>
      </w:pPr>
      <w:r>
        <w:rPr>
          <w:rStyle w:val="CommentReference"/>
        </w:rPr>
        <w:annotationRef/>
      </w:r>
      <w:r>
        <w:t xml:space="preserve">We it comes time to submit the accepted version, we probably need to make a </w:t>
      </w:r>
      <w:bookmarkStart w:id="128" w:name="_GoBack"/>
      <w:bookmarkEnd w:id="128"/>
      <w:r>
        <w:t xml:space="preserve">new repository with the tidy code and generate a </w:t>
      </w:r>
      <w:proofErr w:type="spellStart"/>
      <w:r>
        <w:t>doi</w:t>
      </w:r>
      <w:proofErr w:type="spellEnd"/>
      <w:r>
        <w:t xml:space="preserve"> through </w:t>
      </w:r>
      <w:proofErr w:type="spellStart"/>
      <w:r>
        <w:t>Zenodo</w:t>
      </w:r>
      <w:proofErr w:type="spellEnd"/>
      <w:r>
        <w:t xml:space="preserve"> (but will depend on the journal requirements</w:t>
      </w:r>
    </w:p>
  </w:comment>
  <w:comment w:id="217" w:author="Mark Hall" w:date="2019-04-03T15:33:00Z" w:initials="MH">
    <w:p w14:paraId="44A371D6" w14:textId="7C827A74" w:rsidR="007956E1" w:rsidRDefault="007956E1">
      <w:pPr>
        <w:pStyle w:val="CommentText"/>
      </w:pPr>
      <w:r>
        <w:rPr>
          <w:rStyle w:val="CommentReference"/>
        </w:rPr>
        <w:annotationRef/>
      </w:r>
      <w:r>
        <w:t>Who’s the author?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10493D" w15:done="0"/>
  <w15:commentEx w15:paraId="178CF681" w15:done="0"/>
  <w15:commentEx w15:paraId="674F7C98" w15:done="0"/>
  <w15:commentEx w15:paraId="49928AB7" w15:done="0"/>
  <w15:commentEx w15:paraId="494472D0" w15:done="0"/>
  <w15:commentEx w15:paraId="2965E6B7" w15:done="0"/>
  <w15:commentEx w15:paraId="4BE5ADEB" w15:done="0"/>
  <w15:commentEx w15:paraId="6EE3FA73" w15:done="0"/>
  <w15:commentEx w15:paraId="3FA256E3" w15:done="0"/>
  <w15:commentEx w15:paraId="5B8A51CC" w15:done="0"/>
  <w15:commentEx w15:paraId="22C0B471" w15:done="0"/>
  <w15:commentEx w15:paraId="4940368D" w15:done="0"/>
  <w15:commentEx w15:paraId="3C8B4D7E" w15:done="0"/>
  <w15:commentEx w15:paraId="11EE28BB" w15:done="0"/>
  <w15:commentEx w15:paraId="7E37DEED" w15:done="0"/>
  <w15:commentEx w15:paraId="00C8F22D" w15:done="0"/>
  <w15:commentEx w15:paraId="5D86A91D" w15:done="0"/>
  <w15:commentEx w15:paraId="74B5A354" w15:done="0"/>
  <w15:commentEx w15:paraId="131153C5" w15:done="0"/>
  <w15:commentEx w15:paraId="0637A7EA" w15:done="0"/>
  <w15:commentEx w15:paraId="2B99B34C" w15:done="0"/>
  <w15:commentEx w15:paraId="64E4BD7D" w15:done="0"/>
  <w15:commentEx w15:paraId="59D8E3F0" w15:done="0"/>
  <w15:commentEx w15:paraId="6BEADC99" w15:done="0"/>
  <w15:commentEx w15:paraId="0DD3B6EA" w15:done="0"/>
  <w15:commentEx w15:paraId="58E02B9F" w15:done="0"/>
  <w15:commentEx w15:paraId="25300CBF" w15:done="0"/>
  <w15:commentEx w15:paraId="0202A68D" w15:done="0"/>
  <w15:commentEx w15:paraId="53ECE699" w15:done="0"/>
  <w15:commentEx w15:paraId="3A19F68E" w15:done="0"/>
  <w15:commentEx w15:paraId="27ED5814" w15:done="0"/>
  <w15:commentEx w15:paraId="00769B36" w15:done="0"/>
  <w15:commentEx w15:paraId="7C6B798F" w15:done="0"/>
  <w15:commentEx w15:paraId="45E31D32" w15:done="0"/>
  <w15:commentEx w15:paraId="28DA8CFA" w15:done="0"/>
  <w15:commentEx w15:paraId="2E69458D" w15:done="0"/>
  <w15:commentEx w15:paraId="739FEA00" w15:done="0"/>
  <w15:commentEx w15:paraId="6687C7AC" w15:done="0"/>
  <w15:commentEx w15:paraId="4C5F4EA6" w15:done="0"/>
  <w15:commentEx w15:paraId="240B12A5" w15:done="0"/>
  <w15:commentEx w15:paraId="18128BD4" w15:done="0"/>
  <w15:commentEx w15:paraId="04454147" w15:done="0"/>
  <w15:commentEx w15:paraId="7FB79886" w15:done="0"/>
  <w15:commentEx w15:paraId="39E07ACE" w15:done="0"/>
  <w15:commentEx w15:paraId="177A969D" w15:done="0"/>
  <w15:commentEx w15:paraId="38691C17" w15:done="0"/>
  <w15:commentEx w15:paraId="028EDE51" w15:done="0"/>
  <w15:commentEx w15:paraId="213A2DDA" w15:done="0"/>
  <w15:commentEx w15:paraId="11B85581" w15:done="0"/>
  <w15:commentEx w15:paraId="20DC8B5D" w15:done="0"/>
  <w15:commentEx w15:paraId="56066B86" w15:done="0"/>
  <w15:commentEx w15:paraId="5683DF48" w15:done="0"/>
  <w15:commentEx w15:paraId="56B52592" w15:done="0"/>
  <w15:commentEx w15:paraId="7F7A3649" w15:done="0"/>
  <w15:commentEx w15:paraId="5C0BFBBC" w15:done="0"/>
  <w15:commentEx w15:paraId="6D84FF92" w15:done="0"/>
  <w15:commentEx w15:paraId="7FB90C6D" w15:paraIdParent="6D84FF92" w15:done="0"/>
  <w15:commentEx w15:paraId="69541247" w15:done="0"/>
  <w15:commentEx w15:paraId="75AD439E" w15:done="0"/>
  <w15:commentEx w15:paraId="38852AD4" w15:done="0"/>
  <w15:commentEx w15:paraId="70A671C1" w15:done="0"/>
  <w15:commentEx w15:paraId="5C8AD68B" w15:paraIdParent="70A671C1" w15:done="0"/>
  <w15:commentEx w15:paraId="44A371D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10493D" w16cid:durableId="205A117A"/>
  <w16cid:commentId w16cid:paraId="178CF681" w16cid:durableId="205A11DD"/>
  <w16cid:commentId w16cid:paraId="674F7C98" w16cid:durableId="205ADCF4"/>
  <w16cid:commentId w16cid:paraId="49928AB7" w16cid:durableId="2055B35F"/>
  <w16cid:commentId w16cid:paraId="494472D0" w16cid:durableId="204F490F"/>
  <w16cid:commentId w16cid:paraId="2965E6B7" w16cid:durableId="20559E2E"/>
  <w16cid:commentId w16cid:paraId="4BE5ADEB" w16cid:durableId="205ADD26"/>
  <w16cid:commentId w16cid:paraId="6EE3FA73" w16cid:durableId="20573FF9"/>
  <w16cid:commentId w16cid:paraId="3FA256E3" w16cid:durableId="20574021"/>
  <w16cid:commentId w16cid:paraId="5B8A51CC" w16cid:durableId="205ADEC4"/>
  <w16cid:commentId w16cid:paraId="22C0B471" w16cid:durableId="205ADF74"/>
  <w16cid:commentId w16cid:paraId="4940368D" w16cid:durableId="2057410E"/>
  <w16cid:commentId w16cid:paraId="3C8B4D7E" w16cid:durableId="205AE092"/>
  <w16cid:commentId w16cid:paraId="11EE28BB" w16cid:durableId="205AE0E8"/>
  <w16cid:commentId w16cid:paraId="7E37DEED" w16cid:durableId="205741C3"/>
  <w16cid:commentId w16cid:paraId="00C8F22D" w16cid:durableId="2057422C"/>
  <w16cid:commentId w16cid:paraId="5D86A91D" w16cid:durableId="205A1019"/>
  <w16cid:commentId w16cid:paraId="74B5A354" w16cid:durableId="204F4A51"/>
  <w16cid:commentId w16cid:paraId="131153C5" w16cid:durableId="205742C3"/>
  <w16cid:commentId w16cid:paraId="0637A7EA" w16cid:durableId="205A0879"/>
  <w16cid:commentId w16cid:paraId="2B99B34C" w16cid:durableId="2055ADA5"/>
  <w16cid:commentId w16cid:paraId="64E4BD7D" w16cid:durableId="2055A3EA"/>
  <w16cid:commentId w16cid:paraId="59D8E3F0" w16cid:durableId="205AE191"/>
  <w16cid:commentId w16cid:paraId="6BEADC99" w16cid:durableId="205AE2C4"/>
  <w16cid:commentId w16cid:paraId="0DD3B6EA" w16cid:durableId="204F3169"/>
  <w16cid:commentId w16cid:paraId="58E02B9F" w16cid:durableId="205A0B53"/>
  <w16cid:commentId w16cid:paraId="25300CBF" w16cid:durableId="205A0B90"/>
  <w16cid:commentId w16cid:paraId="0202A68D" w16cid:durableId="205A0C7B"/>
  <w16cid:commentId w16cid:paraId="53ECE699" w16cid:durableId="20574331"/>
  <w16cid:commentId w16cid:paraId="3A19F68E" w16cid:durableId="2055B087"/>
  <w16cid:commentId w16cid:paraId="27ED5814" w16cid:durableId="204F316A"/>
  <w16cid:commentId w16cid:paraId="00769B36" w16cid:durableId="204F316B"/>
  <w16cid:commentId w16cid:paraId="7C6B798F" w16cid:durableId="205743E0"/>
  <w16cid:commentId w16cid:paraId="45E31D32" w16cid:durableId="20574443"/>
  <w16cid:commentId w16cid:paraId="28DA8CFA" w16cid:durableId="2057448C"/>
  <w16cid:commentId w16cid:paraId="2E69458D" w16cid:durableId="20574526"/>
  <w16cid:commentId w16cid:paraId="739FEA00" w16cid:durableId="2057455B"/>
  <w16cid:commentId w16cid:paraId="6687C7AC" w16cid:durableId="205745E2"/>
  <w16cid:commentId w16cid:paraId="4C5F4EA6" w16cid:durableId="205746B5"/>
  <w16cid:commentId w16cid:paraId="240B12A5" w16cid:durableId="2057474C"/>
  <w16cid:commentId w16cid:paraId="18128BD4" w16cid:durableId="204F316C"/>
  <w16cid:commentId w16cid:paraId="04454147" w16cid:durableId="2055A92F"/>
  <w16cid:commentId w16cid:paraId="7FB79886" w16cid:durableId="20574814"/>
  <w16cid:commentId w16cid:paraId="39E07ACE" w16cid:durableId="204F4CBB"/>
  <w16cid:commentId w16cid:paraId="177A969D" w16cid:durableId="2057489F"/>
  <w16cid:commentId w16cid:paraId="38691C17" w16cid:durableId="20574990"/>
  <w16cid:commentId w16cid:paraId="028EDE51" w16cid:durableId="20574911"/>
  <w16cid:commentId w16cid:paraId="213A2DDA" w16cid:durableId="205A0E8F"/>
  <w16cid:commentId w16cid:paraId="11B85581" w16cid:durableId="20574A22"/>
  <w16cid:commentId w16cid:paraId="20DC8B5D" w16cid:durableId="20574A3E"/>
  <w16cid:commentId w16cid:paraId="56066B86" w16cid:durableId="2055AB64"/>
  <w16cid:commentId w16cid:paraId="5683DF48" w16cid:durableId="20574A84"/>
  <w16cid:commentId w16cid:paraId="56B52592" w16cid:durableId="2055AE0F"/>
  <w16cid:commentId w16cid:paraId="7F7A3649" w16cid:durableId="205AE5AE"/>
  <w16cid:commentId w16cid:paraId="5C0BFBBC" w16cid:durableId="205AE5FD"/>
  <w16cid:commentId w16cid:paraId="6D84FF92" w16cid:durableId="2055ABF8"/>
  <w16cid:commentId w16cid:paraId="7FB90C6D" w16cid:durableId="20573F3F"/>
  <w16cid:commentId w16cid:paraId="69541247" w16cid:durableId="205AE69B"/>
  <w16cid:commentId w16cid:paraId="75AD439E" w16cid:durableId="204F4DA5"/>
  <w16cid:commentId w16cid:paraId="38852AD4" w16cid:durableId="205AE70D"/>
  <w16cid:commentId w16cid:paraId="70A671C1" w16cid:durableId="2055AF30"/>
  <w16cid:commentId w16cid:paraId="5C8AD68B" w16cid:durableId="205AE759"/>
  <w16cid:commentId w16cid:paraId="44A371D6" w16cid:durableId="204F50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7911B7"/>
    <w:multiLevelType w:val="hybridMultilevel"/>
    <w:tmpl w:val="7794CA6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ie Stavert">
    <w15:presenceInfo w15:providerId="AD" w15:userId="S::jstaver4@une.edu.au::125ee091-1bcd-4f40-ae63-675b740985c2"/>
  </w15:person>
  <w15:person w15:author="Mark Hall">
    <w15:presenceInfo w15:providerId="AD" w15:userId="S::30052906@westernsydney.edu.au::88a4d93f-1492-4526-8e90-124514a70f63"/>
  </w15:person>
  <w15:person w15:author="Jose Lanuza">
    <w15:presenceInfo w15:providerId="None" w15:userId="Jose Lanuza"/>
  </w15:person>
  <w15:person w15:author="Manu Saunders">
    <w15:presenceInfo w15:providerId="AD" w15:userId="S-1-5-21-611127516-946621399-1094068329-19668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0E6"/>
    <w:rsid w:val="000052CC"/>
    <w:rsid w:val="00007B5F"/>
    <w:rsid w:val="0001241F"/>
    <w:rsid w:val="000136B1"/>
    <w:rsid w:val="00014820"/>
    <w:rsid w:val="00016941"/>
    <w:rsid w:val="00020C86"/>
    <w:rsid w:val="000232FB"/>
    <w:rsid w:val="00024B33"/>
    <w:rsid w:val="0003412C"/>
    <w:rsid w:val="000358E4"/>
    <w:rsid w:val="000448B9"/>
    <w:rsid w:val="00063D91"/>
    <w:rsid w:val="00065EE9"/>
    <w:rsid w:val="00066A2B"/>
    <w:rsid w:val="0006732A"/>
    <w:rsid w:val="000861A8"/>
    <w:rsid w:val="000874E2"/>
    <w:rsid w:val="000A6020"/>
    <w:rsid w:val="000A63F8"/>
    <w:rsid w:val="000C11D4"/>
    <w:rsid w:val="000C647C"/>
    <w:rsid w:val="000C64BB"/>
    <w:rsid w:val="000D1A18"/>
    <w:rsid w:val="000E1A3C"/>
    <w:rsid w:val="000F0590"/>
    <w:rsid w:val="000F1A10"/>
    <w:rsid w:val="00104537"/>
    <w:rsid w:val="00106687"/>
    <w:rsid w:val="00136107"/>
    <w:rsid w:val="0014789D"/>
    <w:rsid w:val="00151394"/>
    <w:rsid w:val="00161807"/>
    <w:rsid w:val="001706FC"/>
    <w:rsid w:val="00172973"/>
    <w:rsid w:val="0018512F"/>
    <w:rsid w:val="00193ECB"/>
    <w:rsid w:val="001A0124"/>
    <w:rsid w:val="001A1FC8"/>
    <w:rsid w:val="001A4FE5"/>
    <w:rsid w:val="001A67D5"/>
    <w:rsid w:val="001C06D6"/>
    <w:rsid w:val="001C2B52"/>
    <w:rsid w:val="001C3C12"/>
    <w:rsid w:val="001D699C"/>
    <w:rsid w:val="001E3F8F"/>
    <w:rsid w:val="001F1081"/>
    <w:rsid w:val="001F3D41"/>
    <w:rsid w:val="0020409D"/>
    <w:rsid w:val="00205186"/>
    <w:rsid w:val="002109C9"/>
    <w:rsid w:val="00210E6A"/>
    <w:rsid w:val="002115A4"/>
    <w:rsid w:val="00222F35"/>
    <w:rsid w:val="002245C4"/>
    <w:rsid w:val="002254D9"/>
    <w:rsid w:val="00231A71"/>
    <w:rsid w:val="0024717A"/>
    <w:rsid w:val="0025626D"/>
    <w:rsid w:val="002732B7"/>
    <w:rsid w:val="00284DE0"/>
    <w:rsid w:val="002A762C"/>
    <w:rsid w:val="002B437D"/>
    <w:rsid w:val="002C1E11"/>
    <w:rsid w:val="002D547E"/>
    <w:rsid w:val="002E7495"/>
    <w:rsid w:val="002F30CE"/>
    <w:rsid w:val="003066B3"/>
    <w:rsid w:val="00312B36"/>
    <w:rsid w:val="00332CFB"/>
    <w:rsid w:val="00335C43"/>
    <w:rsid w:val="00353DF7"/>
    <w:rsid w:val="00374977"/>
    <w:rsid w:val="00392AB3"/>
    <w:rsid w:val="003A2A73"/>
    <w:rsid w:val="003B306D"/>
    <w:rsid w:val="003B44C6"/>
    <w:rsid w:val="0040151A"/>
    <w:rsid w:val="0041226A"/>
    <w:rsid w:val="00415B0C"/>
    <w:rsid w:val="00425FA9"/>
    <w:rsid w:val="00426197"/>
    <w:rsid w:val="00431878"/>
    <w:rsid w:val="00433578"/>
    <w:rsid w:val="00433B01"/>
    <w:rsid w:val="00443DEF"/>
    <w:rsid w:val="0044717A"/>
    <w:rsid w:val="00452826"/>
    <w:rsid w:val="00452C48"/>
    <w:rsid w:val="004530C4"/>
    <w:rsid w:val="00457ED5"/>
    <w:rsid w:val="004619A5"/>
    <w:rsid w:val="00462C1C"/>
    <w:rsid w:val="00474704"/>
    <w:rsid w:val="00476502"/>
    <w:rsid w:val="00482B07"/>
    <w:rsid w:val="00491D28"/>
    <w:rsid w:val="004A0BDA"/>
    <w:rsid w:val="004A5744"/>
    <w:rsid w:val="004B3A65"/>
    <w:rsid w:val="004B56C5"/>
    <w:rsid w:val="004D00A7"/>
    <w:rsid w:val="004D6120"/>
    <w:rsid w:val="004D697A"/>
    <w:rsid w:val="004E0A4F"/>
    <w:rsid w:val="00500C8C"/>
    <w:rsid w:val="00501914"/>
    <w:rsid w:val="00505E79"/>
    <w:rsid w:val="00526312"/>
    <w:rsid w:val="00527571"/>
    <w:rsid w:val="005311E0"/>
    <w:rsid w:val="00544CC1"/>
    <w:rsid w:val="00547B12"/>
    <w:rsid w:val="00557075"/>
    <w:rsid w:val="00561642"/>
    <w:rsid w:val="00561C85"/>
    <w:rsid w:val="005647E5"/>
    <w:rsid w:val="0058380E"/>
    <w:rsid w:val="00587AA1"/>
    <w:rsid w:val="005904D7"/>
    <w:rsid w:val="00596A41"/>
    <w:rsid w:val="005A069F"/>
    <w:rsid w:val="005A35B8"/>
    <w:rsid w:val="005B5E71"/>
    <w:rsid w:val="005B7A22"/>
    <w:rsid w:val="005C1D9A"/>
    <w:rsid w:val="005D5AB5"/>
    <w:rsid w:val="005E5202"/>
    <w:rsid w:val="00601B02"/>
    <w:rsid w:val="00601E8D"/>
    <w:rsid w:val="0061535B"/>
    <w:rsid w:val="006227C8"/>
    <w:rsid w:val="0062680D"/>
    <w:rsid w:val="00634CE4"/>
    <w:rsid w:val="0064021E"/>
    <w:rsid w:val="006430A8"/>
    <w:rsid w:val="006500C2"/>
    <w:rsid w:val="00684FBD"/>
    <w:rsid w:val="00686061"/>
    <w:rsid w:val="00690CE2"/>
    <w:rsid w:val="00695F42"/>
    <w:rsid w:val="006A72D7"/>
    <w:rsid w:val="006B1FB0"/>
    <w:rsid w:val="006B4AE0"/>
    <w:rsid w:val="006D4075"/>
    <w:rsid w:val="006F09D6"/>
    <w:rsid w:val="00705F24"/>
    <w:rsid w:val="007108F3"/>
    <w:rsid w:val="00710C6D"/>
    <w:rsid w:val="007160E6"/>
    <w:rsid w:val="00721A0B"/>
    <w:rsid w:val="00722809"/>
    <w:rsid w:val="00726E21"/>
    <w:rsid w:val="00730DCC"/>
    <w:rsid w:val="00763863"/>
    <w:rsid w:val="00783491"/>
    <w:rsid w:val="007956E1"/>
    <w:rsid w:val="00795E93"/>
    <w:rsid w:val="007A4544"/>
    <w:rsid w:val="007A4DB5"/>
    <w:rsid w:val="007C16E5"/>
    <w:rsid w:val="007C1C18"/>
    <w:rsid w:val="007C7A45"/>
    <w:rsid w:val="007D0779"/>
    <w:rsid w:val="007D38D5"/>
    <w:rsid w:val="007D57EF"/>
    <w:rsid w:val="007D599F"/>
    <w:rsid w:val="007F7360"/>
    <w:rsid w:val="00800A9A"/>
    <w:rsid w:val="008062D0"/>
    <w:rsid w:val="00827627"/>
    <w:rsid w:val="008361D0"/>
    <w:rsid w:val="00853B93"/>
    <w:rsid w:val="00855A73"/>
    <w:rsid w:val="00857DDD"/>
    <w:rsid w:val="0087043A"/>
    <w:rsid w:val="008846B5"/>
    <w:rsid w:val="00893E26"/>
    <w:rsid w:val="00896CE0"/>
    <w:rsid w:val="008A049E"/>
    <w:rsid w:val="008A6214"/>
    <w:rsid w:val="008B580D"/>
    <w:rsid w:val="008C355D"/>
    <w:rsid w:val="008C44AB"/>
    <w:rsid w:val="008C49E6"/>
    <w:rsid w:val="008D4BEA"/>
    <w:rsid w:val="008D59BD"/>
    <w:rsid w:val="008D7B48"/>
    <w:rsid w:val="008E1450"/>
    <w:rsid w:val="008E2444"/>
    <w:rsid w:val="008F5086"/>
    <w:rsid w:val="008F5166"/>
    <w:rsid w:val="0090026C"/>
    <w:rsid w:val="009152E4"/>
    <w:rsid w:val="009361F0"/>
    <w:rsid w:val="00940328"/>
    <w:rsid w:val="00940A57"/>
    <w:rsid w:val="00955FE0"/>
    <w:rsid w:val="00960CA1"/>
    <w:rsid w:val="00964BC1"/>
    <w:rsid w:val="0096535E"/>
    <w:rsid w:val="00970195"/>
    <w:rsid w:val="00970A38"/>
    <w:rsid w:val="009717FD"/>
    <w:rsid w:val="00982DE6"/>
    <w:rsid w:val="0098707D"/>
    <w:rsid w:val="00996B29"/>
    <w:rsid w:val="009C19F4"/>
    <w:rsid w:val="009D6B22"/>
    <w:rsid w:val="00A11020"/>
    <w:rsid w:val="00A17FF8"/>
    <w:rsid w:val="00A249F9"/>
    <w:rsid w:val="00A336DF"/>
    <w:rsid w:val="00A33DF4"/>
    <w:rsid w:val="00A50644"/>
    <w:rsid w:val="00A5109B"/>
    <w:rsid w:val="00A6133B"/>
    <w:rsid w:val="00A6341C"/>
    <w:rsid w:val="00A7411A"/>
    <w:rsid w:val="00A81464"/>
    <w:rsid w:val="00A903E3"/>
    <w:rsid w:val="00A97599"/>
    <w:rsid w:val="00AA2F49"/>
    <w:rsid w:val="00AB0924"/>
    <w:rsid w:val="00AB22E9"/>
    <w:rsid w:val="00AB4EFD"/>
    <w:rsid w:val="00AC3639"/>
    <w:rsid w:val="00AD194D"/>
    <w:rsid w:val="00AD21E4"/>
    <w:rsid w:val="00AE364A"/>
    <w:rsid w:val="00AE7393"/>
    <w:rsid w:val="00AE7504"/>
    <w:rsid w:val="00AF3E04"/>
    <w:rsid w:val="00B00BA4"/>
    <w:rsid w:val="00B125FD"/>
    <w:rsid w:val="00B14152"/>
    <w:rsid w:val="00B210D6"/>
    <w:rsid w:val="00B21632"/>
    <w:rsid w:val="00B26863"/>
    <w:rsid w:val="00B30198"/>
    <w:rsid w:val="00B55AFC"/>
    <w:rsid w:val="00B63275"/>
    <w:rsid w:val="00B74827"/>
    <w:rsid w:val="00B76239"/>
    <w:rsid w:val="00B76F57"/>
    <w:rsid w:val="00B82AC7"/>
    <w:rsid w:val="00B847E2"/>
    <w:rsid w:val="00B9000B"/>
    <w:rsid w:val="00BA6E4C"/>
    <w:rsid w:val="00BB0774"/>
    <w:rsid w:val="00BB1396"/>
    <w:rsid w:val="00BB17BE"/>
    <w:rsid w:val="00BC3315"/>
    <w:rsid w:val="00BD4600"/>
    <w:rsid w:val="00BF2DAA"/>
    <w:rsid w:val="00BF37F7"/>
    <w:rsid w:val="00C04067"/>
    <w:rsid w:val="00C062F1"/>
    <w:rsid w:val="00C15BA5"/>
    <w:rsid w:val="00C17C04"/>
    <w:rsid w:val="00C31915"/>
    <w:rsid w:val="00C33BA4"/>
    <w:rsid w:val="00C4059B"/>
    <w:rsid w:val="00C44DFE"/>
    <w:rsid w:val="00C63D5E"/>
    <w:rsid w:val="00C651E6"/>
    <w:rsid w:val="00C654AA"/>
    <w:rsid w:val="00C67CB7"/>
    <w:rsid w:val="00C7163E"/>
    <w:rsid w:val="00C73A6A"/>
    <w:rsid w:val="00C81385"/>
    <w:rsid w:val="00CA12A3"/>
    <w:rsid w:val="00CA31FB"/>
    <w:rsid w:val="00CA32F5"/>
    <w:rsid w:val="00CA6787"/>
    <w:rsid w:val="00CD05D7"/>
    <w:rsid w:val="00CD3E70"/>
    <w:rsid w:val="00CE4367"/>
    <w:rsid w:val="00CE46A7"/>
    <w:rsid w:val="00CF21A0"/>
    <w:rsid w:val="00CF4985"/>
    <w:rsid w:val="00D12B34"/>
    <w:rsid w:val="00D206C2"/>
    <w:rsid w:val="00D207B6"/>
    <w:rsid w:val="00D20CC2"/>
    <w:rsid w:val="00D21A9C"/>
    <w:rsid w:val="00D2716B"/>
    <w:rsid w:val="00D32C08"/>
    <w:rsid w:val="00D4460F"/>
    <w:rsid w:val="00D47A48"/>
    <w:rsid w:val="00D54523"/>
    <w:rsid w:val="00D56AB2"/>
    <w:rsid w:val="00D71546"/>
    <w:rsid w:val="00D75A8A"/>
    <w:rsid w:val="00D861BA"/>
    <w:rsid w:val="00D900EF"/>
    <w:rsid w:val="00D90ADA"/>
    <w:rsid w:val="00DA4BCF"/>
    <w:rsid w:val="00DB011B"/>
    <w:rsid w:val="00DB663A"/>
    <w:rsid w:val="00DD7BB3"/>
    <w:rsid w:val="00DE2A95"/>
    <w:rsid w:val="00DE5196"/>
    <w:rsid w:val="00DE7948"/>
    <w:rsid w:val="00DF50CB"/>
    <w:rsid w:val="00E10587"/>
    <w:rsid w:val="00E1649B"/>
    <w:rsid w:val="00E1760F"/>
    <w:rsid w:val="00E3790B"/>
    <w:rsid w:val="00E56D0C"/>
    <w:rsid w:val="00E60311"/>
    <w:rsid w:val="00E70B79"/>
    <w:rsid w:val="00E77CFF"/>
    <w:rsid w:val="00E80F6F"/>
    <w:rsid w:val="00E81AE9"/>
    <w:rsid w:val="00E81C59"/>
    <w:rsid w:val="00E90773"/>
    <w:rsid w:val="00E967B9"/>
    <w:rsid w:val="00EB15BD"/>
    <w:rsid w:val="00EE0D54"/>
    <w:rsid w:val="00EE76F4"/>
    <w:rsid w:val="00EF57C9"/>
    <w:rsid w:val="00F03E28"/>
    <w:rsid w:val="00F07755"/>
    <w:rsid w:val="00F1120C"/>
    <w:rsid w:val="00F46638"/>
    <w:rsid w:val="00F571FD"/>
    <w:rsid w:val="00F84992"/>
    <w:rsid w:val="00F8596B"/>
    <w:rsid w:val="00F94225"/>
    <w:rsid w:val="00F94D30"/>
    <w:rsid w:val="00F97FE1"/>
    <w:rsid w:val="00FA2E8F"/>
    <w:rsid w:val="00FB417D"/>
    <w:rsid w:val="00FB4F89"/>
    <w:rsid w:val="00FB6CD0"/>
    <w:rsid w:val="00FB7B4C"/>
    <w:rsid w:val="00FC31FA"/>
    <w:rsid w:val="00FC3BF7"/>
    <w:rsid w:val="00FE1F7D"/>
    <w:rsid w:val="00FE4DE0"/>
    <w:rsid w:val="00FE6932"/>
    <w:rsid w:val="00FF55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1D53C"/>
  <w15:chartTrackingRefBased/>
  <w15:docId w15:val="{211FAD88-341C-4AB3-9C8D-066DAAA5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1385"/>
    <w:pPr>
      <w:ind w:left="720"/>
      <w:contextualSpacing/>
    </w:pPr>
  </w:style>
  <w:style w:type="character" w:styleId="LineNumber">
    <w:name w:val="line number"/>
    <w:basedOn w:val="DefaultParagraphFont"/>
    <w:uiPriority w:val="99"/>
    <w:semiHidden/>
    <w:unhideWhenUsed/>
    <w:rsid w:val="00964BC1"/>
  </w:style>
  <w:style w:type="character" w:styleId="CommentReference">
    <w:name w:val="annotation reference"/>
    <w:basedOn w:val="DefaultParagraphFont"/>
    <w:uiPriority w:val="99"/>
    <w:semiHidden/>
    <w:unhideWhenUsed/>
    <w:rsid w:val="004B3A65"/>
    <w:rPr>
      <w:sz w:val="16"/>
      <w:szCs w:val="16"/>
    </w:rPr>
  </w:style>
  <w:style w:type="paragraph" w:styleId="CommentText">
    <w:name w:val="annotation text"/>
    <w:basedOn w:val="Normal"/>
    <w:link w:val="CommentTextChar"/>
    <w:uiPriority w:val="99"/>
    <w:semiHidden/>
    <w:unhideWhenUsed/>
    <w:rsid w:val="004B3A65"/>
    <w:pPr>
      <w:spacing w:after="0" w:line="240" w:lineRule="auto"/>
    </w:pPr>
    <w:rPr>
      <w:rFonts w:asciiTheme="minorHAnsi" w:hAnsiTheme="minorHAnsi" w:cstheme="minorBidi"/>
      <w:sz w:val="20"/>
      <w:szCs w:val="20"/>
      <w:lang w:val="en-GB"/>
    </w:rPr>
  </w:style>
  <w:style w:type="character" w:customStyle="1" w:styleId="CommentTextChar">
    <w:name w:val="Comment Text Char"/>
    <w:basedOn w:val="DefaultParagraphFont"/>
    <w:link w:val="CommentText"/>
    <w:uiPriority w:val="99"/>
    <w:semiHidden/>
    <w:rsid w:val="004B3A65"/>
    <w:rPr>
      <w:rFonts w:asciiTheme="minorHAnsi" w:hAnsiTheme="minorHAnsi" w:cstheme="minorBidi"/>
      <w:sz w:val="20"/>
      <w:szCs w:val="20"/>
      <w:lang w:val="en-GB"/>
    </w:rPr>
  </w:style>
  <w:style w:type="paragraph" w:styleId="BalloonText">
    <w:name w:val="Balloon Text"/>
    <w:basedOn w:val="Normal"/>
    <w:link w:val="BalloonTextChar"/>
    <w:uiPriority w:val="99"/>
    <w:semiHidden/>
    <w:unhideWhenUsed/>
    <w:rsid w:val="004B3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A65"/>
    <w:rPr>
      <w:rFonts w:ascii="Segoe UI" w:hAnsi="Segoe UI" w:cs="Segoe UI"/>
      <w:sz w:val="18"/>
      <w:szCs w:val="18"/>
    </w:rPr>
  </w:style>
  <w:style w:type="character" w:styleId="Hyperlink">
    <w:name w:val="Hyperlink"/>
    <w:basedOn w:val="DefaultParagraphFont"/>
    <w:uiPriority w:val="99"/>
    <w:unhideWhenUsed/>
    <w:rsid w:val="004B3A65"/>
    <w:rPr>
      <w:color w:val="0563C1" w:themeColor="hyperlink"/>
      <w:u w:val="single"/>
    </w:rPr>
  </w:style>
  <w:style w:type="paragraph" w:styleId="Bibliography">
    <w:name w:val="Bibliography"/>
    <w:basedOn w:val="Normal"/>
    <w:next w:val="Normal"/>
    <w:uiPriority w:val="37"/>
    <w:unhideWhenUsed/>
    <w:rsid w:val="00FB7B4C"/>
    <w:pPr>
      <w:tabs>
        <w:tab w:val="left" w:pos="384"/>
      </w:tabs>
      <w:spacing w:after="0" w:line="480" w:lineRule="auto"/>
      <w:ind w:left="384" w:hanging="384"/>
    </w:pPr>
  </w:style>
  <w:style w:type="paragraph" w:styleId="CommentSubject">
    <w:name w:val="annotation subject"/>
    <w:basedOn w:val="CommentText"/>
    <w:next w:val="CommentText"/>
    <w:link w:val="CommentSubjectChar"/>
    <w:uiPriority w:val="99"/>
    <w:semiHidden/>
    <w:unhideWhenUsed/>
    <w:rsid w:val="001E3F8F"/>
    <w:pPr>
      <w:spacing w:after="160"/>
    </w:pPr>
    <w:rPr>
      <w:rFonts w:ascii="Times New Roman" w:hAnsi="Times New Roman" w:cs="Times New Roman"/>
      <w:b/>
      <w:bCs/>
      <w:lang w:val="en-AU"/>
    </w:rPr>
  </w:style>
  <w:style w:type="character" w:customStyle="1" w:styleId="CommentSubjectChar">
    <w:name w:val="Comment Subject Char"/>
    <w:basedOn w:val="CommentTextChar"/>
    <w:link w:val="CommentSubject"/>
    <w:uiPriority w:val="99"/>
    <w:semiHidden/>
    <w:rsid w:val="001E3F8F"/>
    <w:rPr>
      <w:rFonts w:asciiTheme="minorHAnsi" w:hAnsiTheme="minorHAnsi" w:cstheme="minorBidi"/>
      <w:b/>
      <w:bCs/>
      <w:sz w:val="20"/>
      <w:szCs w:val="20"/>
      <w:lang w:val="en-GB"/>
    </w:rPr>
  </w:style>
  <w:style w:type="table" w:styleId="TableGrid">
    <w:name w:val="Table Grid"/>
    <w:basedOn w:val="TableNormal"/>
    <w:uiPriority w:val="39"/>
    <w:rsid w:val="00955F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601E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932820">
      <w:bodyDiv w:val="1"/>
      <w:marLeft w:val="0"/>
      <w:marRight w:val="0"/>
      <w:marTop w:val="0"/>
      <w:marBottom w:val="0"/>
      <w:divBdr>
        <w:top w:val="none" w:sz="0" w:space="0" w:color="auto"/>
        <w:left w:val="none" w:sz="0" w:space="0" w:color="auto"/>
        <w:bottom w:val="none" w:sz="0" w:space="0" w:color="auto"/>
        <w:right w:val="none" w:sz="0" w:space="0" w:color="auto"/>
      </w:divBdr>
    </w:div>
    <w:div w:id="725447356">
      <w:bodyDiv w:val="1"/>
      <w:marLeft w:val="0"/>
      <w:marRight w:val="0"/>
      <w:marTop w:val="0"/>
      <w:marBottom w:val="0"/>
      <w:divBdr>
        <w:top w:val="none" w:sz="0" w:space="0" w:color="auto"/>
        <w:left w:val="none" w:sz="0" w:space="0" w:color="auto"/>
        <w:bottom w:val="none" w:sz="0" w:space="0" w:color="auto"/>
        <w:right w:val="none" w:sz="0" w:space="0" w:color="auto"/>
      </w:divBdr>
    </w:div>
    <w:div w:id="116870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github.com/JoseBSL/Geonet"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www.web-of-life.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15C85-6B6D-3445-BDD3-8B1008FE7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18</Pages>
  <Words>5087</Words>
  <Characters>29001</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 Saunders</dc:creator>
  <cp:keywords/>
  <dc:description/>
  <cp:lastModifiedBy>Jamie Stavert</cp:lastModifiedBy>
  <cp:revision>27</cp:revision>
  <dcterms:created xsi:type="dcterms:W3CDTF">2019-04-09T04:06:00Z</dcterms:created>
  <dcterms:modified xsi:type="dcterms:W3CDTF">2019-04-11T22:32:00Z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leId">
    <vt:lpwstr>434854</vt:lpwstr>
  </property>
  <property fmtid="{D5CDD505-2E9C-101B-9397-08002B2CF9AE}" pid="3" name="ProjectId">
    <vt:lpwstr>-1</vt:lpwstr>
  </property>
  <property fmtid="{D5CDD505-2E9C-101B-9397-08002B2CF9AE}" pid="4" name="InsertAsFootnote">
    <vt:lpwstr>False</vt:lpwstr>
  </property>
  <property fmtid="{D5CDD505-2E9C-101B-9397-08002B2CF9AE}" pid="5" name="StyleId">
    <vt:lpwstr>http://www.zotero.org/styles/vancouver</vt:lpwstr>
  </property>
  <property fmtid="{D5CDD505-2E9C-101B-9397-08002B2CF9AE}" pid="6" name="ZOTERO_PREF_1">
    <vt:lpwstr>&lt;data data-version="3" zotero-version="5.0.57"&gt;&lt;session id="f1Zyeng4"/&gt;&lt;style id="http://www.zotero.org/styles/nature" hasBibliography="1" bibliographyStyleHasBeenSet="1"/&gt;&lt;prefs&gt;&lt;pref name="fieldType" value="Field"/&gt;&lt;pref name="automaticJournalAbbreviati</vt:lpwstr>
  </property>
  <property fmtid="{D5CDD505-2E9C-101B-9397-08002B2CF9AE}" pid="7" name="ZOTERO_PREF_2">
    <vt:lpwstr>ons" value="true"/&gt;&lt;/prefs&gt;&lt;/data&gt;</vt:lpwstr>
  </property>
</Properties>
</file>