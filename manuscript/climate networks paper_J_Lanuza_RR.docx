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5AB67" w14:textId="4B7397F4" w:rsidR="00D900EF" w:rsidRDefault="00BB1396" w:rsidP="000D1A18">
      <w:pPr>
        <w:spacing w:line="480" w:lineRule="auto"/>
        <w:rPr>
          <w:b/>
        </w:rPr>
      </w:pPr>
      <w:r>
        <w:rPr>
          <w:b/>
        </w:rPr>
        <w:t xml:space="preserve">Climate </w:t>
      </w:r>
      <w:r w:rsidR="00C33BA4">
        <w:rPr>
          <w:b/>
        </w:rPr>
        <w:t xml:space="preserve">moderates </w:t>
      </w:r>
      <w:r w:rsidR="006B1FB0">
        <w:rPr>
          <w:b/>
        </w:rPr>
        <w:t xml:space="preserve">composition of </w:t>
      </w:r>
      <w:r w:rsidR="001A1FC8">
        <w:rPr>
          <w:b/>
        </w:rPr>
        <w:t>plant-</w:t>
      </w:r>
      <w:r w:rsidR="00B76239">
        <w:rPr>
          <w:b/>
        </w:rPr>
        <w:t>pollinator</w:t>
      </w:r>
      <w:r w:rsidR="001A1FC8">
        <w:rPr>
          <w:b/>
        </w:rPr>
        <w:t xml:space="preserve"> networks</w:t>
      </w:r>
      <w:r w:rsidR="00D900EF">
        <w:rPr>
          <w:b/>
        </w:rPr>
        <w:t xml:space="preserve">  </w:t>
      </w:r>
    </w:p>
    <w:p w14:paraId="412D92AB" w14:textId="541BB93C" w:rsidR="002F30CE" w:rsidRDefault="002F30CE" w:rsidP="000D1A18">
      <w:pPr>
        <w:spacing w:line="480" w:lineRule="auto"/>
        <w:rPr>
          <w:vertAlign w:val="superscript"/>
        </w:rPr>
      </w:pPr>
      <w:r>
        <w:t>Manu E. Saunders</w:t>
      </w:r>
      <w:r w:rsidR="00476502">
        <w:rPr>
          <w:vertAlign w:val="superscript"/>
        </w:rPr>
        <w:t>1</w:t>
      </w:r>
      <w:r w:rsidR="00BD4600">
        <w:rPr>
          <w:vertAlign w:val="superscript"/>
        </w:rPr>
        <w:t>,2</w:t>
      </w:r>
      <w:r>
        <w:t xml:space="preserve">, </w:t>
      </w:r>
      <w:r w:rsidR="00D56AB2">
        <w:t xml:space="preserve">Liam </w:t>
      </w:r>
      <w:r w:rsidR="00D56AB2" w:rsidRPr="00D56AB2">
        <w:t>Kendall</w:t>
      </w:r>
      <w:r w:rsidR="00D56AB2" w:rsidRPr="00D56AB2">
        <w:rPr>
          <w:vertAlign w:val="superscript"/>
        </w:rPr>
        <w:t>1</w:t>
      </w:r>
      <w:r w:rsidR="00D56AB2">
        <w:t xml:space="preserve">, </w:t>
      </w:r>
      <w:commentRangeStart w:id="0"/>
      <w:r w:rsidR="00FB305B">
        <w:t>Jose</w:t>
      </w:r>
      <w:r>
        <w:t xml:space="preserve"> B</w:t>
      </w:r>
      <w:r w:rsidR="00FB305B">
        <w:t>. Lanuza</w:t>
      </w:r>
      <w:r w:rsidR="00476502">
        <w:rPr>
          <w:vertAlign w:val="superscript"/>
        </w:rPr>
        <w:t>1</w:t>
      </w:r>
      <w:commentRangeEnd w:id="0"/>
      <w:r w:rsidR="00A5042A">
        <w:rPr>
          <w:rStyle w:val="CommentReference"/>
          <w:rFonts w:asciiTheme="minorHAnsi" w:hAnsiTheme="minorHAnsi" w:cstheme="minorBidi"/>
          <w:lang w:val="en-GB"/>
        </w:rPr>
        <w:commentReference w:id="0"/>
      </w:r>
      <w:r>
        <w:t>,</w:t>
      </w:r>
      <w:r w:rsidR="00F97FE1">
        <w:t xml:space="preserve"> </w:t>
      </w:r>
      <w:r w:rsidR="00547B12">
        <w:t xml:space="preserve">Romina </w:t>
      </w:r>
      <w:r w:rsidR="00547B12" w:rsidRPr="00547B12">
        <w:t>Rader</w:t>
      </w:r>
      <w:r w:rsidR="00547B12" w:rsidRPr="00547B12">
        <w:rPr>
          <w:vertAlign w:val="superscript"/>
        </w:rPr>
        <w:t>1</w:t>
      </w:r>
      <w:r w:rsidR="00547B12">
        <w:t xml:space="preserve">, </w:t>
      </w:r>
      <w:r w:rsidR="0014789D" w:rsidRPr="00547B12">
        <w:t>Mark</w:t>
      </w:r>
      <w:r w:rsidR="0014789D">
        <w:t xml:space="preserve"> Hall, </w:t>
      </w:r>
      <w:r w:rsidR="00F94D30">
        <w:t>Jamie Stavert</w:t>
      </w:r>
      <w:r w:rsidR="00BD4600">
        <w:rPr>
          <w:vertAlign w:val="superscript"/>
        </w:rPr>
        <w:t>1</w:t>
      </w:r>
    </w:p>
    <w:p w14:paraId="0C607487" w14:textId="77777777" w:rsidR="00476502" w:rsidRPr="00476502" w:rsidRDefault="00476502" w:rsidP="000D1A18">
      <w:pPr>
        <w:spacing w:line="480" w:lineRule="auto"/>
        <w:rPr>
          <w:vertAlign w:val="superscript"/>
        </w:rPr>
      </w:pPr>
    </w:p>
    <w:p w14:paraId="6B6320AE" w14:textId="70DC14D0" w:rsidR="000F0590" w:rsidRDefault="00476502" w:rsidP="000D1A18">
      <w:pPr>
        <w:spacing w:line="480" w:lineRule="auto"/>
      </w:pPr>
      <w:r w:rsidRPr="00547B12">
        <w:rPr>
          <w:vertAlign w:val="superscript"/>
        </w:rPr>
        <w:t>1</w:t>
      </w:r>
      <w:r w:rsidR="00547B12">
        <w:t xml:space="preserve">Ecosystem Management, </w:t>
      </w:r>
      <w:r w:rsidRPr="00547B12">
        <w:t>School</w:t>
      </w:r>
      <w:r>
        <w:t xml:space="preserve"> of Environmental and Rural Science, University of New England</w:t>
      </w:r>
      <w:r w:rsidR="00547B12">
        <w:t>,</w:t>
      </w:r>
      <w:r>
        <w:t xml:space="preserve"> Armidale NSW</w:t>
      </w:r>
      <w:r w:rsidR="00547B12">
        <w:t xml:space="preserve"> 2351 Australia</w:t>
      </w:r>
    </w:p>
    <w:p w14:paraId="54E9918B" w14:textId="2FE58C61" w:rsidR="00476502" w:rsidRDefault="00476502" w:rsidP="000D1A18">
      <w:pPr>
        <w:spacing w:line="480" w:lineRule="auto"/>
      </w:pPr>
      <w:r>
        <w:rPr>
          <w:vertAlign w:val="superscript"/>
        </w:rPr>
        <w:t>2</w:t>
      </w:r>
      <w:r w:rsidR="00BD4600">
        <w:t>UNE Business School, University of New England</w:t>
      </w:r>
      <w:r w:rsidR="00547B12">
        <w:t>,</w:t>
      </w:r>
      <w:r w:rsidR="00BD4600">
        <w:t xml:space="preserve"> Armidale NSW</w:t>
      </w:r>
      <w:r w:rsidR="00547B12">
        <w:t xml:space="preserve"> 2351 Australia</w:t>
      </w:r>
    </w:p>
    <w:p w14:paraId="38789183" w14:textId="77777777" w:rsidR="00547B12" w:rsidRDefault="00547B12" w:rsidP="000D1A18">
      <w:pPr>
        <w:spacing w:line="480" w:lineRule="auto"/>
      </w:pPr>
    </w:p>
    <w:p w14:paraId="1F8175B6" w14:textId="693F47E4" w:rsidR="00476502" w:rsidRDefault="00476502" w:rsidP="000D1A18">
      <w:pPr>
        <w:spacing w:line="480" w:lineRule="auto"/>
      </w:pPr>
      <w:r>
        <w:br w:type="page"/>
      </w:r>
    </w:p>
    <w:p w14:paraId="70AD79BE" w14:textId="4A245187" w:rsidR="001E3F8F" w:rsidRPr="001E3F8F" w:rsidRDefault="001E3F8F" w:rsidP="000D1A18">
      <w:pPr>
        <w:spacing w:line="480" w:lineRule="auto"/>
        <w:rPr>
          <w:b/>
        </w:rPr>
      </w:pPr>
      <w:r w:rsidRPr="001E3F8F">
        <w:rPr>
          <w:b/>
        </w:rPr>
        <w:lastRenderedPageBreak/>
        <w:t>Abstract</w:t>
      </w:r>
    </w:p>
    <w:p w14:paraId="448D9664" w14:textId="385808CB" w:rsidR="00E1649B" w:rsidRDefault="0098336A" w:rsidP="000D1A18">
      <w:pPr>
        <w:spacing w:line="480" w:lineRule="auto"/>
      </w:pPr>
      <w:ins w:id="1" w:author="Romina Rader" w:date="2019-02-08T08:39:00Z">
        <w:r>
          <w:t xml:space="preserve">Climate is thought to have a strong influence on pollinator community composition </w:t>
        </w:r>
      </w:ins>
      <w:ins w:id="2" w:author="Romina Rader" w:date="2019-02-08T08:40:00Z">
        <w:r>
          <w:t>as</w:t>
        </w:r>
      </w:ins>
      <w:ins w:id="3" w:author="Romina Rader" w:date="2019-02-08T08:39:00Z">
        <w:r>
          <w:t xml:space="preserve"> insects </w:t>
        </w:r>
      </w:ins>
      <w:ins w:id="4" w:author="Romina Rader" w:date="2019-02-08T08:41:00Z">
        <w:r>
          <w:t>are thus more sensitive to temperature extremes</w:t>
        </w:r>
        <w:r>
          <w:fldChar w:fldCharType="begin"/>
        </w:r>
        <w:r>
          <w:instrText xml:space="preserve"> ADDIN ZOTERO_ITEM CSL_CITATION {"citationID":"EcDQReoS","properties":{"formattedCitation":"\\super 3\\nosupersub{}","plainCitation":"3","noteIndex":0},"citationItems":[{"id":1161,"uris":["http://zotero.org/users/4386162/items/E3QQ4C2J"],"uri":["http://zotero.org/users/4386162/items/E3QQ4C2J"],"itemData":{"id":1161,"type":"article-journal","title":"Insect overwintering in a changing climate.","container-title":"The Journal of Experimental Biology","page":"980-994","volume":"213","issue":"6","abstract":"Insects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'positive' responses to higher winter temperatures over timescales of the past 20-50 years in North America, Europe and Asia.","DOI":"10.1242/jeb.037911","journalAbbreviation":"J Exp Biol","author":[{"family":"Bale","given":"J S"},{"family":"Hayward","given":"S A L"}],"issued":{"date-parts":[["2010",3,15]]}}}],"schema":"https://github.com/citation-style-language/schema/raw/master/csl-citation.json"} </w:instrText>
        </w:r>
        <w:r>
          <w:fldChar w:fldCharType="separate"/>
        </w:r>
        <w:r w:rsidRPr="00452826">
          <w:rPr>
            <w:szCs w:val="24"/>
            <w:vertAlign w:val="superscript"/>
          </w:rPr>
          <w:t>3</w:t>
        </w:r>
        <w:r>
          <w:fldChar w:fldCharType="end"/>
        </w:r>
        <w:r>
          <w:t xml:space="preserve"> and </w:t>
        </w:r>
      </w:ins>
      <w:ins w:id="5" w:author="Romina Rader" w:date="2019-02-08T08:39:00Z">
        <w:r>
          <w:t>have limited ability to regulate body temperature</w:t>
        </w:r>
        <w:r>
          <w:t xml:space="preserve">.  Yet, </w:t>
        </w:r>
      </w:ins>
      <w:del w:id="6" w:author="Romina Rader" w:date="2019-02-08T08:39:00Z">
        <w:r w:rsidR="005D5AB5" w:rsidDel="0098336A">
          <w:delText xml:space="preserve">A </w:delText>
        </w:r>
      </w:del>
      <w:del w:id="7" w:author="Romina Rader" w:date="2019-02-08T08:40:00Z">
        <w:r w:rsidR="005D5AB5" w:rsidDel="0098336A">
          <w:delText xml:space="preserve">major knowledge gap </w:delText>
        </w:r>
        <w:r w:rsidR="00231A71" w:rsidDel="0098336A">
          <w:delText>exists on</w:delText>
        </w:r>
        <w:r w:rsidR="005D5AB5" w:rsidDel="0098336A">
          <w:delText xml:space="preserve"> how </w:delText>
        </w:r>
      </w:del>
      <w:del w:id="8" w:author="Romina Rader" w:date="2019-02-08T08:42:00Z">
        <w:r w:rsidR="00B00BA4" w:rsidDel="0098336A">
          <w:delText xml:space="preserve">environmental factors </w:delText>
        </w:r>
        <w:r w:rsidR="004619A5" w:rsidDel="0098336A">
          <w:delText>drive</w:delText>
        </w:r>
        <w:r w:rsidR="00B00BA4" w:rsidDel="0098336A">
          <w:delText xml:space="preserve"> </w:delText>
        </w:r>
        <w:r w:rsidR="005D5AB5" w:rsidDel="0098336A">
          <w:delText>c</w:delText>
        </w:r>
        <w:r w:rsidR="00D900EF" w:rsidDel="0098336A">
          <w:delText xml:space="preserve">omposition of </w:delText>
        </w:r>
      </w:del>
      <w:del w:id="9" w:author="Romina Rader" w:date="2019-02-08T08:40:00Z">
        <w:r w:rsidR="00722809" w:rsidDel="0098336A">
          <w:delText>pollinator</w:delText>
        </w:r>
        <w:r w:rsidR="00D900EF" w:rsidDel="0098336A">
          <w:delText xml:space="preserve"> communities</w:delText>
        </w:r>
        <w:r w:rsidR="00FC3BF7" w:rsidDel="0098336A">
          <w:delText xml:space="preserve"> </w:delText>
        </w:r>
      </w:del>
      <w:del w:id="10" w:author="Romina Rader" w:date="2019-02-08T08:42:00Z">
        <w:r w:rsidR="00B00BA4" w:rsidDel="0098336A">
          <w:delText xml:space="preserve">across </w:delText>
        </w:r>
      </w:del>
      <w:del w:id="11" w:author="Romina Rader" w:date="2019-02-08T08:40:00Z">
        <w:r w:rsidR="00231A71" w:rsidDel="0098336A">
          <w:delText>large</w:delText>
        </w:r>
        <w:r w:rsidR="00B00BA4" w:rsidDel="0098336A">
          <w:delText xml:space="preserve"> </w:delText>
        </w:r>
      </w:del>
      <w:del w:id="12" w:author="Romina Rader" w:date="2019-02-08T08:42:00Z">
        <w:r w:rsidR="00B00BA4" w:rsidDel="0098336A">
          <w:delText>scales</w:delText>
        </w:r>
        <w:r w:rsidR="008E2444" w:rsidDel="0098336A">
          <w:fldChar w:fldCharType="begin"/>
        </w:r>
        <w:r w:rsidR="00452826" w:rsidDel="0098336A">
          <w:delInstrText xml:space="preserve"> ADDIN ZOTERO_ITEM CSL_CITATION {"citationID":"18EZhUgY","properties":{"formattedCitation":"\\super 1,2\\nosupersub{}","plainCitation":"1,2","noteIndex":0},"citationItems":[{"id":537,"uris":["http://zotero.org/users/4386162/items/ZJFUM8G3"],"uri":["http://zotero.org/users/4386162/items/ZJFUM8G3"],"itemData":{"id":537,"type":"article-journal","title":"Global pollinator declines: trends, impacts and drivers.","container-title":"Trends in Ecology &amp; Evolution","page":"345-353","volume":"25","issue":"6","abstract":"Pollinators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diversity, wider ecosystem stability, crop production, food security and human welfare. Copyright (c) 2010 Elsevier Ltd. All rights reserved.","DOI":"10.1016/j.tree.2010.01.007","journalAbbreviation":"Trends Ecol Evol (Amst)","author":[{"family":"Potts","given":"Simon G"},{"family":"Biesmeijer","given":"Jacobus C"},{"family":"Kremen","given":"Claire"},{"family":"Neumann","given":"Peter"},{"family":"Schweiger","given":"Oliver"},{"family":"Kunin","given":"William E"}],"issued":{"date-parts":[["2010",6]]}}},{"id":1147,"uris":["http://zotero.org/users/4386162/items/6JE4AYUE"],"uri":["http://zotero.org/users/4386162/items/6JE4AYUE"],"itemData":{"id":1147,"type":"article-journal","title":"The winners and losers of land use intensification: pollinator community disassembly is non-random and alters functional diversity","container-title":"Diversity and Distributions","page":"908-917","volume":"20","issue":"8","DOI":"10.1111/ddi.12221","ISSN":"13669516","journalAbbreviation":"Diversity Distrib.","author":[{"family":"Rader","given":"Romina"},{"family":"Bartomeus","given":"Ignasi"},{"family":"Tylianakis","given":"Jason M."},{"family":"Laliberté","given":"Etienne"}],"issued":{"date-parts":[["2014",8]]}}}],"schema":"https://github.com/citation-style-language/schema/raw/master/csl-citation.json"} </w:delInstrText>
        </w:r>
        <w:r w:rsidR="008E2444" w:rsidDel="0098336A">
          <w:fldChar w:fldCharType="separate"/>
        </w:r>
        <w:r w:rsidR="00452826" w:rsidRPr="00452826" w:rsidDel="0098336A">
          <w:rPr>
            <w:szCs w:val="24"/>
            <w:vertAlign w:val="superscript"/>
          </w:rPr>
          <w:delText>1,2</w:delText>
        </w:r>
        <w:r w:rsidR="008E2444" w:rsidDel="0098336A">
          <w:fldChar w:fldCharType="end"/>
        </w:r>
      </w:del>
      <w:del w:id="13" w:author="Romina Rader" w:date="2019-02-08T08:41:00Z">
        <w:r w:rsidR="00AE7504" w:rsidDel="0098336A">
          <w:delText>.</w:delText>
        </w:r>
      </w:del>
      <w:del w:id="14" w:author="Romina Rader" w:date="2019-02-08T08:39:00Z">
        <w:r w:rsidR="00D900EF" w:rsidDel="0098336A">
          <w:delText xml:space="preserve"> </w:delText>
        </w:r>
        <w:r w:rsidR="0058380E" w:rsidDel="0098336A">
          <w:delText>Cl</w:delText>
        </w:r>
        <w:r w:rsidR="00063D91" w:rsidDel="0098336A">
          <w:delText xml:space="preserve">imate </w:delText>
        </w:r>
        <w:r w:rsidR="004619A5" w:rsidDel="0098336A">
          <w:delText>is thought to have a</w:delText>
        </w:r>
        <w:r w:rsidR="00063D91" w:rsidDel="0098336A">
          <w:delText xml:space="preserve"> strong influence</w:delText>
        </w:r>
        <w:r w:rsidR="0058380E" w:rsidDel="0098336A">
          <w:delText xml:space="preserve"> </w:delText>
        </w:r>
        <w:r w:rsidR="00E81AE9" w:rsidDel="0098336A">
          <w:delText>on pollinator community composition</w:delText>
        </w:r>
        <w:r w:rsidR="00063D91" w:rsidDel="0098336A">
          <w:delText xml:space="preserve"> </w:delText>
        </w:r>
        <w:r w:rsidR="0058380E" w:rsidDel="0098336A">
          <w:delText>because insects have limited ability to regulate body temperature</w:delText>
        </w:r>
        <w:r w:rsidR="00161807" w:rsidDel="0098336A">
          <w:delText xml:space="preserve"> and are thus more sensitive to </w:delText>
        </w:r>
        <w:r w:rsidR="00596A41" w:rsidDel="0098336A">
          <w:delText>temperature</w:delText>
        </w:r>
        <w:r w:rsidR="00161807" w:rsidDel="0098336A">
          <w:delText xml:space="preserve"> extremes</w:delText>
        </w:r>
        <w:r w:rsidR="008E2444" w:rsidDel="0098336A">
          <w:fldChar w:fldCharType="begin"/>
        </w:r>
        <w:r w:rsidR="00452826" w:rsidDel="0098336A">
          <w:delInstrText xml:space="preserve"> ADDIN ZOTERO_ITEM CSL_CITATION {"citationID":"EcDQReoS","properties":{"formattedCitation":"\\super 3\\nosupersub{}","plainCitation":"3","noteIndex":0},"citationItems":[{"id":1161,"uris":["http://zotero.org/users/4386162/items/E3QQ4C2J"],"uri":["http://zotero.org/users/4386162/items/E3QQ4C2J"],"itemData":{"id":1161,"type":"article-journal","title":"Insect overwintering in a changing climate.","container-title":"The Journal of Experimental Biology","page":"980-994","volume":"213","issue":"6","abstract":"Insects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'positive' responses to higher winter temperatures over timescales of the past 20-50 years in North America, Europe and Asia.","DOI":"10.1242/jeb.037911","journalAbbreviation":"J Exp Biol","author":[{"family":"Bale","given":"J S"},{"family":"Hayward","given":"S A L"}],"issued":{"date-parts":[["2010",3,15]]}}}],"schema":"https://github.com/citation-style-language/schema/raw/master/csl-citation.json"} </w:delInstrText>
        </w:r>
        <w:r w:rsidR="008E2444" w:rsidDel="0098336A">
          <w:fldChar w:fldCharType="separate"/>
        </w:r>
        <w:r w:rsidR="00452826" w:rsidRPr="00452826" w:rsidDel="0098336A">
          <w:rPr>
            <w:szCs w:val="24"/>
            <w:vertAlign w:val="superscript"/>
          </w:rPr>
          <w:delText>3</w:delText>
        </w:r>
        <w:r w:rsidR="008E2444" w:rsidDel="0098336A">
          <w:fldChar w:fldCharType="end"/>
        </w:r>
      </w:del>
      <w:del w:id="15" w:author="Romina Rader" w:date="2019-02-08T08:42:00Z">
        <w:r w:rsidR="0058380E" w:rsidDel="0098336A">
          <w:delText>.</w:delText>
        </w:r>
        <w:r w:rsidR="00063D91" w:rsidDel="0098336A">
          <w:delText xml:space="preserve"> However, </w:delText>
        </w:r>
        <w:r w:rsidR="00E1649B" w:rsidDel="0098336A">
          <w:delText xml:space="preserve">there is very </w:delText>
        </w:r>
      </w:del>
      <w:del w:id="16" w:author="Romina Rader" w:date="2019-02-08T08:43:00Z">
        <w:r w:rsidR="00E1649B" w:rsidDel="0098336A">
          <w:delText xml:space="preserve">little </w:delText>
        </w:r>
        <w:r w:rsidR="00B30198" w:rsidDel="0098336A">
          <w:delText>evidence</w:delText>
        </w:r>
        <w:r w:rsidR="00E1649B" w:rsidDel="0098336A">
          <w:delText xml:space="preserve"> of </w:delText>
        </w:r>
      </w:del>
      <w:ins w:id="17" w:author="Romina Rader" w:date="2019-02-08T08:43:00Z">
        <w:r>
          <w:t xml:space="preserve">we still know little about </w:t>
        </w:r>
      </w:ins>
      <w:r w:rsidR="00E1649B">
        <w:t xml:space="preserve">how climate drives </w:t>
      </w:r>
      <w:del w:id="18" w:author="Romina Rader" w:date="2019-02-08T08:40:00Z">
        <w:r w:rsidR="00B76F57" w:rsidDel="0098336A">
          <w:delText>co</w:delText>
        </w:r>
      </w:del>
      <w:ins w:id="19" w:author="Romina Rader" w:date="2019-02-08T08:40:00Z">
        <w:r>
          <w:t>co</w:t>
        </w:r>
      </w:ins>
      <w:r w:rsidR="00B76F57">
        <w:t xml:space="preserve">mposition of </w:t>
      </w:r>
      <w:r w:rsidR="00E1649B">
        <w:t>plant-pollinat</w:t>
      </w:r>
      <w:r w:rsidR="008E2444">
        <w:t xml:space="preserve">or </w:t>
      </w:r>
      <w:r w:rsidR="00E81AE9">
        <w:t xml:space="preserve">interactions </w:t>
      </w:r>
      <w:r w:rsidR="008E2444">
        <w:t xml:space="preserve">at </w:t>
      </w:r>
      <w:del w:id="20" w:author="Romina Rader" w:date="2019-02-08T08:43:00Z">
        <w:r w:rsidR="008E2444" w:rsidDel="0098336A">
          <w:delText xml:space="preserve">the </w:delText>
        </w:r>
      </w:del>
      <w:r w:rsidR="008E2444">
        <w:t>global scale</w:t>
      </w:r>
      <w:ins w:id="21" w:author="Romina Rader" w:date="2019-02-08T08:43:00Z">
        <w:r>
          <w:t>s</w:t>
        </w:r>
      </w:ins>
      <w:r w:rsidR="008E2444">
        <w:fldChar w:fldCharType="begin"/>
      </w:r>
      <w:r w:rsidR="00452826">
        <w:instrText xml:space="preserve"> ADDIN ZOTERO_ITEM CSL_CITATION {"citationID":"aGGCfOG3","properties":{"formattedCitation":"\\super 4\\nosupersub{}","plainCitation":"4","noteIndex":0},"citationItems":[{"id":1323,"uris":["http://zotero.org/users/4386162/items/GLSIM6EG"],"uri":["http://zotero.org/users/4386162/items/GLSIM6EG"],"itemData":{"id":1323,"type":"article-journal","title":"Climate drives plant-pollinator interactions even along small-scale climate gradients: the case of the Aegean.","container-title":"Plant Biology","page":"176-183","volume":"20 Suppl 1","abstract":"Plant-pollinator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 © 2017 German Botanical Society and The Royal Botanical Society of the Netherlands.","DOI":"10.1111/plb.12593","journalAbbreviation":"Plant Biol (Stuttg)","author":[{"family":"Petanidou","given":"T"},{"family":"Kallimanis","given":"A S"},{"family":"Lazarina","given":"M"},{"family":"Tscheulin","given":"T"},{"family":"Devalez","given":"J"},{"family":"Stefanaki","given":"A"},{"family":"Hanlidou","given":"E"},{"family":"Vujić","given":"A"},{"family":"Kaloveloni","given":"A"},{"family":"Sgardelis","given":"S P"}],"issued":{"date-parts":[["2018"]]}}}],"schema":"https://github.com/citation-style-language/schema/raw/master/csl-citation.json"} </w:instrText>
      </w:r>
      <w:r w:rsidR="008E2444">
        <w:fldChar w:fldCharType="separate"/>
      </w:r>
      <w:r w:rsidR="00452826" w:rsidRPr="00452826">
        <w:rPr>
          <w:szCs w:val="24"/>
          <w:vertAlign w:val="superscript"/>
        </w:rPr>
        <w:t>4</w:t>
      </w:r>
      <w:r w:rsidR="008E2444">
        <w:fldChar w:fldCharType="end"/>
      </w:r>
      <w:r w:rsidR="00E1649B">
        <w:fldChar w:fldCharType="begin"/>
      </w:r>
      <w:r w:rsidR="00E1649B">
        <w:instrText>ADDIN F1000_CSL_CITATION&lt;~#@#~&gt;[{"title":"Climate drives plant-pollinator interactions even along small-scale climate gradients: the case of the Aegean.","id":"5717809","page":"176-183","type":"article-journal","volume":"20 Suppl 1","author":[{"family":"Petanidou","given":"T"},{"family":"Kallimanis","given":"A S"},{"family":"Lazarina","given":"M"},{"family":"Tscheulin","given":"T"},{"family":"Devalez","given":"J"},{"family":"Stefanaki","given":"A"},{"family":"Hanlidou","given":"E"},{"family":"Vujić","given":"A"},{"family":"Kaloveloni","given":"A"},{"family":"Sgardelis","given":"S P"}],"issued":{"date-parts":[["2018","1"]]},"container-title":"Plant Biology","container-title-short":"Plant Biol (Stuttg)","journalAbbreviation":"Plant Biol (Stuttg)","DOI":"10.1111/plb.12593","PMID":"28637086","citation-label":"5717809","Abstract":"Plant-pollinator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interactions.&lt;br&gt;&lt;br&gt;© 2017 German Botanical Society and The Royal Botanical Society of the Netherlands.","CleanAbstract":"Plant-pollinator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 2017 German Botanical Society and The Royal Botanical Society of the Netherlands."}]</w:instrText>
      </w:r>
      <w:r w:rsidR="00E1649B">
        <w:fldChar w:fldCharType="end"/>
      </w:r>
      <w:r w:rsidR="00E1649B">
        <w:t>.</w:t>
      </w:r>
      <w:r w:rsidR="001A1FC8">
        <w:t xml:space="preserve"> </w:t>
      </w:r>
      <w:del w:id="22" w:author="Romina Rader" w:date="2019-02-08T08:43:00Z">
        <w:r w:rsidR="004B3A65" w:rsidDel="0098336A">
          <w:delText>Here we</w:delText>
        </w:r>
      </w:del>
      <w:ins w:id="23" w:author="Romina Rader" w:date="2019-02-08T08:43:00Z">
        <w:r>
          <w:t>We</w:t>
        </w:r>
      </w:ins>
      <w:r w:rsidR="004B3A65">
        <w:t xml:space="preserve"> </w:t>
      </w:r>
      <w:r w:rsidR="00B76F57">
        <w:t>analyse</w:t>
      </w:r>
      <w:ins w:id="24" w:author="Romina Rader" w:date="2019-02-08T08:43:00Z">
        <w:r>
          <w:t>d</w:t>
        </w:r>
      </w:ins>
      <w:r w:rsidR="00B76F57">
        <w:t xml:space="preserve"> 184 </w:t>
      </w:r>
      <w:r w:rsidR="000C11D4">
        <w:t>p</w:t>
      </w:r>
      <w:r w:rsidR="00B76239">
        <w:t>lant-pollinator</w:t>
      </w:r>
      <w:r w:rsidR="000C11D4">
        <w:t xml:space="preserve"> networks</w:t>
      </w:r>
      <w:r w:rsidR="00B76F57">
        <w:t xml:space="preserve"> from</w:t>
      </w:r>
      <w:ins w:id="25" w:author="Romina Rader" w:date="2019-02-08T08:43:00Z">
        <w:r>
          <w:t xml:space="preserve"> the world’s</w:t>
        </w:r>
      </w:ins>
      <w:del w:id="26" w:author="Romina Rader" w:date="2019-02-08T08:43:00Z">
        <w:r w:rsidR="00B76F57" w:rsidDel="0098336A">
          <w:delText xml:space="preserve"> all</w:delText>
        </w:r>
      </w:del>
      <w:r w:rsidR="00B76F57">
        <w:t xml:space="preserve"> five major climate zones to </w:t>
      </w:r>
      <w:del w:id="27" w:author="Romina Rader" w:date="2019-02-08T08:43:00Z">
        <w:r w:rsidR="00D206C2" w:rsidDel="0098336A">
          <w:delText xml:space="preserve">show </w:delText>
        </w:r>
        <w:r w:rsidR="00FF5599" w:rsidDel="0098336A">
          <w:delText>that</w:delText>
        </w:r>
      </w:del>
      <w:ins w:id="28" w:author="Romina Rader" w:date="2019-02-08T08:43:00Z">
        <w:r>
          <w:t>evaluate the extent to which</w:t>
        </w:r>
      </w:ins>
      <w:r w:rsidR="00FF5599">
        <w:t xml:space="preserve"> climate</w:t>
      </w:r>
      <w:r w:rsidR="00B76F57">
        <w:t xml:space="preserve"> </w:t>
      </w:r>
      <w:r w:rsidR="00A50644">
        <w:t>drives</w:t>
      </w:r>
      <w:r w:rsidR="005D5AB5">
        <w:t xml:space="preserve"> the</w:t>
      </w:r>
      <w:r w:rsidR="008E2444">
        <w:t xml:space="preserve"> relative proportion of </w:t>
      </w:r>
      <w:r w:rsidR="00730DCC">
        <w:t>flower-visiting insects</w:t>
      </w:r>
      <w:r w:rsidR="00A50644">
        <w:t xml:space="preserve"> in pollination </w:t>
      </w:r>
      <w:r w:rsidR="00FF5599">
        <w:t>network</w:t>
      </w:r>
      <w:r w:rsidR="00A50644">
        <w:t>s</w:t>
      </w:r>
      <w:r w:rsidR="00E1649B">
        <w:t xml:space="preserve">. </w:t>
      </w:r>
      <w:r w:rsidR="00C44DFE">
        <w:t>Our</w:t>
      </w:r>
      <w:r w:rsidR="00D206C2">
        <w:t xml:space="preserve"> global </w:t>
      </w:r>
      <w:r w:rsidR="004619A5">
        <w:t xml:space="preserve">analysis </w:t>
      </w:r>
      <w:r w:rsidR="00B76F57">
        <w:t>reveal</w:t>
      </w:r>
      <w:del w:id="29" w:author="Romina Rader" w:date="2019-02-08T08:44:00Z">
        <w:r w:rsidR="00B76F57" w:rsidDel="0098336A">
          <w:delText>s</w:delText>
        </w:r>
      </w:del>
      <w:ins w:id="30" w:author="Romina Rader" w:date="2019-02-08T08:44:00Z">
        <w:r>
          <w:t>ed</w:t>
        </w:r>
      </w:ins>
      <w:r w:rsidR="00C44DFE">
        <w:t xml:space="preserve"> </w:t>
      </w:r>
      <w:r w:rsidR="00D206C2">
        <w:t>that</w:t>
      </w:r>
      <w:ins w:id="31" w:author="Romina Rader" w:date="2019-02-08T08:44:00Z">
        <w:r>
          <w:t xml:space="preserve"> pollinator </w:t>
        </w:r>
      </w:ins>
      <w:del w:id="32" w:author="Romina Rader" w:date="2019-02-08T08:44:00Z">
        <w:r w:rsidR="00D206C2" w:rsidDel="0098336A">
          <w:delText xml:space="preserve"> </w:delText>
        </w:r>
        <w:r w:rsidR="00E81AE9" w:rsidDel="0098336A">
          <w:delText>e</w:delText>
        </w:r>
        <w:r w:rsidR="00231A71" w:rsidDel="0098336A">
          <w:delText xml:space="preserve">cological </w:delText>
        </w:r>
      </w:del>
      <w:r w:rsidR="00231A71">
        <w:t>generalism</w:t>
      </w:r>
      <w:r w:rsidR="00231A71">
        <w:fldChar w:fldCharType="begin"/>
      </w:r>
      <w:r w:rsidR="00231A71">
        <w:instrText xml:space="preserve"> ADDIN ZOTERO_ITEM CSL_CITATION {"citationID":"eZL7y3QH","properties":{"formattedCitation":"\\super 5\\nosupersub{}","plainCitation":"5","noteIndex":0},"citationItems":[{"id":1730,"uris":["http://zotero.org/users/4386162/items/AFCTWF5E"],"uri":["http://zotero.org/users/4386162/items/AFCTWF5E"],"itemData":{"id":1730,"type":"article-journal","title":"The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Scott"}],"issued":{"date-parts":[["2017"]]}}}],"schema":"https://github.com/citation-style-language/schema/raw/master/csl-citation.json"} </w:instrText>
      </w:r>
      <w:r w:rsidR="00231A71">
        <w:fldChar w:fldCharType="separate"/>
      </w:r>
      <w:r w:rsidR="00231A71" w:rsidRPr="00231A71">
        <w:rPr>
          <w:szCs w:val="24"/>
          <w:vertAlign w:val="superscript"/>
        </w:rPr>
        <w:t>5</w:t>
      </w:r>
      <w:r w:rsidR="00231A71">
        <w:fldChar w:fldCharType="end"/>
      </w:r>
      <w:r w:rsidR="00231A71">
        <w:t xml:space="preserve"> </w:t>
      </w:r>
      <w:del w:id="33" w:author="Romina Rader" w:date="2019-02-08T08:44:00Z">
        <w:r w:rsidR="00231A71" w:rsidDel="0098336A">
          <w:delText xml:space="preserve">of pollinator taxa </w:delText>
        </w:r>
      </w:del>
      <w:ins w:id="34" w:author="Romina Rader" w:date="2019-02-08T08:45:00Z">
        <w:r>
          <w:t xml:space="preserve">(i.e how many different plants pollinators visit) </w:t>
        </w:r>
      </w:ins>
      <w:r w:rsidR="00231A71">
        <w:t>varies across climate zones</w:t>
      </w:r>
      <w:r w:rsidR="00E81AE9">
        <w:t xml:space="preserve">. </w:t>
      </w:r>
      <w:del w:id="35" w:author="Romina Rader" w:date="2019-02-08T08:45:00Z">
        <w:r w:rsidR="00E81AE9" w:rsidDel="0098336A">
          <w:delText>R</w:delText>
        </w:r>
        <w:r w:rsidR="00231A71" w:rsidDel="0098336A">
          <w:delText>elative to other taxa, n</w:delText>
        </w:r>
      </w:del>
      <w:ins w:id="36" w:author="Romina Rader" w:date="2019-02-08T08:45:00Z">
        <w:r>
          <w:t>N</w:t>
        </w:r>
      </w:ins>
      <w:r w:rsidR="00231A71">
        <w:t xml:space="preserve">on-syrphid Diptera had the greatest proportion of links in polar climates, while </w:t>
      </w:r>
      <w:r w:rsidR="00E81C59">
        <w:t>bees</w:t>
      </w:r>
      <w:r w:rsidR="004619A5">
        <w:t xml:space="preserve"> </w:t>
      </w:r>
      <w:r w:rsidR="00231A71">
        <w:t xml:space="preserve">and </w:t>
      </w:r>
      <w:r w:rsidR="004619A5">
        <w:t>syrphid flies</w:t>
      </w:r>
      <w:r w:rsidR="00231A71">
        <w:t xml:space="preserve"> dominated networks in the continental zone</w:t>
      </w:r>
      <w:r w:rsidR="004619A5">
        <w:t>.</w:t>
      </w:r>
      <w:r w:rsidR="00B21632">
        <w:t xml:space="preserve"> </w:t>
      </w:r>
      <w:del w:id="37" w:author="Romina Rader" w:date="2019-02-08T08:45:00Z">
        <w:r w:rsidR="00B21632" w:rsidDel="0098336A">
          <w:delText>The effect of c</w:delText>
        </w:r>
      </w:del>
      <w:ins w:id="38" w:author="Romina Rader" w:date="2019-02-08T08:45:00Z">
        <w:r>
          <w:t>C</w:t>
        </w:r>
      </w:ins>
      <w:r w:rsidR="00B21632">
        <w:t xml:space="preserve">limate zone explained more variation </w:t>
      </w:r>
      <w:r w:rsidR="00E81AE9">
        <w:t xml:space="preserve">in pollinator community composition </w:t>
      </w:r>
      <w:r w:rsidR="00B21632">
        <w:t xml:space="preserve">than latitude, </w:t>
      </w:r>
      <w:commentRangeStart w:id="39"/>
      <w:del w:id="40" w:author="Romina Rader" w:date="2019-02-08T08:46:00Z">
        <w:r w:rsidR="00B21632" w:rsidDel="005C4A11">
          <w:delText>highlighting the ecological nuances that are overlooked in the latitudinal gradient debate</w:delText>
        </w:r>
      </w:del>
      <w:r w:rsidR="00B21632">
        <w:fldChar w:fldCharType="begin"/>
      </w:r>
      <w:r w:rsidR="00231A71">
        <w:instrText xml:space="preserve"> ADDIN ZOTERO_ITEM CSL_CITATION {"citationID":"giBc4WIM","properties":{"formattedCitation":"\\super 6\\nosupersub{}","plainCitation":"6","noteIndex":0},"citationItems":[{"id":1698,"uris":["http://zotero.org/users/4386162/items/D45IZ2UG"],"uri":["http://zotero.org/users/4386162/items/D45IZ2UG"],"itemData":{"id":1698,"type":"article-journal","title":"Is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T."},{"family":"Ollerton","given":"Jeff"}],"issued":{"date-parts":[["2016"]]}}}],"schema":"https://github.com/citation-style-language/schema/raw/master/csl-citation.json"} </w:instrText>
      </w:r>
      <w:r w:rsidR="00B21632">
        <w:fldChar w:fldCharType="separate"/>
      </w:r>
      <w:r w:rsidR="00231A71" w:rsidRPr="00231A71">
        <w:rPr>
          <w:szCs w:val="24"/>
          <w:vertAlign w:val="superscript"/>
        </w:rPr>
        <w:t>6</w:t>
      </w:r>
      <w:r w:rsidR="00B21632">
        <w:fldChar w:fldCharType="end"/>
      </w:r>
      <w:commentRangeEnd w:id="39"/>
      <w:r w:rsidR="005C4A11">
        <w:rPr>
          <w:rStyle w:val="CommentReference"/>
          <w:rFonts w:asciiTheme="minorHAnsi" w:hAnsiTheme="minorHAnsi" w:cstheme="minorBidi"/>
          <w:lang w:val="en-GB"/>
        </w:rPr>
        <w:commentReference w:id="39"/>
      </w:r>
      <w:r w:rsidR="00B21632">
        <w:t>.</w:t>
      </w:r>
      <w:r w:rsidR="00C44DFE">
        <w:t xml:space="preserve"> </w:t>
      </w:r>
      <w:commentRangeStart w:id="41"/>
      <w:r w:rsidR="00B76F57">
        <w:t xml:space="preserve">Our analysis provides substantial advances in </w:t>
      </w:r>
      <w:r w:rsidR="00547B12">
        <w:t>knowledge of</w:t>
      </w:r>
      <w:r w:rsidR="00B76F57">
        <w:t xml:space="preserve"> </w:t>
      </w:r>
      <w:r w:rsidR="00024B33">
        <w:t>how response diversity influences community composition</w:t>
      </w:r>
      <w:r w:rsidR="00E81AE9">
        <w:t xml:space="preserve"> at the global scale</w:t>
      </w:r>
      <w:commentRangeEnd w:id="41"/>
      <w:r w:rsidR="0027039B">
        <w:rPr>
          <w:rStyle w:val="CommentReference"/>
          <w:rFonts w:asciiTheme="minorHAnsi" w:hAnsiTheme="minorHAnsi" w:cstheme="minorBidi"/>
          <w:lang w:val="en-GB"/>
        </w:rPr>
        <w:commentReference w:id="41"/>
      </w:r>
      <w:r w:rsidR="00024B33">
        <w:t xml:space="preserve">, and supports the need for greater research effort to understand </w:t>
      </w:r>
      <w:r w:rsidR="00B76F57">
        <w:t>the</w:t>
      </w:r>
      <w:r w:rsidR="008846B5">
        <w:t xml:space="preserve"> </w:t>
      </w:r>
      <w:r w:rsidR="005D5AB5">
        <w:t>vulnerabili</w:t>
      </w:r>
      <w:r w:rsidR="00D2716B">
        <w:t xml:space="preserve">ty of </w:t>
      </w:r>
      <w:r w:rsidR="00C15BA5">
        <w:t xml:space="preserve">plant-pollinator </w:t>
      </w:r>
      <w:r w:rsidR="00D2716B">
        <w:t>interactions</w:t>
      </w:r>
      <w:r w:rsidR="005D5AB5">
        <w:t xml:space="preserve"> to global environmental change.</w:t>
      </w:r>
      <w:r w:rsidR="00431878">
        <w:t xml:space="preserve"> </w:t>
      </w:r>
    </w:p>
    <w:p w14:paraId="06CF5AEA" w14:textId="77777777" w:rsidR="000136B1" w:rsidRDefault="000136B1" w:rsidP="000D1A18">
      <w:pPr>
        <w:spacing w:line="480" w:lineRule="auto"/>
      </w:pPr>
    </w:p>
    <w:p w14:paraId="6E588A45" w14:textId="77777777" w:rsidR="001E3F8F" w:rsidRPr="001E3F8F" w:rsidRDefault="001E3F8F" w:rsidP="000D1A18">
      <w:pPr>
        <w:spacing w:line="480" w:lineRule="auto"/>
        <w:rPr>
          <w:b/>
        </w:rPr>
      </w:pPr>
      <w:r w:rsidRPr="001E3F8F">
        <w:rPr>
          <w:b/>
        </w:rPr>
        <w:t>Main</w:t>
      </w:r>
    </w:p>
    <w:p w14:paraId="27979BCC" w14:textId="0AD26218" w:rsidR="00A50644" w:rsidRDefault="005F55AB" w:rsidP="000D1A18">
      <w:pPr>
        <w:spacing w:line="480" w:lineRule="auto"/>
      </w:pPr>
      <w:ins w:id="42" w:author="Romina Rader" w:date="2019-02-08T08:51:00Z">
        <w:r>
          <w:t xml:space="preserve">As insects are broadly ectothermic, </w:t>
        </w:r>
      </w:ins>
      <w:del w:id="43" w:author="Romina Rader" w:date="2019-02-08T08:51:00Z">
        <w:r w:rsidR="00D2716B" w:rsidDel="005F55AB">
          <w:delText>T</w:delText>
        </w:r>
        <w:r w:rsidR="00CF21A0" w:rsidDel="005F55AB">
          <w:delText xml:space="preserve">emperature </w:delText>
        </w:r>
        <w:r w:rsidR="00547B12" w:rsidDel="005F55AB">
          <w:delText>has a strong influence on plant-</w:delText>
        </w:r>
        <w:r w:rsidR="00CF21A0" w:rsidDel="005F55AB">
          <w:delText>pollinator interactions</w:delText>
        </w:r>
        <w:r w:rsidR="00D2716B" w:rsidDel="005F55AB">
          <w:delText>.</w:delText>
        </w:r>
        <w:r w:rsidR="00CF21A0" w:rsidDel="005F55AB">
          <w:delText xml:space="preserve"> </w:delText>
        </w:r>
        <w:r w:rsidR="00F571FD" w:rsidDel="005F55AB">
          <w:delText>T</w:delText>
        </w:r>
      </w:del>
      <w:ins w:id="44" w:author="Romina Rader" w:date="2019-02-08T08:51:00Z">
        <w:r>
          <w:t>t</w:t>
        </w:r>
      </w:ins>
      <w:r w:rsidR="00D32C08">
        <w:t xml:space="preserve">he activity of flower visiting insects </w:t>
      </w:r>
      <w:r w:rsidR="00F571FD">
        <w:t xml:space="preserve">generally </w:t>
      </w:r>
      <w:r w:rsidR="00D32C08">
        <w:t xml:space="preserve">increases as ambient temperature rises, and </w:t>
      </w:r>
      <w:r w:rsidR="00172973">
        <w:t xml:space="preserve">warmer flowers </w:t>
      </w:r>
      <w:r w:rsidR="00547B12">
        <w:t>may</w:t>
      </w:r>
      <w:r w:rsidR="00425FA9">
        <w:t xml:space="preserve"> attract</w:t>
      </w:r>
      <w:r w:rsidR="00172973">
        <w:t xml:space="preserve"> more </w:t>
      </w:r>
      <w:r w:rsidR="00425FA9">
        <w:t>pollinato</w:t>
      </w:r>
      <w:r w:rsidR="00172973">
        <w:t>rs</w:t>
      </w:r>
      <w:r w:rsidR="00172973">
        <w:fldChar w:fldCharType="begin"/>
      </w:r>
      <w:r w:rsidR="00231A71">
        <w:instrText xml:space="preserve"> ADDIN ZOTERO_ITEM CSL_CITATION {"citationID":"3lztWfPR","properties":{"formattedCitation":"\\super 7,8\\nosupersub{}","plainCitation":"7,8","noteIndex":0},"citationItems":[{"id":1633,"uris":["http://zotero.org/users/4386162/items/4528GCRQ"],"uri":["http://zotero.org/users/4386162/items/4528GCRQ"],"itemData":{"id":1633,"type":"article-journal","title":"Floral Temperature and Optimal Foraging: Is Heat a Feasible Floral Reward for Pollinators?","container-title":"PLOS ONE","page":"e2007","volume":"3","issue":"4","source":"PLoS Journals","abstract":"As well as nutritional rewards, some plants also reward ectothermic pollinators with warmth. Bumble bees have some control over their temperature, but have been shown to forage at warmer flowers when given a choice, suggesting that there is some advantage to them of foraging at warm flowers (such as reducing the energy required to raise their body to flight temperature before leaving the flower). We describe a model that considers how a heat reward affects the foraging behaviour in a thermogenic central-place forager (such as a bumble bee). We show that although the pollinator should spend a longer time on individual flowers if they are warm, the increase in total visit time is likely to be small. The pollinator's net rate of energy gain will be increased by landing on warmer flowers. Therefore, if a plant provides a heat reward, it could reduce the amount of nectar it produces, whilst still providing its pollinator with the same net rate of gain. We suggest how heat rewards may link with plant life history strategies.","DOI":"10.1371/journal.pone.0002007","ISSN":"1932-6203","shortTitle":"Floral Temperature and Optimal Foraging","journalAbbreviation":"PLOS ONE","language":"en","author":[{"family":"Rands","given":"Sean A."},{"family":"Whitney","given":"Heather M."}],"issued":{"date-parts":[["2008",4,23]]}}},{"id":1638,"uris":["http://zotero.org/users/4386162/items/LQCLZSSZ"],"uri":["http://zotero.org/users/4386162/items/LQCLZSSZ"],"itemData":{"id":1638,"type":"article-journal","title":"Morning floral heat as a reward to the pollinators of the Oncocyclus irises","container-title":"Oecologia","page":"53-59","volume":"147","issue":"1","source":"Springer Link","abstract":"Relationships between flowering plants and their pollinators are usually affected by the amount of reward, mainly pollen or nectar, offered to pollinators by flowers, with these amounts usually positively correlated with floral display. The large Oncocyclus iris flowers, despite being the largest flowers in the East Mediterranean flora, are nectarless and have hidden pollen. No pollinators visit the flowers during daytime, and these flowers are pollinated only by night-sheltering solitary male bees. These iris flowers are partially or fully dark-colored, suggesting that they gather heat by absorbing solar radiation. Here we test the hypothesis that the dark-colored flowers of the Oncocyclus irises offer heat reward to their male solitary bee pollinators. Floral temperature was higher by 2.5°C than ambient air after sunrise. Solitary male bees emerged earlier after sheltering in Oncocyclus flowers than from other experimental shelter types. Pollination tunnels facing east towards the rising sun hosted more male bees than other aspects. We suggest that floral heat reward can explain the evolution of dark floral colors in Oncocyclus irises, mediated by the pollinators’ behavior.","DOI":"10.1007/s00442-005-0246-6","ISSN":"1432-1939","journalAbbreviation":"Oecologia","language":"en","author":[{"family":"Sapir","given":"Yuval"},{"family":"Shmida","given":"Avi"},{"family":"Ne’eman","given":"Gidi"}],"issued":{"date-parts":[["2006",2,1]]}}}],"schema":"https://github.com/citation-style-language/schema/raw/master/csl-citation.json"} </w:instrText>
      </w:r>
      <w:r w:rsidR="00172973">
        <w:fldChar w:fldCharType="separate"/>
      </w:r>
      <w:r w:rsidR="00231A71" w:rsidRPr="00231A71">
        <w:rPr>
          <w:szCs w:val="24"/>
          <w:vertAlign w:val="superscript"/>
        </w:rPr>
        <w:t>7,8</w:t>
      </w:r>
      <w:r w:rsidR="00172973">
        <w:fldChar w:fldCharType="end"/>
      </w:r>
      <w:r w:rsidR="00172973">
        <w:t>.</w:t>
      </w:r>
      <w:r w:rsidR="009361F0">
        <w:t xml:space="preserve"> </w:t>
      </w:r>
      <w:ins w:id="45" w:author="Romina Rader" w:date="2019-02-08T08:52:00Z">
        <w:r w:rsidR="00475B2D">
          <w:t xml:space="preserve">Yet, </w:t>
        </w:r>
      </w:ins>
      <w:del w:id="46" w:author="Romina Rader" w:date="2019-02-08T08:52:00Z">
        <w:r w:rsidR="0087043A" w:rsidDel="00475B2D">
          <w:delText>T</w:delText>
        </w:r>
      </w:del>
      <w:ins w:id="47" w:author="Romina Rader" w:date="2019-02-08T08:52:00Z">
        <w:r w:rsidR="00475B2D">
          <w:t>t</w:t>
        </w:r>
      </w:ins>
      <w:r w:rsidR="0087043A">
        <w:t>hermal tolerance varies across taxonomic groups, meaning that climatic conditions</w:t>
      </w:r>
      <w:r w:rsidR="0018512F">
        <w:t xml:space="preserve"> </w:t>
      </w:r>
      <w:r w:rsidR="009152E4">
        <w:t xml:space="preserve">are likely to </w:t>
      </w:r>
      <w:r w:rsidR="0018512F">
        <w:t xml:space="preserve">influence the composition of </w:t>
      </w:r>
      <w:r w:rsidR="00CF21A0">
        <w:t xml:space="preserve">insect </w:t>
      </w:r>
      <w:r w:rsidR="007A4544">
        <w:t>pollinator communities</w:t>
      </w:r>
      <w:r w:rsidR="00CF21A0">
        <w:t xml:space="preserve"> </w:t>
      </w:r>
      <w:r w:rsidR="007A4544">
        <w:t>across space and time</w:t>
      </w:r>
      <w:r w:rsidR="0087043A">
        <w:t>. For example, d</w:t>
      </w:r>
      <w:r w:rsidR="001A1FC8">
        <w:t>iptera</w:t>
      </w:r>
      <w:r w:rsidR="00063D91">
        <w:t>ns</w:t>
      </w:r>
      <w:r w:rsidR="001A1FC8">
        <w:t xml:space="preserve"> </w:t>
      </w:r>
      <w:r w:rsidR="00D2716B">
        <w:t>are generally</w:t>
      </w:r>
      <w:r w:rsidR="001A1FC8">
        <w:t xml:space="preserve"> </w:t>
      </w:r>
      <w:r w:rsidR="003B44C6">
        <w:t xml:space="preserve">thought to be </w:t>
      </w:r>
      <w:r w:rsidR="001A1FC8">
        <w:t xml:space="preserve">more </w:t>
      </w:r>
      <w:r w:rsidR="00FB417D">
        <w:t>cold-</w:t>
      </w:r>
      <w:r w:rsidR="001A1FC8">
        <w:t xml:space="preserve">tolerant than other flying insects and </w:t>
      </w:r>
      <w:r w:rsidR="003B44C6">
        <w:t>have been</w:t>
      </w:r>
      <w:r w:rsidR="00A11020">
        <w:t xml:space="preserve"> recorded as</w:t>
      </w:r>
      <w:r w:rsidR="003B44C6">
        <w:t xml:space="preserve"> the most common</w:t>
      </w:r>
      <w:r w:rsidR="00FB417D">
        <w:t xml:space="preserve"> flower visitors</w:t>
      </w:r>
      <w:ins w:id="48" w:author="Romina Rader" w:date="2019-02-08T08:53:00Z">
        <w:r w:rsidR="00475B2D">
          <w:t xml:space="preserve"> at cooler temperatures, especially </w:t>
        </w:r>
      </w:ins>
      <w:del w:id="49" w:author="Romina Rader" w:date="2019-02-08T08:53:00Z">
        <w:r w:rsidR="00FB417D" w:rsidDel="00475B2D">
          <w:delText xml:space="preserve"> </w:delText>
        </w:r>
      </w:del>
      <w:r w:rsidR="00FB417D">
        <w:t xml:space="preserve">in </w:t>
      </w:r>
      <w:r w:rsidR="00024B33">
        <w:t>some arctic</w:t>
      </w:r>
      <w:r w:rsidR="00172973">
        <w:t xml:space="preserve"> </w:t>
      </w:r>
      <w:r w:rsidR="00024B33">
        <w:t xml:space="preserve">and alpine </w:t>
      </w:r>
      <w:r w:rsidR="00172973">
        <w:t>plant-pollinator networks</w:t>
      </w:r>
      <w:r w:rsidR="0018512F">
        <w:fldChar w:fldCharType="begin"/>
      </w:r>
      <w:r w:rsidR="00231A71">
        <w:instrText xml:space="preserve"> ADDIN ZOTERO_ITEM CSL_CITATION {"citationID":"3UKQ3LkG","properties":{"formattedCitation":"\\super 9,10\\nosupersub{}","plainCitation":"9,10","noteIndex":0},"citationItems":[{"id":1178,"uris":["http://zotero.org/users/4386162/items/XXYIWJKW"],"uri":["http://zotero.org/users/4386162/items/XXYIWJKW"],"itemData":{"id":1178,"type":"article-journal","title":"One fly to rule them all-muscid flies are the key pollinators in the Arctic.","container-title":"Proceedings. Biological Sciences / the Royal Society","volume":"283","issue":"1839","abstract":"Global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 © 2016 The Author(s).","URL":"http://dx.doi.org/10.1098/rspb.2016.1271","DOI":"10.1098/rspb.2016.1271","journalAbbreviation":"Proc Biol Sci","author":[{"family":"Tiusanen","given":"Mikko"},{"family":"Hebert","given":"Paul D N"},{"family":"Schmidt","given":"Niels Martin"},{"family":"Roslin","given":"Tomas"}],"issued":{"date-parts":[["2016",9,28]]},"accessed":{"date-parts":[["2018",9,20]]}}},{"id":1327,"uris":["http://zotero.org/users/4386162/items/BZLPVZNV"],"uri":["http://zotero.org/users/4386162/items/BZLPVZNV"],"itemData":{"id":1327,"type":"article-journal","title":"The structure of a high latitude plant-flower visitor system: the dominance of flies","container-title":"Ecography","page":"314-323","volume":"22","issue":"3","DOI":"10.1111/j.1600-0587.1999.tb00507.x","ISSN":"09067590","journalAbbreviation":"Ecography","author":[{"family":"Elberling","given":"Heidi"},{"family":"Olesen","given":"Jens M."}],"issued":{"date-parts":[["1999",6]]}}}],"schema":"https://github.com/citation-style-language/schema/raw/master/csl-citation.json"} </w:instrText>
      </w:r>
      <w:r w:rsidR="0018512F">
        <w:fldChar w:fldCharType="separate"/>
      </w:r>
      <w:r w:rsidR="00231A71" w:rsidRPr="00231A71">
        <w:rPr>
          <w:szCs w:val="24"/>
          <w:vertAlign w:val="superscript"/>
        </w:rPr>
        <w:t>9,10</w:t>
      </w:r>
      <w:r w:rsidR="0018512F">
        <w:fldChar w:fldCharType="end"/>
      </w:r>
      <w:ins w:id="50" w:author="Romina Rader" w:date="2019-02-08T08:53:00Z">
        <w:r w:rsidR="00475B2D">
          <w:t>,</w:t>
        </w:r>
      </w:ins>
      <w:r w:rsidR="00FB417D">
        <w:fldChar w:fldCharType="begin"/>
      </w:r>
      <w:r w:rsidR="00FB417D">
        <w:instrText>ADDIN F1000_CSL_CITATION&lt;~#@#~&gt;[{"title":"One fly to rule them all-muscid flies are the key pollinators in the Arctic.","id":"4323786","type":"article-journal","volume":"283","issue":"1839","author":[{"family":"Tiusanen","given":"Mikko"},{"family":"Hebert","given":"Paul D N"},{"family":"Schmidt","given":"Niels Martin"},{"family":"Roslin","given":"Tomas"}],"issued":{"date-parts":[["2016","9","28"]]},"container-title":"Proceedings. Biological Sciences / the Royal Society","container-title-short":"Proc. Biol. Sci.","journalAbbreviation":"Proc. Biol. Sci.","DOI":"10.1098/rspb.2016.1271","PMID":"27683367","PMCID":"PMC5046896","citation-label":"4323786","Abstract":"Global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concern.&lt;br&gt;&lt;br&gt;© 2016 The Author(s).","CleanAbstract":"Global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 2016 The Author(s)."},{"title":"The structure of a high latitude plant-flower visitor system: the dominance of flies","id":"5760637","page":"314-323","type":"article-journal","volume":"22","issue":"3","author":[{"family":"Elberling","given":"Heidi"},{"family":"Olesen","given":"Jens M."}],"issued":{"date-parts":[["1999","6"]]},"container-title":"Ecography","container-title-short":"Ecography","journalAbbreviation":"Ecography","DOI":"10.1111/j.1600-0587.1999.tb00507.x","citation-label":"5760637","CleanAbstract":"No abstract available"}]</w:instrText>
      </w:r>
      <w:r w:rsidR="00FB417D">
        <w:fldChar w:fldCharType="end"/>
      </w:r>
      <w:del w:id="51" w:author="Romina Rader" w:date="2019-02-08T08:53:00Z">
        <w:r w:rsidR="000C11D4" w:rsidDel="00475B2D">
          <w:delText xml:space="preserve">, as well as </w:delText>
        </w:r>
        <w:r w:rsidR="00A336DF" w:rsidDel="00475B2D">
          <w:delText>at sites with cooler temperatures</w:delText>
        </w:r>
        <w:r w:rsidR="000C11D4" w:rsidDel="00475B2D">
          <w:delText xml:space="preserve"> in other</w:delText>
        </w:r>
        <w:r w:rsidR="00A336DF" w:rsidDel="00475B2D">
          <w:delText xml:space="preserve"> climate zones</w:delText>
        </w:r>
      </w:del>
      <w:r w:rsidR="00A336DF">
        <w:fldChar w:fldCharType="begin"/>
      </w:r>
      <w:r w:rsidR="00231A71">
        <w:instrText xml:space="preserve"> ADDIN ZOTERO_ITEM CSL_CITATION {"citationID":"EyJSZNzT","properties":{"formattedCitation":"\\super 11\\nosupersub{}","plainCitation":"11","noteIndex":0},"citationItems":[{"id":1724,"uris":["http://zotero.org/users/4386162/items/7BQABY8H"],"uri":["http://zotero.org/users/4386162/items/7BQABY8H"],"itemData":{"id":1724,"type":"article-journal","title":"Effects of climate on pollination networks in the West Indies","container-title":"Journal of Tropical Ecology","page":"493-506","volume":"25","issue":"5","source":"Cambridge Core","abstract":"We studied the effect of climate on the plant-pollinator communities in the West Indies. We constructed plots of 200 m × 5 m in two distinct habitats on the islands of Dominica, Grenada and Puerto Rico (total of six plots) and recorded visitors to all plant species in flower. In total we recorded 447 interactions among 144 plants and 226 pollinator species. Specifically we describe how rainfall and temperature affect proportional richness and importance of the different pollinator functional groups. We used three measures of pollinator importance: number of interactions, number of plant species visited and betweenness centrality. Overall rainfall explained most of the variation in pollinator richness and relative importance. Bird pollination tended to increase with rainfall, although not significantly, whereas insects were significantly negatively affected by rainfall. However, the response among insect groups was more complex; bees were strongly negatively affected by rainfall, whereas dipterans showed similar trends to birds. Bird, bee and dipteran variation along the climate gradient can be largely explained by their physiological capabilities to respond to rainfall and temperature, but the effect of climate on other insect pollinator groups was more obscure. This study contributes to the understanding of how climate may affect neotropical plant-pollinator communities.","DOI":"10.1017/S0266467409990034","ISSN":"1469-7831, 0266-4674","language":"en","author":[{"family":"González","given":"Ana M. Martín"},{"family":"Dalsgaard","given":"Bo"},{"family":"Ollerton","given":"Jeff"},{"family":"Timmermann","given":"Allan"},{"family":"Olesen","given":"Jens M."},{"family":"Andersen","given":"Laila"},{"family":"Tossas","given":"Adrianne G."}],"issued":{"date-parts":[["2009",9]]}}}],"schema":"https://github.com/citation-style-language/schema/raw/master/csl-citation.json"} </w:instrText>
      </w:r>
      <w:r w:rsidR="00A336DF">
        <w:fldChar w:fldCharType="separate"/>
      </w:r>
      <w:r w:rsidR="00231A71" w:rsidRPr="00231A71">
        <w:rPr>
          <w:szCs w:val="24"/>
          <w:vertAlign w:val="superscript"/>
        </w:rPr>
        <w:t>11</w:t>
      </w:r>
      <w:r w:rsidR="00A336DF">
        <w:fldChar w:fldCharType="end"/>
      </w:r>
      <w:r w:rsidR="00A336DF">
        <w:t>.</w:t>
      </w:r>
      <w:r w:rsidR="000C11D4">
        <w:t xml:space="preserve"> </w:t>
      </w:r>
      <w:r w:rsidR="0087043A">
        <w:t xml:space="preserve"> </w:t>
      </w:r>
      <w:r w:rsidR="007A4544">
        <w:t>Bees are most abundant and diverse in warm arid regions</w:t>
      </w:r>
      <w:r w:rsidR="007A4544">
        <w:fldChar w:fldCharType="begin"/>
      </w:r>
      <w:r w:rsidR="00231A71">
        <w:instrText xml:space="preserve"> ADDIN ZOTERO_ITEM CSL_CITATION {"citationID":"esKECcbG","properties":{"formattedCitation":"\\super 12\\nosupersub{}","plainCitation":"12","noteIndex":0},"citationItems":[{"id":1722,"uris":["http://zotero.org/users/4386162/items/PGA4H2X3"],"uri":["http://zotero.org/users/4386162/items/PGA4H2X3"],"itemData":{"id":1722,"type":"article-journal","title":"Biogeography of the Bees","container-title":"Annals of the Missouri Botanical Garden","page":"277-347","volume":"66","issue":"3","source":"JSTOR","archive":"JSTOR","abstract":"[Bees are most abundant and diverse in certain warm temperate, xeric regions of the world, especially the Mediterranean basin, the Californian region, and coniguous desertic areas. Other warm temperate xeric areas, like central Chile or the western part of southern Africa, have less rich faunas. Arid tropical regions, as well as tropical savannas, have poor bee faunas. For example, the southern margin of the Sahara and northern Australia are not rich in bees, in spite of the nearness of the former to the Mediterranean basin with past nondesert connections to the Mediterranean and the contiguity of the latter with the large warm temperate Australian faunal area. Equatorial savannas like those of east Africa are rather poor in bees. Warm temperate, mesic areas, such as those of eastern North America, Europe, or the southern Brazilian to Argentina region of South America, also have rich faunas, although less so than do the Mediterranean basin and southwestern United States. Perhaps because of its small area, the climatically equivalent region in South Africa (largely in Natal) has a fauna that is best described as depauperate tropical, with certain temperate elements, but without great richness. The moist tropics vary considerably in abundance and diversity of bees. In the Americas, they are almost or quite as rich as are the warm temperate mesic areas, but in Africa the fauna is far poorer, although richer than that of the Oriental region. There is a single Paleotropical bee fauna, richest in Africa and progessively smaller as one goes eastward across southern Asia to New Guinea, the Solomon Islands, and northeastern Australia. The poverty of the Oriental faunal region is shown by the number of genera and subgenera--89 compared to 175 in sub-Saharan Africa and 315 in the Neotropics (including temperate areas). Thus unlike many groups which abound in the tropics, bees attain their greatest abundance in warm temperate areas. It is especially in such areas, principally xeric ones, that certain presumably archaic groups of bees have survived, and it is likely that various groups originated in such areas.]","DOI":"10.2307/2398833","ISSN":"0026-6493","author":[{"family":"Michener","given":"Charles D."}],"issued":{"date-parts":[["1979"]]}}}],"schema":"https://github.com/citation-style-language/schema/raw/master/csl-citation.json"} </w:instrText>
      </w:r>
      <w:r w:rsidR="007A4544">
        <w:fldChar w:fldCharType="separate"/>
      </w:r>
      <w:r w:rsidR="00231A71" w:rsidRPr="00231A71">
        <w:rPr>
          <w:szCs w:val="24"/>
          <w:vertAlign w:val="superscript"/>
        </w:rPr>
        <w:t>12</w:t>
      </w:r>
      <w:r w:rsidR="007A4544">
        <w:fldChar w:fldCharType="end"/>
      </w:r>
      <w:r w:rsidR="00FE4DE0">
        <w:t xml:space="preserve">, and are generally less active during winter and in cold, </w:t>
      </w:r>
      <w:commentRangeStart w:id="52"/>
      <w:r w:rsidR="00FE4DE0">
        <w:lastRenderedPageBreak/>
        <w:t>inclement weather</w:t>
      </w:r>
      <w:commentRangeEnd w:id="52"/>
      <w:r w:rsidR="00E0010F">
        <w:rPr>
          <w:rStyle w:val="CommentReference"/>
          <w:rFonts w:asciiTheme="minorHAnsi" w:hAnsiTheme="minorHAnsi" w:cstheme="minorBidi"/>
          <w:lang w:val="en-GB"/>
        </w:rPr>
        <w:commentReference w:id="52"/>
      </w:r>
      <w:r w:rsidR="007A4544">
        <w:t xml:space="preserve">. </w:t>
      </w:r>
      <w:r w:rsidR="00FE4DE0">
        <w:t>Th</w:t>
      </w:r>
      <w:ins w:id="53" w:author="Romina Rader" w:date="2019-02-08T08:54:00Z">
        <w:r w:rsidR="00E0010F">
          <w:t>ese varying responses among taxa provides</w:t>
        </w:r>
      </w:ins>
      <w:del w:id="54" w:author="Romina Rader" w:date="2019-02-08T08:54:00Z">
        <w:r w:rsidR="00FE4DE0" w:rsidDel="00E0010F">
          <w:delText>is</w:delText>
        </w:r>
      </w:del>
      <w:r w:rsidR="00FE4DE0">
        <w:t xml:space="preserve"> r</w:t>
      </w:r>
      <w:r w:rsidR="00425FA9">
        <w:t xml:space="preserve">esponse diversity </w:t>
      </w:r>
      <w:del w:id="55" w:author="Romina Rader" w:date="2019-02-08T08:55:00Z">
        <w:r w:rsidR="00425FA9" w:rsidDel="00E0010F">
          <w:delText>among taxa</w:delText>
        </w:r>
        <w:r w:rsidR="009152E4" w:rsidDel="00E0010F">
          <w:delText xml:space="preserve"> provid</w:delText>
        </w:r>
        <w:r w:rsidR="00024B33" w:rsidDel="00E0010F">
          <w:delText>es</w:delText>
        </w:r>
      </w:del>
      <w:ins w:id="56" w:author="Romina Rader" w:date="2019-02-08T08:55:00Z">
        <w:r w:rsidR="00E0010F">
          <w:t>which</w:t>
        </w:r>
      </w:ins>
      <w:r w:rsidR="009152E4">
        <w:t xml:space="preserve"> buffer</w:t>
      </w:r>
      <w:ins w:id="57" w:author="Romina Rader" w:date="2019-02-08T08:55:00Z">
        <w:r w:rsidR="00E0010F">
          <w:t xml:space="preserve">s service ecosystem delivery and function across space and time </w:t>
        </w:r>
      </w:ins>
      <w:del w:id="58" w:author="Romina Rader" w:date="2019-02-08T08:55:00Z">
        <w:r w:rsidR="009152E4" w:rsidDel="00E0010F">
          <w:delText>ing effects for ecosystem function and delivery of ecosystem services</w:delText>
        </w:r>
      </w:del>
      <w:r w:rsidR="009152E4">
        <w:fldChar w:fldCharType="begin"/>
      </w:r>
      <w:r w:rsidR="00E81AE9">
        <w:instrText xml:space="preserve"> ADDIN ZOTERO_ITEM CSL_CITATION {"citationID":"1XZEig4D","properties":{"formattedCitation":"\\super 13,14\\nosupersub{}","plainCitation":"13,14","noteIndex":0},"citationItems":[{"id":1677,"uris":["http://zotero.org/users/4386162/items/UU3UI9PM"],"uri":["http://zotero.org/users/4386162/items/UU3UI9PM"],"itemData":{"id":1677,"type":"article-journal","title":"Native bees buffer the negative impact of climate warming on honey bee pollination of watermelon crops","container-title":"Global Change Biology","page":"3103-3110","volume":"19","issue":"10","source":"Wiley Online Library","abstract":"If climate change affects pollinator-dependent crop production, this will have important implications for global food security because insect pollinators contribute to production for 75% of the leading global food crops. We investigate whether climate warming could result in indirect impacts upon crop pollination services via an overlooked mechanism, namely temperature-induced shifts in the diurnal activity patterns of pollinators. Using a large data set on bee pollination of watermelon crops, we predict how pollination services might change under various climate change scenarios. Our results show that under the most extreme IPCC scenario (A1F1), pollination services by managed honey bees are expected to decline by 14.5%, whereas pollination services provided by most native, wild taxa are predicted to increase, resulting in an estimated aggregate change in pollination services of +4.5% by 2099. We demonstrate the importance of native biodiversity in buffering the impacts of climate change, because crop pollination services would decline more steeply without the native, wild pollinators. More generally, our study provides an important example of how biodiversity can stabilize ecosystem services against environmental change.","DOI":"10.1111/gcb.12264","ISSN":"1365-2486","language":"en","author":[{"family":"Rader","given":"Romina"},{"family":"Reilly","given":"James"},{"family":"Bartomeus","given":"Ignasi"},{"family":"Winfree","given":"Rachael"}],"issued":{"date-parts":[["2013"]]}}},{"id":530,"uris":["http://zotero.org/users/4386162/items/DBINUNPI"],"uri":["http://zotero.org/users/4386162/items/DBINUNPI"],"itemData":{"id":530,"type":"article-journal","title":"Biodiversity ensures plant-pollinator phenological synchrony against climate change.","container-title":"Ecology Letters","page":"1331-1338","volume":"16","issue":"11","abstract":"Climate change has the potential to alter the phenological synchrony between interacting mutualists, such as plants and their pollinators. However, high levels of biodiversity might buffer the negative effects of species-specific phenological shifts and maintain synchrony at the community level, as predicted by the biodiversity insurance hypothesis. Here, we explore how biodiversity might enhance and stabilise phenological synchrony between a valuable crop, apple and its native pollinators. We combine 46 years of data on apple flowering phenology with historical records of bee pollinators over the same period. When the key apple pollinators are considered altogether, we found extensive synchrony between bee activity and apple peak bloom due to complementarity among bee species' activity periods, and also a stable trend over time due to differential responses to warming climate among bee species. A simulation model confirms that high biodiversity levels can ensure plant-pollinator phenological synchrony and thus pollination function.© 2013 John Wiley &amp; Sons Ltd/CNRS.","DOI":"10.1111/ele.12170","journalAbbreviation":"Ecol Lett","author":[{"family":"Bartomeus","given":"Ignasi"},{"family":"Park","given":"Mia G"},{"family":"Gibbs","given":"Jason"},{"family":"Danforth","given":"Bryan N"},{"family":"Lakso","given":"Alan N"},{"family":"Winfree","given":"Rachael"}],"issued":{"date-parts":[["2013",11]]}}}],"schema":"https://github.com/citation-style-language/schema/raw/master/csl-citation.json"} </w:instrText>
      </w:r>
      <w:r w:rsidR="009152E4">
        <w:fldChar w:fldCharType="separate"/>
      </w:r>
      <w:r w:rsidR="00E81AE9" w:rsidRPr="00E81AE9">
        <w:rPr>
          <w:szCs w:val="24"/>
          <w:vertAlign w:val="superscript"/>
        </w:rPr>
        <w:t>13,14</w:t>
      </w:r>
      <w:r w:rsidR="009152E4">
        <w:fldChar w:fldCharType="end"/>
      </w:r>
      <w:r w:rsidR="009152E4">
        <w:t xml:space="preserve">. </w:t>
      </w:r>
      <w:ins w:id="59" w:author="Romina Rader" w:date="2019-02-08T08:55:00Z">
        <w:r w:rsidR="00360D84">
          <w:t xml:space="preserve">While it is evident that diversity is critical to </w:t>
        </w:r>
      </w:ins>
      <w:ins w:id="60" w:author="Romina Rader" w:date="2019-02-08T08:56:00Z">
        <w:r w:rsidR="00C022E8">
          <w:t xml:space="preserve">maintain service delivery over broad spatial scales (Winfree), </w:t>
        </w:r>
      </w:ins>
      <w:del w:id="61" w:author="Romina Rader" w:date="2019-02-08T08:56:00Z">
        <w:r w:rsidR="00425FA9" w:rsidDel="00C022E8">
          <w:delText xml:space="preserve">Yet </w:delText>
        </w:r>
      </w:del>
      <w:r w:rsidR="00425FA9">
        <w:t>evidence</w:t>
      </w:r>
      <w:r w:rsidR="00D2716B">
        <w:t xml:space="preserve"> of </w:t>
      </w:r>
      <w:r w:rsidR="00425FA9">
        <w:t xml:space="preserve">how local response diversity scales up to </w:t>
      </w:r>
      <w:r w:rsidR="000C11D4">
        <w:t>general</w:t>
      </w:r>
      <w:r w:rsidR="0087043A">
        <w:t xml:space="preserve"> biogeographic patterns</w:t>
      </w:r>
      <w:r w:rsidR="000C11D4">
        <w:t xml:space="preserve"> in plant-</w:t>
      </w:r>
      <w:r w:rsidR="006F09D6">
        <w:t>pollinator networks</w:t>
      </w:r>
      <w:r w:rsidR="00425FA9">
        <w:t xml:space="preserve"> is lacking</w:t>
      </w:r>
      <w:r w:rsidR="0087043A">
        <w:t>.</w:t>
      </w:r>
    </w:p>
    <w:p w14:paraId="7E40AAAF" w14:textId="77777777" w:rsidR="00A50644" w:rsidRDefault="00A50644" w:rsidP="000D1A18">
      <w:pPr>
        <w:spacing w:line="480" w:lineRule="auto"/>
      </w:pPr>
    </w:p>
    <w:p w14:paraId="7CAB1260" w14:textId="77777777" w:rsidR="00061B80" w:rsidRDefault="00E81AE9" w:rsidP="000D1A18">
      <w:pPr>
        <w:spacing w:line="480" w:lineRule="auto"/>
        <w:rPr>
          <w:ins w:id="62" w:author="Romina Rader" w:date="2019-02-08T09:00:00Z"/>
        </w:rPr>
      </w:pPr>
      <w:commentRangeStart w:id="63"/>
      <w:r>
        <w:t>Historically, p</w:t>
      </w:r>
      <w:r w:rsidR="00452826">
        <w:t xml:space="preserve">lant-pollinator network studies have largely been </w:t>
      </w:r>
      <w:r w:rsidR="00C15BA5">
        <w:t xml:space="preserve">localised, </w:t>
      </w:r>
      <w:r w:rsidR="00452826">
        <w:t>descriptive and focused on documenting diversity and interactions</w:t>
      </w:r>
      <w:r w:rsidR="00452826">
        <w:fldChar w:fldCharType="begin"/>
      </w:r>
      <w:r>
        <w:instrText xml:space="preserve"> ADDIN ZOTERO_ITEM CSL_CITATION {"citationID":"lxti34BP","properties":{"formattedCitation":"\\super 15\\nosupersub{}","plainCitation":"15","noteIndex":0},"citationItems":[{"id":1274,"uris":["http://zotero.org/users/4386162/items/5US8SF33"],"uri":["http://zotero.org/users/4386162/items/5US8SF33"],"itemData":{"id":1274,"type":"article-journal","title":"Reflections on, and visions for, the changing field of pollination ecology.","container-title":"Ecology Letters","page":"1282-1295","volume":"21","issue":"8","abstract":"Since the launch of Ecology Letters in 1998, the field of Pollination Ecology has changed considerably in its focus. In this review, we discuss the major discoveries across the past two decades. We quantitatively synthesise the frequency by which different concepts and topics appeared in the peer-reviewed literature, as well as the connections between these topics. We then look forward to identify pressing research frontiers and opportunities for additional integration in the future. We find that there has been a shift towards viewing plant-pollinator interactions as networks and towards understanding how global drivers influence the plants, pollinators and the ecosystem service of pollination. Future frontiers include moving towards a macroecological view of plant-pollinator interactions, understanding how ecological intensification and urbanisation will influence pollination, considering other interactions, such as plant-microbe-pollinator networks, and understanding the causes and consequences of extinctions. Pollination Ecology is poised to advance our basic understanding of the ecological and evolutionary factors that shape plant-animal interactions and to create applied knowledge that informs conservation decision making. © 2018 John Wiley &amp; Sons Ltd/CNRS.","DOI":"10.1111/ele.13094","ISSN":"1461023X","journalAbbreviation":"Ecol Lett","author":[{"family":"Knight","given":"T M"},{"family":"Ashman","given":"T-L"},{"family":"Bennett","given":"J M"},{"family":"Burns","given":"J H"},{"family":"Passonneau","given":"S"},{"family":"Steets","given":"J A"}],"issued":{"date-parts":[["2018",8]]}}}],"schema":"https://github.com/citation-style-language/schema/raw/master/csl-citation.json"} </w:instrText>
      </w:r>
      <w:r w:rsidR="00452826">
        <w:fldChar w:fldCharType="separate"/>
      </w:r>
      <w:r w:rsidRPr="00E81AE9">
        <w:rPr>
          <w:szCs w:val="24"/>
          <w:vertAlign w:val="superscript"/>
        </w:rPr>
        <w:t>15</w:t>
      </w:r>
      <w:r w:rsidR="00452826">
        <w:fldChar w:fldCharType="end"/>
      </w:r>
      <w:r w:rsidR="00452826">
        <w:t>.</w:t>
      </w:r>
      <w:commentRangeEnd w:id="63"/>
      <w:r w:rsidR="00061B80">
        <w:rPr>
          <w:rStyle w:val="CommentReference"/>
          <w:rFonts w:asciiTheme="minorHAnsi" w:hAnsiTheme="minorHAnsi" w:cstheme="minorBidi"/>
          <w:lang w:val="en-GB"/>
        </w:rPr>
        <w:commentReference w:id="63"/>
      </w:r>
      <w:r w:rsidR="00452826">
        <w:t xml:space="preserve"> </w:t>
      </w:r>
      <w:r w:rsidR="00D54523">
        <w:t>The</w:t>
      </w:r>
      <w:r w:rsidR="00D2716B">
        <w:t xml:space="preserve"> small number of studies that have </w:t>
      </w:r>
      <w:r w:rsidR="00D54523">
        <w:t xml:space="preserve">identified effects </w:t>
      </w:r>
      <w:ins w:id="64" w:author="Romina Rader" w:date="2019-02-08T08:57:00Z">
        <w:r w:rsidR="00061B80">
          <w:t xml:space="preserve">how global drivers, such as </w:t>
        </w:r>
      </w:ins>
      <w:del w:id="65" w:author="Romina Rader" w:date="2019-02-08T08:57:00Z">
        <w:r w:rsidR="00D54523" w:rsidDel="00061B80">
          <w:delText xml:space="preserve">of </w:delText>
        </w:r>
      </w:del>
      <w:r w:rsidR="00D54523">
        <w:t>climate</w:t>
      </w:r>
      <w:ins w:id="66" w:author="Romina Rader" w:date="2019-02-08T08:57:00Z">
        <w:r w:rsidR="00061B80">
          <w:t xml:space="preserve">, might alter </w:t>
        </w:r>
      </w:ins>
      <w:del w:id="67" w:author="Romina Rader" w:date="2019-02-08T08:57:00Z">
        <w:r w:rsidR="00D54523" w:rsidDel="00061B80">
          <w:delText xml:space="preserve"> </w:delText>
        </w:r>
        <w:r w:rsidR="000C11D4" w:rsidDel="00061B80">
          <w:delText xml:space="preserve">on </w:delText>
        </w:r>
      </w:del>
      <w:r w:rsidR="000C11D4">
        <w:t>plant-</w:t>
      </w:r>
      <w:r w:rsidR="00D2716B">
        <w:t>pollinator networks</w:t>
      </w:r>
      <w:ins w:id="68" w:author="Romina Rader" w:date="2019-02-08T08:57:00Z">
        <w:r w:rsidR="00061B80">
          <w:t>, has</w:t>
        </w:r>
      </w:ins>
      <w:del w:id="69" w:author="Romina Rader" w:date="2019-02-08T08:57:00Z">
        <w:r w:rsidR="00D2716B" w:rsidDel="00061B80">
          <w:delText xml:space="preserve"> have</w:delText>
        </w:r>
      </w:del>
      <w:r w:rsidR="00D2716B">
        <w:t xml:space="preserve"> been largely </w:t>
      </w:r>
      <w:r w:rsidR="00D54523">
        <w:t xml:space="preserve">speculative, </w:t>
      </w:r>
      <w:r w:rsidR="00587AA1">
        <w:t xml:space="preserve">based on simulated data, </w:t>
      </w:r>
      <w:r w:rsidR="00B76F57">
        <w:t>or from local or regional systems</w:t>
      </w:r>
      <w:r w:rsidR="00D2716B">
        <w:fldChar w:fldCharType="begin"/>
      </w:r>
      <w:r>
        <w:instrText xml:space="preserve"> ADDIN ZOTERO_ITEM CSL_CITATION {"citationID":"M2ABW9AH","properties":{"formattedCitation":"\\super 16,17\\nosupersub{}","plainCitation":"16,17","noteIndex":0},"citationItems":[{"id":393,"uris":["http://zotero.org/users/4386162/items/N8X2XWEM"],"uri":["http://zotero.org/users/4386162/items/N8X2XWEM"],"itemData":{"id":393,"type":"article-journal","title":"Global warming and the disruption of plant-pollinator interactions.","container-title":"Ecology Letters","page":"710-717","volume":"10","issue":"8","abstract":"Anthropogenic climate change is widely expected to drive species extinct by hampering individual survival and reproduction, by reducing the amount and accessibility of suitable habitat, or by eliminating other organisms that are essential to the species in question. Less well appreciated is the likelihood that climate change will directly disrupt or eliminate mutually beneficial (mutualistic) ecological interactions between species even before extinctions occur. We explored the potential disruption of a ubiquitous mutualistic interaction of terrestrial habitats, that between plants and their animal pollinators, via climate change. We used a highly resolved empirical network of interactions between 1420 pollinator and 429 plant species to simulate consequences of the phenological shifts that can be expected with a doubling of atmospheric CO(2). Depending on model assumptions, phenological shifts reduced the floral resources available to 17-50% of all pollinator species, causing as much as half of the ancestral activity period of the animals to fall at times when no food plants were available. Reduced overlap between plants and pollinators also decreased diet breadth of the pollinators. The predicted result of these disruptions is the extinction of pollinators, plants and their crucial interactions.","DOI":"10.1111/j.1461-0248.2007.01061.x","ISSN":"1461-0248","journalAbbreviation":"Ecol Lett","author":[{"family":"Memmott","given":"Jane"},{"family":"Craze","given":"Paul G"},{"family":"Waser","given":"Nickolas M"},{"family":"Price","given":"Mary V"}],"issued":{"date-parts":[["2007",8]]}}},{"id":1188,"uris":["http://zotero.org/users/4386162/items/YVQUH52N"],"uri":["http://zotero.org/users/4386162/items/YVQUH52N"],"itemData":{"id":1188,"type":"article-journal","title":"How does climate warming affect plant-pollinator interactions?","container-title":"Ecology Letters","page":"184-195","volume":"12","issue":"2","abstract":"Climate warming affects the phenology, local abundance and large-scale distribution of plants and pollinators. Despite this, there is still limited knowledge of how elevated temperatures affect plant-pollinator mutualisms and how changed availability of mutualistic partners influences the persistence of interacting species. Here we review the evidence of climate warming effects on plants and pollinators and discuss how their interactions may be affected by increased temperatures. The onset of flowering in plants and first appearance dates of pollinators in several cases appear to advance linearly in response to recent temperature increases. Phenological responses to climate warming may therefore occur at parallel magnitudes in plants and pollinators, although considerable variation in responses across species should be expected. Despite the overall similarities in responses, a few studies have shown that climate warming may generate temporal mismatches among the mutualistic partners. Mismatches in pollination interactions are still rarely explored and their demographic consequences are largely unknown. Studies on multi-species plant-pollinator assemblages indicate that the overall structure of pollination networks probably are robust against perturbations caused by climate warming. We suggest potential ways of studying warming-caused mismatches and their consequences for plant-pollinator interactions, and highlight the strengths and limitations of such approaches.","DOI":"10.1111/j.1461-0248.2008.01269.x","journalAbbreviation":"Ecol Lett","author":[{"family":"Hegland","given":"Stein Joar"},{"family":"Nielsen","given":"Anders"},{"family":"Lázaro","given":"Amparo"},{"family":"Bjerknes","given":"Anne-Line"},{"family":"Totland","given":"Ørjan"}],"issued":{"date-parts":[["2009",2]]}}}],"schema":"https://github.com/citation-style-language/schema/raw/master/csl-citation.json"} </w:instrText>
      </w:r>
      <w:r w:rsidR="00D2716B">
        <w:fldChar w:fldCharType="separate"/>
      </w:r>
      <w:r w:rsidRPr="00E81AE9">
        <w:rPr>
          <w:szCs w:val="24"/>
          <w:vertAlign w:val="superscript"/>
        </w:rPr>
        <w:t>16,17</w:t>
      </w:r>
      <w:r w:rsidR="00D2716B">
        <w:fldChar w:fldCharType="end"/>
      </w:r>
      <w:r w:rsidR="00587AA1">
        <w:t xml:space="preserve">. </w:t>
      </w:r>
      <w:commentRangeStart w:id="70"/>
      <w:del w:id="71" w:author="Romina Rader" w:date="2019-02-08T08:58:00Z">
        <w:r w:rsidR="00587AA1" w:rsidRPr="00061B80" w:rsidDel="00061B80">
          <w:rPr>
            <w:highlight w:val="yellow"/>
            <w:rPrChange w:id="72" w:author="Romina Rader" w:date="2019-02-08T09:00:00Z">
              <w:rPr/>
            </w:rPrChange>
          </w:rPr>
          <w:delText>Large</w:delText>
        </w:r>
      </w:del>
      <w:ins w:id="73" w:author="Romina Rader" w:date="2019-02-08T08:58:00Z">
        <w:r w:rsidR="00061B80" w:rsidRPr="00061B80">
          <w:rPr>
            <w:highlight w:val="yellow"/>
            <w:rPrChange w:id="74" w:author="Romina Rader" w:date="2019-02-08T09:00:00Z">
              <w:rPr/>
            </w:rPrChange>
          </w:rPr>
          <w:t>Broad</w:t>
        </w:r>
        <w:commentRangeEnd w:id="70"/>
        <w:r w:rsidR="00061B80" w:rsidRPr="00061B80">
          <w:rPr>
            <w:rStyle w:val="CommentReference"/>
            <w:rFonts w:asciiTheme="minorHAnsi" w:hAnsiTheme="minorHAnsi" w:cstheme="minorBidi"/>
            <w:highlight w:val="yellow"/>
            <w:lang w:val="en-GB"/>
            <w:rPrChange w:id="75" w:author="Romina Rader" w:date="2019-02-08T09:00:00Z">
              <w:rPr>
                <w:rStyle w:val="CommentReference"/>
                <w:rFonts w:asciiTheme="minorHAnsi" w:hAnsiTheme="minorHAnsi" w:cstheme="minorBidi"/>
                <w:lang w:val="en-GB"/>
              </w:rPr>
            </w:rPrChange>
          </w:rPr>
          <w:commentReference w:id="70"/>
        </w:r>
      </w:ins>
      <w:del w:id="76" w:author="Romina Rader" w:date="2019-02-08T09:00:00Z">
        <w:r w:rsidR="00587AA1" w:rsidDel="00061B80">
          <w:delText>-scale</w:delText>
        </w:r>
      </w:del>
      <w:r w:rsidR="00587AA1">
        <w:t xml:space="preserve"> </w:t>
      </w:r>
    </w:p>
    <w:p w14:paraId="29543E90" w14:textId="150ACC87" w:rsidR="001F1081" w:rsidRDefault="00587AA1" w:rsidP="000D1A18">
      <w:pPr>
        <w:spacing w:line="480" w:lineRule="auto"/>
      </w:pPr>
      <w:del w:id="77" w:author="Romina Rader" w:date="2019-02-08T09:00:00Z">
        <w:r w:rsidDel="00061B80">
          <w:delText>a</w:delText>
        </w:r>
      </w:del>
      <w:ins w:id="78" w:author="Romina Rader" w:date="2019-02-08T09:00:00Z">
        <w:r w:rsidR="00061B80">
          <w:t>A</w:t>
        </w:r>
      </w:ins>
      <w:r>
        <w:t xml:space="preserve">nalyses </w:t>
      </w:r>
      <w:r w:rsidR="001706FC">
        <w:t>investigating</w:t>
      </w:r>
      <w:r w:rsidR="001A1FC8">
        <w:t xml:space="preserve"> </w:t>
      </w:r>
      <w:r w:rsidR="00425FA9">
        <w:t>global</w:t>
      </w:r>
      <w:r w:rsidR="001A1FC8">
        <w:t xml:space="preserve"> patterns in plant</w:t>
      </w:r>
      <w:r w:rsidR="000C11D4">
        <w:t>-</w:t>
      </w:r>
      <w:r w:rsidR="001A1FC8">
        <w:t>pollinator</w:t>
      </w:r>
      <w:r w:rsidR="00312B36">
        <w:t xml:space="preserve"> </w:t>
      </w:r>
      <w:r w:rsidR="001A1FC8">
        <w:t xml:space="preserve">networks have </w:t>
      </w:r>
      <w:r w:rsidR="001706FC">
        <w:t>focused on</w:t>
      </w:r>
      <w:r w:rsidR="00312B36">
        <w:t xml:space="preserve"> </w:t>
      </w:r>
      <w:r w:rsidR="001706FC">
        <w:t>broad</w:t>
      </w:r>
      <w:del w:id="79" w:author="Romina Rader" w:date="2019-02-08T09:00:00Z">
        <w:r w:rsidR="001706FC" w:rsidDel="00061B80">
          <w:delText>er</w:delText>
        </w:r>
      </w:del>
      <w:r w:rsidR="001706FC">
        <w:t xml:space="preserve"> patterns in network metrics</w:t>
      </w:r>
      <w:r w:rsidR="00F03E28">
        <w:t xml:space="preserve"> and species richness</w:t>
      </w:r>
      <w:r w:rsidR="004B3A65">
        <w:t xml:space="preserve">, </w:t>
      </w:r>
      <w:r w:rsidR="00E81AE9">
        <w:t>with limited discussion of</w:t>
      </w:r>
      <w:r w:rsidR="004B3A65">
        <w:t xml:space="preserve"> taxonomic identity or community composition</w:t>
      </w:r>
      <w:r w:rsidR="001706FC">
        <w:fldChar w:fldCharType="begin"/>
      </w:r>
      <w:r w:rsidR="00E81AE9">
        <w:instrText xml:space="preserve"> ADDIN ZOTERO_ITEM CSL_CITATION {"citationID":"HxUDtr5P","properties":{"formattedCitation":"\\super 18\\uc0\\u8211{}20\\nosupersub{}","plainCitation":"18–20","noteIndex":0},"citationItems":[{"id":1661,"uris":["http://zotero.org/users/4386162/items/CWDX9X6A"],"uri":["http://zotero.org/users/4386162/items/CWDX9X6A"],"itemData":{"id":1661,"type":"article-journal","title":"Global patterns of mainland and insular pollination networks","container-title":"Global Ecology and Biogeography","page":"880-890","volume":"25","issue":"7","source":"Wiley Online Library","abstract":"Aim Interaction networks are being increasingly used to evaluate macroecological patterns. We explored a global dataset to identify differences in the structure of pollination networks from islands (of oceanic and continental origin) and mainlands. For oceanic islands, we further evaluated the effects of key island traits on network structural parameters. Location Fifty-two quantitative plant–pollinator networks from continental islands (n = 23), oceanic islands (n = 18) and mainlands (n = 11) located world-wide. Methods The effect of geographical origin upon network structure was explored by means of generalized mixed models, accounting for biogeographical region, sampling intensity, latitude and network size. For oceanic island networks, the influence of area, age, elevation and isolation was also evaluated. Results The structure of pollination networks was fairly consistent between mainland and continental islands and only a few differences were noted. Oceanic island networks, however, were smaller and topologically simplified, showing a lower interaction diversity, and higher plant niche overlap than mainland and continental island networks. Isolation and elevational range of oceanic islands influenced the total number of species and interactions. Networks from higher-elevation oceanic islands were less nested and those located towards the equator exhibited higher interaction richness. Island area showed no significant effect on any of the network metrics studied here. Main conclusions Pollination networks appear structurally similar regardless of their geographical origin. However, networks from continental islands are more similar to their mainland counterparts than to those from oceanic islands, probably due to the geological nature of continental islands, which are fragments of the mainland to which they were once connected. Oceanic island networks are the least species- and link-rich, and exhibit the lowest interaction diversity and the highest plant niche overlap, possibly due to lower pollinator richness. The most isolated and low-elevation islands show the simplest networks, and are thus probably the most vulnerable to pollination disruptions.","DOI":"10.1111/geb.12362","ISSN":"1466-8238","language":"en","author":[{"family":"Traveset","given":"Anna"},{"family":"Tur","given":"Cristina"},{"family":"Trøjelsgaard","given":"Kristian"},{"family":"Heleno","given":"Ruben"},{"family":"Castro</w:instrText>
      </w:r>
      <w:r w:rsidR="00E81AE9">
        <w:rPr>
          <w:rFonts w:ascii="Cambria Math" w:hAnsi="Cambria Math" w:cs="Cambria Math"/>
        </w:rPr>
        <w:instrText>‐</w:instrText>
      </w:r>
      <w:r w:rsidR="00E81AE9">
        <w:instrText xml:space="preserve">Urgal","given":"Rocío"},{"family":"Olesen","given":"Jens M."}],"issued":{"date-parts":[["2016"]]}}},{"id":1328,"uris":["http://zotero.org/users/4386162/items/NVB8IUUN"],"uri":["http://zotero.org/users/4386162/items/NVB8IUUN"],"itemData":{"id":1328,"type":"article-journal","title":"GEOGRAPHIC PATTERNS IN PLANT–POLLINATOR MUTUALISTIC NETWORKS","container-title":"Ecology","URL":"https://esajournals.onlinelibrary.wiley.com/doi/abs/10.1890/0012-9658(2002)083%5B2416:GPIPPM%5D2.0.CO;2","journalAbbreviation":"Ecology","author":[{"family":"Olesen","given":"Jens M."},{"family":"Jordano","given":"Pedro"}],"issued":{"date-parts":[["2002",9]]},"accessed":{"date-parts":[["2018",9,20]]}}},{"id":450,"uris":["http://zotero.org/users/4386162/items/6DQXS6SS"],"uri":["http://zotero.org/users/4386162/items/6DQXS6SS"],"itemData":{"id":450,"type":"article-journal","title":"Macroecology of pollination networks","container-title":"Global Ecology and Biogeography","page":"149-162","volume":"22","issue":"2","DOI":"10.1111/j.1466-8238.2012.00777.x","ISSN":"1466822X","journalAbbreviation":"Global Ecology and Biogeography","author":[{"family":"Trøjelsgaard","given":"Kristian"},{"family":"Olesen","given":"Jens M."}],"issued":{"date-parts":[["2013",2]]}}}],"schema":"https://github.com/citation-style-language/schema/raw/master/csl-citation.json"} </w:instrText>
      </w:r>
      <w:r w:rsidR="001706FC">
        <w:fldChar w:fldCharType="separate"/>
      </w:r>
      <w:r w:rsidR="00E81AE9" w:rsidRPr="00E81AE9">
        <w:rPr>
          <w:szCs w:val="24"/>
          <w:vertAlign w:val="superscript"/>
        </w:rPr>
        <w:t>18–20</w:t>
      </w:r>
      <w:r w:rsidR="001706FC">
        <w:fldChar w:fldCharType="end"/>
      </w:r>
      <w:r w:rsidR="001A1FC8">
        <w:t xml:space="preserve">. </w:t>
      </w:r>
      <w:r w:rsidR="00F03E28">
        <w:t xml:space="preserve">Where biogeographical gradients </w:t>
      </w:r>
      <w:del w:id="80" w:author="Romina Rader" w:date="2019-02-08T09:00:00Z">
        <w:r w:rsidR="00F03E28" w:rsidDel="00061B80">
          <w:delText xml:space="preserve">were </w:delText>
        </w:r>
      </w:del>
      <w:ins w:id="81" w:author="Romina Rader" w:date="2019-02-08T09:00:00Z">
        <w:r w:rsidR="00061B80">
          <w:t>have been</w:t>
        </w:r>
        <w:r w:rsidR="00061B80">
          <w:t xml:space="preserve"> </w:t>
        </w:r>
      </w:ins>
      <w:r w:rsidR="00F03E28">
        <w:t xml:space="preserve">considered, the focus has traditionally been on testing the effects of </w:t>
      </w:r>
      <w:r w:rsidR="00425FA9">
        <w:t>latitude</w:t>
      </w:r>
      <w:r w:rsidR="00F03E28">
        <w:t xml:space="preserve"> on network interactions</w:t>
      </w:r>
      <w:r w:rsidR="00F03E28">
        <w:fldChar w:fldCharType="begin"/>
      </w:r>
      <w:r w:rsidR="00E81AE9">
        <w:instrText xml:space="preserve"> ADDIN ZOTERO_ITEM CSL_CITATION {"citationID":"4ksNQiiJ","properties":{"formattedCitation":"\\super 21,22\\nosupersub{}","plainCitation":"21,22","noteIndex":0},"citationItems":[{"id":1180,"uris":["http://zotero.org/users/4386162/items/WQJNPB9F"],"uri":["http://zotero.org/users/4386162/items/WQJNPB9F"],"itemData":{"id":1180,"type":"article-journal","title":"Specialization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F"},{"family":"Blüthgen","given":"Nico"}],"issued":{"date-parts":[["2012",10,23]]}}},{"id":1686,"uris":["http://zotero.org/users/4386162/items/K8CE2HD3"],"uri":["http://zotero.org/users/4386162/items/K8CE2HD3"],"itemData":{"id":1686,"type":"article-journal","title":"Latitudinal trends in plant-pollinator interactions: are tropical plants more specialised?","container-title":"Oikos","page":"340-350","volume":"98","issue":"2","source":"Wiley Online Library","abstract":"The increase in richness of species and higher taxa going from higher to lower latitudes is one of the most studied global biogeographical patterns. Latitudinal trends in the interactions between species have, in contrast, hardly been studied at all, probably because recording interactions is much less straightforward than counting species. We have assembled two independent data sets which suggest that plant-pollinator interactions are not more ecologically specialised in the tropics compared to temperate latitudes. This is in contrast to a prevailing view that tropical ecological interactions tend towards higher specificity than their temperate counterparts.","DOI":"10.1034/j.1600-0706.2002.980215.x","ISSN":"1600-0706","shortTitle":"Latitudinal trends in plant-pollinator interactions","language":"en","author":[{"family":"Ollerton","given":"Jeff"},{"family":"Cranmer","given":"Louise"}],"issued":{"date-parts":[["2002"]]}}}],"schema":"https://github.com/citation-style-language/schema/raw/master/csl-citation.json"} </w:instrText>
      </w:r>
      <w:r w:rsidR="00F03E28">
        <w:fldChar w:fldCharType="separate"/>
      </w:r>
      <w:r w:rsidR="00E81AE9" w:rsidRPr="00E81AE9">
        <w:rPr>
          <w:szCs w:val="24"/>
          <w:vertAlign w:val="superscript"/>
        </w:rPr>
        <w:t>21,22</w:t>
      </w:r>
      <w:r w:rsidR="00F03E28">
        <w:fldChar w:fldCharType="end"/>
      </w:r>
      <w:r w:rsidR="00F03E28">
        <w:t xml:space="preserve">. However, latitude is a poor proxy for </w:t>
      </w:r>
      <w:r w:rsidR="00E56D0C">
        <w:t xml:space="preserve">the environmental nuances that drive community-level interactions, and historical </w:t>
      </w:r>
      <w:r w:rsidR="00F03E28">
        <w:t>focus</w:t>
      </w:r>
      <w:r w:rsidR="000D1A18">
        <w:t xml:space="preserve"> on the latitudinal gradient as a predictor</w:t>
      </w:r>
      <w:r w:rsidR="00F03E28">
        <w:t xml:space="preserve"> h</w:t>
      </w:r>
      <w:r w:rsidR="00E56D0C">
        <w:t xml:space="preserve">as limited our understanding of global-scale patterns </w:t>
      </w:r>
      <w:r w:rsidR="00C15BA5">
        <w:t>of</w:t>
      </w:r>
      <w:r w:rsidR="00E56D0C">
        <w:t xml:space="preserve"> ecosystem function</w:t>
      </w:r>
      <w:r w:rsidR="00E56D0C">
        <w:fldChar w:fldCharType="begin"/>
      </w:r>
      <w:r w:rsidR="00231A71">
        <w:instrText xml:space="preserve"> ADDIN ZOTERO_ITEM CSL_CITATION {"citationID":"QoTYdt6y","properties":{"formattedCitation":"\\super 6\\nosupersub{}","plainCitation":"6","noteIndex":0},"citationItems":[{"id":1698,"uris":["http://zotero.org/users/4386162/items/D45IZ2UG"],"uri":["http://zotero.org/users/4386162/items/D45IZ2UG"],"itemData":{"id":1698,"type":"article-journal","title":"Is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T."},{"family":"Ollerton","given":"Jeff"}],"issued":{"date-parts":[["2016"]]}}}],"schema":"https://github.com/citation-style-language/schema/raw/master/csl-citation.json"} </w:instrText>
      </w:r>
      <w:r w:rsidR="00E56D0C">
        <w:fldChar w:fldCharType="separate"/>
      </w:r>
      <w:r w:rsidR="00231A71" w:rsidRPr="00231A71">
        <w:rPr>
          <w:szCs w:val="24"/>
          <w:vertAlign w:val="superscript"/>
        </w:rPr>
        <w:t>6</w:t>
      </w:r>
      <w:r w:rsidR="00E56D0C">
        <w:fldChar w:fldCharType="end"/>
      </w:r>
      <w:r w:rsidR="00E56D0C">
        <w:t xml:space="preserve">. </w:t>
      </w:r>
      <w:r w:rsidR="001E3F8F">
        <w:t>Here we</w:t>
      </w:r>
      <w:r w:rsidR="008B580D">
        <w:t xml:space="preserve"> provide </w:t>
      </w:r>
      <w:ins w:id="82" w:author="Romina Rader" w:date="2019-02-08T09:01:00Z">
        <w:r w:rsidR="00061B80">
          <w:t xml:space="preserve">the first </w:t>
        </w:r>
      </w:ins>
      <w:r w:rsidR="001F1081">
        <w:t xml:space="preserve">empirical </w:t>
      </w:r>
      <w:r w:rsidR="008B580D">
        <w:t>evidence</w:t>
      </w:r>
      <w:del w:id="83" w:author="Romina Rader" w:date="2019-02-08T09:01:00Z">
        <w:r w:rsidR="008B580D" w:rsidDel="00061B80">
          <w:delText>, for the first time,</w:delText>
        </w:r>
      </w:del>
      <w:r w:rsidR="008B580D">
        <w:t xml:space="preserve"> that climate zone </w:t>
      </w:r>
      <w:r w:rsidR="00BB0774">
        <w:t>moderates</w:t>
      </w:r>
      <w:ins w:id="84" w:author="Romina Rader" w:date="2019-02-08T09:01:00Z">
        <w:r w:rsidR="00061B80">
          <w:t xml:space="preserve"> the</w:t>
        </w:r>
      </w:ins>
      <w:r w:rsidR="008B580D">
        <w:t xml:space="preserve"> </w:t>
      </w:r>
      <w:r w:rsidR="000D1A18">
        <w:t>variation in</w:t>
      </w:r>
      <w:r w:rsidR="008B580D">
        <w:t xml:space="preserve"> </w:t>
      </w:r>
      <w:r w:rsidR="00BB0774">
        <w:t>the relative proportion</w:t>
      </w:r>
      <w:r w:rsidR="007D0779">
        <w:t>s</w:t>
      </w:r>
      <w:r w:rsidR="00BB0774">
        <w:t xml:space="preserve"> of </w:t>
      </w:r>
      <w:ins w:id="85" w:author="Romina Rader" w:date="2019-02-08T09:01:00Z">
        <w:r w:rsidR="00B70D14">
          <w:t xml:space="preserve">links between insects and plants </w:t>
        </w:r>
      </w:ins>
      <w:del w:id="86" w:author="Romina Rader" w:date="2019-02-08T09:01:00Z">
        <w:r w:rsidR="00BB0774" w:rsidDel="00B70D14">
          <w:delText xml:space="preserve">insect taxa </w:delText>
        </w:r>
      </w:del>
      <w:r w:rsidR="00BB0774">
        <w:t xml:space="preserve">in </w:t>
      </w:r>
      <w:r w:rsidR="008B580D">
        <w:t>plant-pollinator networks.</w:t>
      </w:r>
      <w:r w:rsidR="001E3F8F">
        <w:t xml:space="preserve"> </w:t>
      </w:r>
    </w:p>
    <w:p w14:paraId="73639D8B" w14:textId="77777777" w:rsidR="001F1081" w:rsidRDefault="001F1081" w:rsidP="000D1A18">
      <w:pPr>
        <w:spacing w:line="480" w:lineRule="auto"/>
      </w:pPr>
    </w:p>
    <w:p w14:paraId="45681420" w14:textId="77777777" w:rsidR="004D0415" w:rsidRDefault="000C11D4" w:rsidP="000D1A18">
      <w:pPr>
        <w:spacing w:line="480" w:lineRule="auto"/>
        <w:rPr>
          <w:ins w:id="87" w:author="Romina Rader" w:date="2019-02-08T09:14:00Z"/>
        </w:rPr>
      </w:pPr>
      <w:r>
        <w:t xml:space="preserve">We </w:t>
      </w:r>
      <w:del w:id="88" w:author="Romina Rader" w:date="2019-02-08T09:01:00Z">
        <w:r w:rsidDel="00B70D14">
          <w:delText xml:space="preserve">conducted an exhaustive search of </w:delText>
        </w:r>
      </w:del>
      <w:ins w:id="89" w:author="Romina Rader" w:date="2019-02-08T09:01:00Z">
        <w:r w:rsidR="00B70D14">
          <w:t xml:space="preserve">searched the </w:t>
        </w:r>
      </w:ins>
      <w:r>
        <w:t>peer-reviewed literature and research theses published online and collated 184 community networks linking flowering plants to insect pollinators or flower visitors (</w:t>
      </w:r>
      <w:ins w:id="90" w:author="Romina Rader" w:date="2019-02-08T09:02:00Z">
        <w:r w:rsidR="00B70D14">
          <w:t xml:space="preserve">i.e. </w:t>
        </w:r>
        <w:commentRangeStart w:id="91"/>
        <w:r w:rsidR="00B70D14">
          <w:t>plant-pollinator networks</w:t>
        </w:r>
        <w:r w:rsidR="00B70D14">
          <w:t xml:space="preserve">, </w:t>
        </w:r>
      </w:ins>
      <w:r>
        <w:t xml:space="preserve">see Methods). </w:t>
      </w:r>
      <w:commentRangeEnd w:id="91"/>
      <w:r w:rsidR="004D0415">
        <w:rPr>
          <w:rStyle w:val="CommentReference"/>
          <w:rFonts w:asciiTheme="minorHAnsi" w:hAnsiTheme="minorHAnsi" w:cstheme="minorBidi"/>
          <w:lang w:val="en-GB"/>
        </w:rPr>
        <w:commentReference w:id="91"/>
      </w:r>
    </w:p>
    <w:p w14:paraId="388D8D44" w14:textId="7CCC51B9" w:rsidR="00374977" w:rsidRDefault="000C11D4" w:rsidP="000D1A18">
      <w:pPr>
        <w:spacing w:line="480" w:lineRule="auto"/>
      </w:pPr>
      <w:commentRangeStart w:id="92"/>
      <w:del w:id="93" w:author="Romina Rader" w:date="2019-02-08T09:02:00Z">
        <w:r w:rsidDel="00B70D14">
          <w:lastRenderedPageBreak/>
          <w:delText xml:space="preserve">Hereafter, we refer to these as plant-pollinator networks. </w:delText>
        </w:r>
      </w:del>
      <w:r w:rsidR="0014789D">
        <w:t>At the global scale,</w:t>
      </w:r>
      <w:r w:rsidR="00526312">
        <w:t xml:space="preserve"> we found that</w:t>
      </w:r>
      <w:r w:rsidR="0014789D">
        <w:t xml:space="preserve"> </w:t>
      </w:r>
      <w:r w:rsidR="00827627">
        <w:t xml:space="preserve">Köppen </w:t>
      </w:r>
      <w:r w:rsidR="0014789D">
        <w:t>c</w:t>
      </w:r>
      <w:r w:rsidR="001F1081">
        <w:t>limate zone</w:t>
      </w:r>
      <w:r w:rsidR="0014789D">
        <w:t xml:space="preserve"> drives</w:t>
      </w:r>
      <w:r w:rsidR="000D1A18">
        <w:t xml:space="preserve"> compositional dissimilarities between plant-pollinator </w:t>
      </w:r>
      <w:r w:rsidR="001F1081">
        <w:t>interactions</w:t>
      </w:r>
      <w:commentRangeEnd w:id="92"/>
      <w:r w:rsidR="004D0415">
        <w:rPr>
          <w:rStyle w:val="CommentReference"/>
          <w:rFonts w:asciiTheme="minorHAnsi" w:hAnsiTheme="minorHAnsi" w:cstheme="minorBidi"/>
          <w:lang w:val="en-GB"/>
        </w:rPr>
        <w:commentReference w:id="92"/>
      </w:r>
      <w:r w:rsidR="00374977" w:rsidRPr="00780135">
        <w:t xml:space="preserve"> (PERMANOVA, </w:t>
      </w:r>
      <w:proofErr w:type="gramStart"/>
      <w:r w:rsidR="00374977" w:rsidRPr="00780135">
        <w:t>F</w:t>
      </w:r>
      <w:r w:rsidR="00374977" w:rsidRPr="00780135">
        <w:rPr>
          <w:vertAlign w:val="subscript"/>
        </w:rPr>
        <w:t>(</w:t>
      </w:r>
      <w:proofErr w:type="gramEnd"/>
      <w:r w:rsidR="00374977" w:rsidRPr="00780135">
        <w:rPr>
          <w:vertAlign w:val="subscript"/>
        </w:rPr>
        <w:t>4,179)</w:t>
      </w:r>
      <w:r w:rsidR="00374977" w:rsidRPr="00780135">
        <w:t xml:space="preserve"> = 63.</w:t>
      </w:r>
      <w:r w:rsidR="00374977">
        <w:t>23</w:t>
      </w:r>
      <w:r w:rsidR="00374977" w:rsidRPr="00780135">
        <w:t xml:space="preserve">; </w:t>
      </w:r>
      <w:r w:rsidR="00374977" w:rsidRPr="00780135">
        <w:rPr>
          <w:i/>
        </w:rPr>
        <w:t>R</w:t>
      </w:r>
      <w:r w:rsidR="00374977" w:rsidRPr="00780135">
        <w:rPr>
          <w:i/>
          <w:vertAlign w:val="superscript"/>
        </w:rPr>
        <w:t>2</w:t>
      </w:r>
      <w:r w:rsidR="00374977" w:rsidRPr="00780135">
        <w:t xml:space="preserve"> = 0.59; </w:t>
      </w:r>
      <w:r w:rsidR="00374977" w:rsidRPr="0001583C">
        <w:rPr>
          <w:i/>
        </w:rPr>
        <w:t>P</w:t>
      </w:r>
      <w:r w:rsidR="00374977" w:rsidRPr="00780135">
        <w:t xml:space="preserve"> &lt; 0.001; Figure </w:t>
      </w:r>
      <w:r w:rsidR="000D1A18">
        <w:t>1</w:t>
      </w:r>
      <w:r w:rsidR="00374977" w:rsidRPr="00780135">
        <w:t xml:space="preserve">). In particular, </w:t>
      </w:r>
      <w:r w:rsidR="00374977">
        <w:t xml:space="preserve">the composition of </w:t>
      </w:r>
      <w:r w:rsidR="001F1081">
        <w:t xml:space="preserve">tropical and arid zone </w:t>
      </w:r>
      <w:r w:rsidR="00374977">
        <w:t xml:space="preserve">plant-pollinator </w:t>
      </w:r>
      <w:r w:rsidR="001F1081">
        <w:t>networks</w:t>
      </w:r>
      <w:r w:rsidR="00374977">
        <w:t xml:space="preserve"> </w:t>
      </w:r>
      <w:r w:rsidR="001F1081">
        <w:t xml:space="preserve">are </w:t>
      </w:r>
      <w:r w:rsidR="00374977" w:rsidRPr="00780135">
        <w:t xml:space="preserve">distinct </w:t>
      </w:r>
      <w:r w:rsidR="00374977">
        <w:t xml:space="preserve">from each other and from all other climate zones </w:t>
      </w:r>
      <w:r w:rsidR="00374977" w:rsidRPr="00780135">
        <w:t>(</w:t>
      </w:r>
      <w:r w:rsidR="000D1A18">
        <w:t>SI: Table S1</w:t>
      </w:r>
      <w:r w:rsidR="00374977" w:rsidRPr="00780135">
        <w:t xml:space="preserve">). </w:t>
      </w:r>
      <w:commentRangeStart w:id="94"/>
      <w:r w:rsidR="00374977">
        <w:t>The composition</w:t>
      </w:r>
      <w:commentRangeEnd w:id="94"/>
      <w:r w:rsidR="00B06E4D">
        <w:rPr>
          <w:rStyle w:val="CommentReference"/>
          <w:rFonts w:asciiTheme="minorHAnsi" w:hAnsiTheme="minorHAnsi" w:cstheme="minorBidi"/>
          <w:lang w:val="en-GB"/>
        </w:rPr>
        <w:commentReference w:id="94"/>
      </w:r>
      <w:r w:rsidR="00374977">
        <w:t xml:space="preserve"> of </w:t>
      </w:r>
      <w:r w:rsidR="001F1081">
        <w:t xml:space="preserve">temperate zone </w:t>
      </w:r>
      <w:r w:rsidR="00374977">
        <w:t xml:space="preserve">plant-pollinator networks </w:t>
      </w:r>
      <w:r w:rsidR="001F1081">
        <w:t>i</w:t>
      </w:r>
      <w:r w:rsidR="00374977">
        <w:t xml:space="preserve">s strongly dissimilar from </w:t>
      </w:r>
      <w:r w:rsidR="001F1081">
        <w:t>polar zone networks</w:t>
      </w:r>
      <w:r w:rsidR="00374977">
        <w:t xml:space="preserve">, while </w:t>
      </w:r>
      <w:r>
        <w:t>networks</w:t>
      </w:r>
      <w:r w:rsidR="00374977">
        <w:t xml:space="preserve"> in the </w:t>
      </w:r>
      <w:r w:rsidR="00374977" w:rsidRPr="00780135">
        <w:t>continental</w:t>
      </w:r>
      <w:r w:rsidR="001F1081">
        <w:t xml:space="preserve"> climate zone ar</w:t>
      </w:r>
      <w:r w:rsidR="00374977">
        <w:t xml:space="preserve">e weakly dissimilar from those in temperate and </w:t>
      </w:r>
      <w:r w:rsidR="00374977" w:rsidRPr="00780135">
        <w:t xml:space="preserve">polar </w:t>
      </w:r>
      <w:r w:rsidR="00374977">
        <w:t xml:space="preserve">climate zones. </w:t>
      </w:r>
      <w:r w:rsidR="00374977" w:rsidRPr="00780135">
        <w:t>Dispersion</w:t>
      </w:r>
      <w:r w:rsidR="00374977">
        <w:t xml:space="preserve"> of plant-pollinator interaction composition</w:t>
      </w:r>
      <w:r w:rsidR="00374977" w:rsidRPr="00780135" w:rsidDel="00133724">
        <w:t xml:space="preserve"> </w:t>
      </w:r>
      <w:r w:rsidR="001F1081">
        <w:t>i</w:t>
      </w:r>
      <w:r w:rsidR="00374977" w:rsidRPr="00780135">
        <w:t xml:space="preserve">s similar across </w:t>
      </w:r>
      <w:r w:rsidR="00374977">
        <w:t xml:space="preserve">all </w:t>
      </w:r>
      <w:r w:rsidR="00A336DF">
        <w:t>climate</w:t>
      </w:r>
      <w:r w:rsidR="00374977" w:rsidRPr="00780135">
        <w:t xml:space="preserve"> zones (</w:t>
      </w:r>
      <w:r w:rsidR="00374977">
        <w:t>all pairwise</w:t>
      </w:r>
      <w:r w:rsidR="00374977" w:rsidRPr="00780135">
        <w:t xml:space="preserve"> Tukey</w:t>
      </w:r>
      <w:r w:rsidR="00374977">
        <w:t>’s</w:t>
      </w:r>
      <w:r w:rsidR="00374977" w:rsidRPr="00780135">
        <w:t xml:space="preserve"> HSD </w:t>
      </w:r>
      <w:r w:rsidR="00374977" w:rsidRPr="00BB1607">
        <w:rPr>
          <w:i/>
        </w:rPr>
        <w:t>P</w:t>
      </w:r>
      <w:r w:rsidR="00374977" w:rsidRPr="00780135">
        <w:t xml:space="preserve"> &gt;</w:t>
      </w:r>
      <w:r w:rsidR="00374977">
        <w:t xml:space="preserve"> </w:t>
      </w:r>
      <w:r w:rsidR="00374977" w:rsidRPr="00780135">
        <w:t>0.05).</w:t>
      </w:r>
    </w:p>
    <w:p w14:paraId="74E09032" w14:textId="1ADCF3A4" w:rsidR="000D1A18" w:rsidRPr="00780135" w:rsidRDefault="004D697A" w:rsidP="000D1A18">
      <w:pPr>
        <w:spacing w:line="480" w:lineRule="auto"/>
        <w:rPr>
          <w:b/>
          <w:sz w:val="36"/>
        </w:rPr>
      </w:pPr>
      <w:r>
        <w:rPr>
          <w:b/>
          <w:noProof/>
          <w:sz w:val="36"/>
          <w:lang w:eastAsia="en-AU"/>
        </w:rPr>
        <w:drawing>
          <wp:inline distT="0" distB="0" distL="0" distR="0" wp14:anchorId="297B8C7B" wp14:editId="2F87F12F">
            <wp:extent cx="6192108" cy="464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MDS.jpg"/>
                    <pic:cNvPicPr/>
                  </pic:nvPicPr>
                  <pic:blipFill>
                    <a:blip r:embed="rId8">
                      <a:extLst>
                        <a:ext uri="{28A0092B-C50C-407E-A947-70E740481C1C}">
                          <a14:useLocalDpi xmlns:a14="http://schemas.microsoft.com/office/drawing/2010/main" val="0"/>
                        </a:ext>
                      </a:extLst>
                    </a:blip>
                    <a:stretch>
                      <a:fillRect/>
                    </a:stretch>
                  </pic:blipFill>
                  <pic:spPr>
                    <a:xfrm>
                      <a:off x="0" y="0"/>
                      <a:ext cx="6200617" cy="4654588"/>
                    </a:xfrm>
                    <a:prstGeom prst="rect">
                      <a:avLst/>
                    </a:prstGeom>
                  </pic:spPr>
                </pic:pic>
              </a:graphicData>
            </a:graphic>
          </wp:inline>
        </w:drawing>
      </w:r>
    </w:p>
    <w:p w14:paraId="6608D362" w14:textId="32AB0262" w:rsidR="000D1A18" w:rsidRPr="00780135" w:rsidRDefault="000D1A18" w:rsidP="000D1A18">
      <w:pPr>
        <w:spacing w:line="480" w:lineRule="auto"/>
      </w:pPr>
      <w:r w:rsidRPr="00BB1607">
        <w:rPr>
          <w:b/>
        </w:rPr>
        <w:t xml:space="preserve">Figure </w:t>
      </w:r>
      <w:r>
        <w:rPr>
          <w:b/>
        </w:rPr>
        <w:t>1</w:t>
      </w:r>
      <w:r w:rsidRPr="00BB1607">
        <w:rPr>
          <w:b/>
        </w:rPr>
        <w:t>.</w:t>
      </w:r>
      <w:r w:rsidRPr="00780135">
        <w:t xml:space="preserve"> </w:t>
      </w:r>
      <w:r w:rsidR="00955FE0">
        <w:t>NMDS</w:t>
      </w:r>
      <w:r w:rsidRPr="00780135">
        <w:t xml:space="preserve"> ordination of plant-pollinator interaction composition in each climat</w:t>
      </w:r>
      <w:r>
        <w:t>e</w:t>
      </w:r>
      <w:r w:rsidRPr="00780135">
        <w:t xml:space="preserve"> </w:t>
      </w:r>
      <w:r>
        <w:t>zone.</w:t>
      </w:r>
    </w:p>
    <w:p w14:paraId="17E448EB" w14:textId="77777777" w:rsidR="0014789D" w:rsidRDefault="0014789D" w:rsidP="000D1A18">
      <w:pPr>
        <w:spacing w:line="480" w:lineRule="auto"/>
      </w:pPr>
    </w:p>
    <w:p w14:paraId="62D3C026" w14:textId="096AD7A3" w:rsidR="00955FE0" w:rsidRDefault="0041226A" w:rsidP="00D12B34">
      <w:pPr>
        <w:spacing w:line="480" w:lineRule="auto"/>
      </w:pPr>
      <w:commentRangeStart w:id="95"/>
      <w:commentRangeStart w:id="96"/>
      <w:r>
        <w:lastRenderedPageBreak/>
        <w:t>One dipteran family (Syrphidae) and one hymenopteran family (Apidae)</w:t>
      </w:r>
      <w:commentRangeEnd w:id="95"/>
      <w:r w:rsidR="004D0415">
        <w:rPr>
          <w:rStyle w:val="CommentReference"/>
          <w:rFonts w:asciiTheme="minorHAnsi" w:hAnsiTheme="minorHAnsi" w:cstheme="minorBidi"/>
          <w:lang w:val="en-GB"/>
        </w:rPr>
        <w:commentReference w:id="95"/>
      </w:r>
      <w:r>
        <w:t xml:space="preserve"> </w:t>
      </w:r>
      <w:r w:rsidR="00827627">
        <w:t>had</w:t>
      </w:r>
      <w:r>
        <w:t xml:space="preserve"> over one-quarter (28%) of</w:t>
      </w:r>
      <w:commentRangeStart w:id="97"/>
      <w:r>
        <w:t xml:space="preserve"> </w:t>
      </w:r>
      <w:r w:rsidR="004A0BDA">
        <w:t xml:space="preserve">total </w:t>
      </w:r>
      <w:r>
        <w:t xml:space="preserve">links </w:t>
      </w:r>
      <w:commentRangeEnd w:id="97"/>
      <w:r w:rsidR="004D0415">
        <w:rPr>
          <w:rStyle w:val="CommentReference"/>
          <w:rFonts w:asciiTheme="minorHAnsi" w:hAnsiTheme="minorHAnsi" w:cstheme="minorBidi"/>
          <w:lang w:val="en-GB"/>
        </w:rPr>
        <w:commentReference w:id="97"/>
      </w:r>
      <w:r>
        <w:t>across all networks</w:t>
      </w:r>
      <w:commentRangeEnd w:id="96"/>
      <w:r w:rsidR="004D0415">
        <w:rPr>
          <w:rStyle w:val="CommentReference"/>
          <w:rFonts w:asciiTheme="minorHAnsi" w:hAnsiTheme="minorHAnsi" w:cstheme="minorBidi"/>
          <w:lang w:val="en-GB"/>
        </w:rPr>
        <w:commentReference w:id="96"/>
      </w:r>
      <w:r>
        <w:t xml:space="preserve"> (</w:t>
      </w:r>
      <w:r w:rsidR="00955FE0">
        <w:t>Table 1</w:t>
      </w:r>
      <w:r>
        <w:t xml:space="preserve">). </w:t>
      </w:r>
      <w:commentRangeStart w:id="98"/>
      <w:r w:rsidR="00684FBD">
        <w:t xml:space="preserve">To explore taxonomic differences in pollinator </w:t>
      </w:r>
      <w:r w:rsidR="0040151A">
        <w:t>generalism</w:t>
      </w:r>
      <w:r w:rsidR="00684FBD">
        <w:t xml:space="preserve"> </w:t>
      </w:r>
      <w:r w:rsidR="0040151A">
        <w:t>(i.e. absolute and proportional ecological generalism</w:t>
      </w:r>
      <w:r w:rsidR="0040151A">
        <w:fldChar w:fldCharType="begin"/>
      </w:r>
      <w:r w:rsidR="00231A71">
        <w:instrText xml:space="preserve"> ADDIN ZOTERO_ITEM CSL_CITATION {"citationID":"iiMRgige","properties":{"formattedCitation":"\\super 5\\nosupersub{}","plainCitation":"5","noteIndex":0},"citationItems":[{"id":1730,"uris":["http://zotero.org/users/4386162/items/AFCTWF5E"],"uri":["http://zotero.org/users/4386162/items/AFCTWF5E"],"itemData":{"id":1730,"type":"article-journal","title":"The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Scott"}],"issued":{"date-parts":[["2017"]]}}}],"schema":"https://github.com/citation-style-language/schema/raw/master/csl-citation.json"} </w:instrText>
      </w:r>
      <w:r w:rsidR="0040151A">
        <w:fldChar w:fldCharType="separate"/>
      </w:r>
      <w:r w:rsidR="00231A71" w:rsidRPr="00231A71">
        <w:rPr>
          <w:szCs w:val="24"/>
          <w:vertAlign w:val="superscript"/>
        </w:rPr>
        <w:t>5</w:t>
      </w:r>
      <w:r w:rsidR="0040151A">
        <w:fldChar w:fldCharType="end"/>
      </w:r>
      <w:r w:rsidR="0040151A">
        <w:t xml:space="preserve">) </w:t>
      </w:r>
      <w:r w:rsidR="00684FBD">
        <w:t xml:space="preserve">across climate zones, we </w:t>
      </w:r>
      <w:r w:rsidR="00C73A6A">
        <w:t xml:space="preserve">used </w:t>
      </w:r>
      <w:r w:rsidR="00C73A6A" w:rsidRPr="00780135">
        <w:t xml:space="preserve">Bayesian generalised linear mixed </w:t>
      </w:r>
      <w:r w:rsidR="00C73A6A">
        <w:t xml:space="preserve">effects models (see Methods) and </w:t>
      </w:r>
      <w:r w:rsidR="00684FBD">
        <w:t xml:space="preserve">grouped pollinator species </w:t>
      </w:r>
      <w:r w:rsidR="00AB22E9">
        <w:t>by functional groupings</w:t>
      </w:r>
      <w:r w:rsidR="00443DEF">
        <w:t xml:space="preserve"> that reflect key pollinator taxa</w:t>
      </w:r>
      <w:r w:rsidR="00684FBD">
        <w:t xml:space="preserve">: </w:t>
      </w:r>
      <w:commentRangeStart w:id="99"/>
      <w:r w:rsidR="00AB22E9">
        <w:t xml:space="preserve">Syrphidae, non-syrphid </w:t>
      </w:r>
      <w:commentRangeEnd w:id="99"/>
      <w:r w:rsidR="004A5744">
        <w:rPr>
          <w:rStyle w:val="CommentReference"/>
          <w:rFonts w:asciiTheme="minorHAnsi" w:hAnsiTheme="minorHAnsi" w:cstheme="minorBidi"/>
          <w:lang w:val="en-GB"/>
        </w:rPr>
        <w:commentReference w:id="99"/>
      </w:r>
      <w:r w:rsidR="00684FBD">
        <w:t xml:space="preserve">Diptera, </w:t>
      </w:r>
      <w:r w:rsidR="00AB22E9">
        <w:t xml:space="preserve">Bees, </w:t>
      </w:r>
      <w:commentRangeStart w:id="100"/>
      <w:r w:rsidR="00AB22E9">
        <w:t xml:space="preserve">non-bee </w:t>
      </w:r>
      <w:r w:rsidR="00684FBD">
        <w:t>Hymenoptera</w:t>
      </w:r>
      <w:commentRangeEnd w:id="100"/>
      <w:r w:rsidR="00FA2E8F">
        <w:rPr>
          <w:rStyle w:val="CommentReference"/>
          <w:rFonts w:asciiTheme="minorHAnsi" w:hAnsiTheme="minorHAnsi" w:cstheme="minorBidi"/>
          <w:lang w:val="en-GB"/>
        </w:rPr>
        <w:commentReference w:id="100"/>
      </w:r>
      <w:r w:rsidR="00684FBD">
        <w:t>, Lepidoptera, Cole</w:t>
      </w:r>
      <w:commentRangeEnd w:id="98"/>
      <w:r w:rsidR="004D0415">
        <w:rPr>
          <w:rStyle w:val="CommentReference"/>
          <w:rFonts w:asciiTheme="minorHAnsi" w:hAnsiTheme="minorHAnsi" w:cstheme="minorBidi"/>
          <w:lang w:val="en-GB"/>
        </w:rPr>
        <w:commentReference w:id="98"/>
      </w:r>
      <w:r w:rsidR="00684FBD">
        <w:t>optera.</w:t>
      </w:r>
      <w:r w:rsidR="00C73A6A">
        <w:t xml:space="preserve"> We accounted for variation among networks by including an </w:t>
      </w:r>
      <w:r w:rsidR="00C73A6A" w:rsidRPr="00780135">
        <w:t xml:space="preserve">offset </w:t>
      </w:r>
      <w:r w:rsidR="00C73A6A">
        <w:t>term in the absolute generalism model (log-transformed total number of</w:t>
      </w:r>
      <w:r w:rsidR="00C73A6A" w:rsidRPr="00780135">
        <w:t xml:space="preserve"> </w:t>
      </w:r>
      <w:r w:rsidR="00C73A6A">
        <w:t xml:space="preserve">plant-pollinator </w:t>
      </w:r>
      <w:r w:rsidR="00C73A6A" w:rsidRPr="00780135">
        <w:t>links</w:t>
      </w:r>
      <w:r w:rsidR="00C73A6A">
        <w:t xml:space="preserve"> within each network), and a </w:t>
      </w:r>
      <w:r w:rsidR="00C73A6A" w:rsidRPr="00E10551">
        <w:t>random effect</w:t>
      </w:r>
      <w:r w:rsidR="00C73A6A">
        <w:t xml:space="preserve"> of </w:t>
      </w:r>
      <w:r w:rsidR="00C73A6A" w:rsidRPr="00E10551">
        <w:t>“network</w:t>
      </w:r>
      <w:r w:rsidR="00C73A6A" w:rsidRPr="00BB1607">
        <w:t>”</w:t>
      </w:r>
      <w:r w:rsidR="00C73A6A" w:rsidRPr="00CA5040">
        <w:t xml:space="preserve"> nested within </w:t>
      </w:r>
      <w:r w:rsidR="00C73A6A" w:rsidRPr="00E10551">
        <w:t>“study</w:t>
      </w:r>
      <w:r w:rsidR="00C73A6A" w:rsidRPr="00BB1607">
        <w:t>”</w:t>
      </w:r>
      <w:r w:rsidR="00C73A6A">
        <w:t xml:space="preserve"> in both models, to account for the dependent data structure of multiple networks within studies</w:t>
      </w:r>
      <w:r w:rsidR="00C73A6A" w:rsidRPr="00CA5040">
        <w:t>.</w:t>
      </w:r>
      <w:r w:rsidR="00C73A6A">
        <w:t xml:space="preserve"> </w:t>
      </w:r>
      <w:r w:rsidR="00896CE0">
        <w:t>The interaction between ‘pollinator taxa : climate zone’ was the best predictor for p</w:t>
      </w:r>
      <w:commentRangeStart w:id="101"/>
      <w:r w:rsidR="008B580D">
        <w:t>ollinator generalism</w:t>
      </w:r>
      <w:r w:rsidR="00B21632">
        <w:t xml:space="preserve"> </w:t>
      </w:r>
      <w:commentRangeEnd w:id="101"/>
      <w:r w:rsidR="0040151A">
        <w:rPr>
          <w:rStyle w:val="CommentReference"/>
          <w:rFonts w:asciiTheme="minorHAnsi" w:hAnsiTheme="minorHAnsi" w:cstheme="minorBidi"/>
          <w:lang w:val="en-GB"/>
        </w:rPr>
        <w:commentReference w:id="101"/>
      </w:r>
      <w:r w:rsidR="008B580D">
        <w:t xml:space="preserve">(Bayesian </w:t>
      </w:r>
      <w:r w:rsidR="008B580D" w:rsidRPr="0055425C">
        <w:rPr>
          <w:i/>
        </w:rPr>
        <w:t>R</w:t>
      </w:r>
      <w:r w:rsidR="008B580D" w:rsidRPr="0055425C">
        <w:rPr>
          <w:i/>
          <w:vertAlign w:val="superscript"/>
        </w:rPr>
        <w:t>2</w:t>
      </w:r>
      <w:r w:rsidR="008B580D" w:rsidRPr="0055425C">
        <w:t>:</w:t>
      </w:r>
      <w:r w:rsidR="008B580D">
        <w:t xml:space="preserve"> </w:t>
      </w:r>
      <w:r w:rsidR="008B580D" w:rsidRPr="00CE53D7">
        <w:t>0.26</w:t>
      </w:r>
      <w:r w:rsidR="008B580D">
        <w:t xml:space="preserve">5, </w:t>
      </w:r>
      <w:r w:rsidR="008B580D" w:rsidRPr="00EE2431">
        <w:t>ΔWAIC:</w:t>
      </w:r>
      <w:r w:rsidR="008B580D">
        <w:t xml:space="preserve"> </w:t>
      </w:r>
      <w:r w:rsidR="008B580D" w:rsidRPr="00EB037A">
        <w:t>-592.62</w:t>
      </w:r>
      <w:r w:rsidR="008B580D">
        <w:t xml:space="preserve">). </w:t>
      </w:r>
    </w:p>
    <w:p w14:paraId="7A6A8B7B" w14:textId="1373C702" w:rsidR="00955FE0" w:rsidRPr="00955FE0" w:rsidRDefault="00955FE0" w:rsidP="00D12B34">
      <w:pPr>
        <w:spacing w:line="480" w:lineRule="auto"/>
        <w:rPr>
          <w:b/>
        </w:rPr>
      </w:pPr>
      <w:commentRangeStart w:id="102"/>
      <w:r w:rsidRPr="00955FE0">
        <w:rPr>
          <w:b/>
        </w:rPr>
        <w:t>Table 1: Top ten pollinator families with the greatest proportion of total links</w:t>
      </w:r>
      <w:r>
        <w:rPr>
          <w:b/>
        </w:rPr>
        <w:t xml:space="preserve"> (n = 44,468)</w:t>
      </w:r>
      <w:r w:rsidRPr="00955FE0">
        <w:rPr>
          <w:b/>
        </w:rPr>
        <w:t xml:space="preserve"> across all networks.</w:t>
      </w:r>
      <w:commentRangeEnd w:id="102"/>
      <w:r w:rsidR="004D0415">
        <w:rPr>
          <w:rStyle w:val="CommentReference"/>
          <w:rFonts w:asciiTheme="minorHAnsi" w:hAnsiTheme="minorHAnsi" w:cstheme="minorBidi"/>
          <w:lang w:val="en-GB"/>
        </w:rPr>
        <w:commentReference w:id="102"/>
      </w:r>
      <w:r w:rsidRPr="00955FE0">
        <w:rPr>
          <w:b/>
        </w:rPr>
        <w:t xml:space="preserve"> </w:t>
      </w:r>
      <w:r w:rsidRPr="00955FE0">
        <w:rPr>
          <w:b/>
          <w:highlight w:val="yellow"/>
        </w:rPr>
        <w:t xml:space="preserve">See </w:t>
      </w:r>
      <w:commentRangeStart w:id="103"/>
      <w:r w:rsidRPr="00955FE0">
        <w:rPr>
          <w:b/>
          <w:highlight w:val="yellow"/>
        </w:rPr>
        <w:t>S1 Data</w:t>
      </w:r>
      <w:r w:rsidRPr="00955FE0">
        <w:rPr>
          <w:b/>
        </w:rPr>
        <w:t xml:space="preserve"> </w:t>
      </w:r>
      <w:commentRangeEnd w:id="103"/>
      <w:r w:rsidR="00BB0774">
        <w:rPr>
          <w:rStyle w:val="CommentReference"/>
          <w:rFonts w:asciiTheme="minorHAnsi" w:hAnsiTheme="minorHAnsi" w:cstheme="minorBidi"/>
          <w:lang w:val="en-GB"/>
        </w:rPr>
        <w:commentReference w:id="103"/>
      </w:r>
      <w:r w:rsidRPr="00955FE0">
        <w:rPr>
          <w:b/>
        </w:rPr>
        <w:t>for full list.</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955FE0" w:rsidRPr="00955FE0" w14:paraId="61FA11D4" w14:textId="77777777" w:rsidTr="00955FE0">
        <w:tc>
          <w:tcPr>
            <w:tcW w:w="2500" w:type="pct"/>
            <w:tcBorders>
              <w:top w:val="single" w:sz="4" w:space="0" w:color="auto"/>
              <w:bottom w:val="single" w:sz="4" w:space="0" w:color="auto"/>
            </w:tcBorders>
          </w:tcPr>
          <w:p w14:paraId="24FD8E66" w14:textId="11133662" w:rsidR="00955FE0" w:rsidRPr="00955FE0" w:rsidRDefault="00955FE0" w:rsidP="00D12B34">
            <w:pPr>
              <w:spacing w:line="480" w:lineRule="auto"/>
              <w:rPr>
                <w:b/>
              </w:rPr>
            </w:pPr>
            <w:r w:rsidRPr="00955FE0">
              <w:rPr>
                <w:b/>
              </w:rPr>
              <w:t>Family</w:t>
            </w:r>
          </w:p>
        </w:tc>
        <w:tc>
          <w:tcPr>
            <w:tcW w:w="2500" w:type="pct"/>
            <w:tcBorders>
              <w:top w:val="single" w:sz="4" w:space="0" w:color="auto"/>
              <w:bottom w:val="single" w:sz="4" w:space="0" w:color="auto"/>
            </w:tcBorders>
          </w:tcPr>
          <w:p w14:paraId="2E4CB60C" w14:textId="697CE53C" w:rsidR="00955FE0" w:rsidRPr="00955FE0" w:rsidRDefault="00955FE0" w:rsidP="00955FE0">
            <w:pPr>
              <w:spacing w:line="480" w:lineRule="auto"/>
              <w:jc w:val="center"/>
              <w:rPr>
                <w:b/>
              </w:rPr>
            </w:pPr>
            <w:r w:rsidRPr="00955FE0">
              <w:rPr>
                <w:b/>
              </w:rPr>
              <w:t>Proportion of total links</w:t>
            </w:r>
          </w:p>
        </w:tc>
      </w:tr>
      <w:tr w:rsidR="00955FE0" w14:paraId="4D6FA0BD" w14:textId="77777777" w:rsidTr="00955FE0">
        <w:tc>
          <w:tcPr>
            <w:tcW w:w="2500" w:type="pct"/>
            <w:tcBorders>
              <w:top w:val="single" w:sz="4" w:space="0" w:color="auto"/>
            </w:tcBorders>
          </w:tcPr>
          <w:p w14:paraId="518AD85E" w14:textId="216293E3" w:rsidR="00955FE0" w:rsidRDefault="00D90ADA" w:rsidP="00D12B34">
            <w:pPr>
              <w:spacing w:line="480" w:lineRule="auto"/>
            </w:pPr>
            <w:r>
              <w:t>Syrphidae</w:t>
            </w:r>
          </w:p>
        </w:tc>
        <w:tc>
          <w:tcPr>
            <w:tcW w:w="2500" w:type="pct"/>
            <w:tcBorders>
              <w:top w:val="single" w:sz="4" w:space="0" w:color="auto"/>
            </w:tcBorders>
          </w:tcPr>
          <w:p w14:paraId="569B6CA2" w14:textId="68B020AB" w:rsidR="00955FE0" w:rsidRDefault="00955FE0" w:rsidP="00955FE0">
            <w:pPr>
              <w:spacing w:line="480" w:lineRule="auto"/>
              <w:jc w:val="center"/>
            </w:pPr>
            <w:r>
              <w:t>0.142</w:t>
            </w:r>
          </w:p>
        </w:tc>
      </w:tr>
      <w:tr w:rsidR="00955FE0" w14:paraId="56F54987" w14:textId="77777777" w:rsidTr="00955FE0">
        <w:tc>
          <w:tcPr>
            <w:tcW w:w="2500" w:type="pct"/>
          </w:tcPr>
          <w:p w14:paraId="4E76581D" w14:textId="59D7A0FD" w:rsidR="00955FE0" w:rsidRDefault="00955FE0" w:rsidP="00D12B34">
            <w:pPr>
              <w:spacing w:line="480" w:lineRule="auto"/>
            </w:pPr>
            <w:r>
              <w:t>Apidae</w:t>
            </w:r>
          </w:p>
        </w:tc>
        <w:tc>
          <w:tcPr>
            <w:tcW w:w="2500" w:type="pct"/>
          </w:tcPr>
          <w:p w14:paraId="2D1F2821" w14:textId="47E21F34" w:rsidR="00955FE0" w:rsidRDefault="00955FE0" w:rsidP="00955FE0">
            <w:pPr>
              <w:spacing w:line="480" w:lineRule="auto"/>
              <w:jc w:val="center"/>
            </w:pPr>
            <w:r>
              <w:t>0.134</w:t>
            </w:r>
          </w:p>
        </w:tc>
      </w:tr>
      <w:tr w:rsidR="00955FE0" w14:paraId="7DBDA6FC" w14:textId="77777777" w:rsidTr="00955FE0">
        <w:tc>
          <w:tcPr>
            <w:tcW w:w="2500" w:type="pct"/>
          </w:tcPr>
          <w:p w14:paraId="1B12A965" w14:textId="4047FA01" w:rsidR="00955FE0" w:rsidRDefault="00955FE0" w:rsidP="00D12B34">
            <w:pPr>
              <w:spacing w:line="480" w:lineRule="auto"/>
            </w:pPr>
            <w:r>
              <w:t>Halictidae</w:t>
            </w:r>
          </w:p>
        </w:tc>
        <w:tc>
          <w:tcPr>
            <w:tcW w:w="2500" w:type="pct"/>
          </w:tcPr>
          <w:p w14:paraId="35F94A01" w14:textId="48D3FAFC" w:rsidR="00955FE0" w:rsidRDefault="00955FE0" w:rsidP="00955FE0">
            <w:pPr>
              <w:spacing w:line="480" w:lineRule="auto"/>
              <w:jc w:val="center"/>
            </w:pPr>
            <w:r>
              <w:t>0.074</w:t>
            </w:r>
          </w:p>
        </w:tc>
      </w:tr>
      <w:tr w:rsidR="00955FE0" w14:paraId="013011AF" w14:textId="77777777" w:rsidTr="00955FE0">
        <w:tc>
          <w:tcPr>
            <w:tcW w:w="2500" w:type="pct"/>
          </w:tcPr>
          <w:p w14:paraId="6FBC0396" w14:textId="244EC804" w:rsidR="00955FE0" w:rsidRDefault="00955FE0" w:rsidP="00D12B34">
            <w:pPr>
              <w:spacing w:line="480" w:lineRule="auto"/>
            </w:pPr>
            <w:r>
              <w:t>Tachinidae</w:t>
            </w:r>
          </w:p>
        </w:tc>
        <w:tc>
          <w:tcPr>
            <w:tcW w:w="2500" w:type="pct"/>
          </w:tcPr>
          <w:p w14:paraId="1AE27D04" w14:textId="367FDB99" w:rsidR="00955FE0" w:rsidRDefault="00955FE0" w:rsidP="00955FE0">
            <w:pPr>
              <w:spacing w:line="480" w:lineRule="auto"/>
              <w:jc w:val="center"/>
            </w:pPr>
            <w:r>
              <w:t>0.045</w:t>
            </w:r>
          </w:p>
        </w:tc>
      </w:tr>
      <w:tr w:rsidR="00955FE0" w14:paraId="0A26D780" w14:textId="77777777" w:rsidTr="00955FE0">
        <w:tc>
          <w:tcPr>
            <w:tcW w:w="2500" w:type="pct"/>
          </w:tcPr>
          <w:p w14:paraId="2C231628" w14:textId="7D5BF826" w:rsidR="00955FE0" w:rsidRDefault="00955FE0" w:rsidP="00D12B34">
            <w:pPr>
              <w:spacing w:line="480" w:lineRule="auto"/>
            </w:pPr>
            <w:r>
              <w:t>Andrenidae</w:t>
            </w:r>
          </w:p>
        </w:tc>
        <w:tc>
          <w:tcPr>
            <w:tcW w:w="2500" w:type="pct"/>
          </w:tcPr>
          <w:p w14:paraId="5915BD1F" w14:textId="152553DF" w:rsidR="00955FE0" w:rsidRDefault="00955FE0" w:rsidP="00955FE0">
            <w:pPr>
              <w:spacing w:line="480" w:lineRule="auto"/>
              <w:jc w:val="center"/>
            </w:pPr>
            <w:r>
              <w:t>0.039</w:t>
            </w:r>
          </w:p>
        </w:tc>
      </w:tr>
      <w:tr w:rsidR="00955FE0" w14:paraId="16CDBD4C" w14:textId="77777777" w:rsidTr="00955FE0">
        <w:tc>
          <w:tcPr>
            <w:tcW w:w="2500" w:type="pct"/>
          </w:tcPr>
          <w:p w14:paraId="0F25FD47" w14:textId="4C4BBA92" w:rsidR="00955FE0" w:rsidRDefault="00955FE0" w:rsidP="00D12B34">
            <w:pPr>
              <w:spacing w:line="480" w:lineRule="auto"/>
            </w:pPr>
            <w:r>
              <w:t>Megachilidae</w:t>
            </w:r>
          </w:p>
        </w:tc>
        <w:tc>
          <w:tcPr>
            <w:tcW w:w="2500" w:type="pct"/>
          </w:tcPr>
          <w:p w14:paraId="3F7253FA" w14:textId="540F43FD" w:rsidR="00955FE0" w:rsidRDefault="00955FE0" w:rsidP="00955FE0">
            <w:pPr>
              <w:spacing w:line="480" w:lineRule="auto"/>
              <w:jc w:val="center"/>
            </w:pPr>
            <w:r>
              <w:t>0.037</w:t>
            </w:r>
          </w:p>
        </w:tc>
      </w:tr>
      <w:tr w:rsidR="00955FE0" w14:paraId="0463875A" w14:textId="77777777" w:rsidTr="00955FE0">
        <w:tc>
          <w:tcPr>
            <w:tcW w:w="2500" w:type="pct"/>
          </w:tcPr>
          <w:p w14:paraId="6DE3CA46" w14:textId="10415B1E" w:rsidR="00955FE0" w:rsidRDefault="00955FE0" w:rsidP="00D12B34">
            <w:pPr>
              <w:spacing w:line="480" w:lineRule="auto"/>
            </w:pPr>
            <w:r>
              <w:t>Muscidae</w:t>
            </w:r>
          </w:p>
        </w:tc>
        <w:tc>
          <w:tcPr>
            <w:tcW w:w="2500" w:type="pct"/>
          </w:tcPr>
          <w:p w14:paraId="56D3CC13" w14:textId="62185E5D" w:rsidR="00955FE0" w:rsidRDefault="00955FE0" w:rsidP="00955FE0">
            <w:pPr>
              <w:spacing w:line="480" w:lineRule="auto"/>
              <w:jc w:val="center"/>
            </w:pPr>
            <w:r>
              <w:t>0.037</w:t>
            </w:r>
          </w:p>
        </w:tc>
      </w:tr>
      <w:tr w:rsidR="00955FE0" w14:paraId="5642B7EB" w14:textId="77777777" w:rsidTr="00955FE0">
        <w:tc>
          <w:tcPr>
            <w:tcW w:w="2500" w:type="pct"/>
            <w:tcBorders>
              <w:bottom w:val="nil"/>
            </w:tcBorders>
          </w:tcPr>
          <w:p w14:paraId="0EF32B9D" w14:textId="36514CD7" w:rsidR="00955FE0" w:rsidRDefault="00955FE0" w:rsidP="00D12B34">
            <w:pPr>
              <w:spacing w:line="480" w:lineRule="auto"/>
            </w:pPr>
            <w:r>
              <w:t>Bombyliidae</w:t>
            </w:r>
          </w:p>
        </w:tc>
        <w:tc>
          <w:tcPr>
            <w:tcW w:w="2500" w:type="pct"/>
            <w:tcBorders>
              <w:bottom w:val="nil"/>
            </w:tcBorders>
          </w:tcPr>
          <w:p w14:paraId="21DCE19B" w14:textId="5BE8F132" w:rsidR="00955FE0" w:rsidRDefault="00955FE0" w:rsidP="00955FE0">
            <w:pPr>
              <w:spacing w:line="480" w:lineRule="auto"/>
              <w:jc w:val="center"/>
            </w:pPr>
            <w:r>
              <w:t>0.022</w:t>
            </w:r>
          </w:p>
        </w:tc>
      </w:tr>
      <w:tr w:rsidR="00955FE0" w14:paraId="3CEEC6B8" w14:textId="77777777" w:rsidTr="00955FE0">
        <w:tc>
          <w:tcPr>
            <w:tcW w:w="2500" w:type="pct"/>
            <w:tcBorders>
              <w:top w:val="nil"/>
              <w:bottom w:val="nil"/>
            </w:tcBorders>
          </w:tcPr>
          <w:p w14:paraId="5896A90E" w14:textId="5415F475" w:rsidR="00955FE0" w:rsidRDefault="00955FE0" w:rsidP="00D12B34">
            <w:pPr>
              <w:spacing w:line="480" w:lineRule="auto"/>
            </w:pPr>
            <w:r>
              <w:t>Crabronidae</w:t>
            </w:r>
          </w:p>
        </w:tc>
        <w:tc>
          <w:tcPr>
            <w:tcW w:w="2500" w:type="pct"/>
            <w:tcBorders>
              <w:top w:val="nil"/>
              <w:bottom w:val="nil"/>
            </w:tcBorders>
          </w:tcPr>
          <w:p w14:paraId="26E07380" w14:textId="5D4A7C02" w:rsidR="00955FE0" w:rsidRDefault="00955FE0" w:rsidP="00955FE0">
            <w:pPr>
              <w:spacing w:line="480" w:lineRule="auto"/>
              <w:jc w:val="center"/>
            </w:pPr>
            <w:r>
              <w:t>0.022</w:t>
            </w:r>
          </w:p>
        </w:tc>
      </w:tr>
      <w:tr w:rsidR="00955FE0" w14:paraId="3721673B" w14:textId="77777777" w:rsidTr="00955FE0">
        <w:tc>
          <w:tcPr>
            <w:tcW w:w="2500" w:type="pct"/>
            <w:tcBorders>
              <w:top w:val="nil"/>
            </w:tcBorders>
          </w:tcPr>
          <w:p w14:paraId="2F4A65D9" w14:textId="4F193206" w:rsidR="00955FE0" w:rsidRDefault="00955FE0" w:rsidP="00D12B34">
            <w:pPr>
              <w:spacing w:line="480" w:lineRule="auto"/>
            </w:pPr>
            <w:r>
              <w:lastRenderedPageBreak/>
              <w:t>Vespidae</w:t>
            </w:r>
          </w:p>
        </w:tc>
        <w:tc>
          <w:tcPr>
            <w:tcW w:w="2500" w:type="pct"/>
            <w:tcBorders>
              <w:top w:val="nil"/>
            </w:tcBorders>
          </w:tcPr>
          <w:p w14:paraId="543209FA" w14:textId="55FCD387" w:rsidR="00955FE0" w:rsidRDefault="00955FE0" w:rsidP="00955FE0">
            <w:pPr>
              <w:spacing w:line="480" w:lineRule="auto"/>
              <w:jc w:val="center"/>
            </w:pPr>
            <w:r>
              <w:t>0.021</w:t>
            </w:r>
          </w:p>
        </w:tc>
      </w:tr>
    </w:tbl>
    <w:p w14:paraId="7382ECBC" w14:textId="77777777" w:rsidR="00955FE0" w:rsidRDefault="00955FE0" w:rsidP="00D12B34">
      <w:pPr>
        <w:spacing w:line="480" w:lineRule="auto"/>
      </w:pPr>
    </w:p>
    <w:p w14:paraId="5A9FD1D6" w14:textId="54C00990" w:rsidR="00FC31FA" w:rsidRDefault="008C355D" w:rsidP="00FC31FA">
      <w:pPr>
        <w:spacing w:line="480" w:lineRule="auto"/>
        <w:rPr>
          <w:b/>
        </w:rPr>
      </w:pPr>
      <w:commentRangeStart w:id="104"/>
      <w:r>
        <w:t xml:space="preserve">Relative to other pollinator taxa, bees </w:t>
      </w:r>
      <w:r w:rsidR="000448B9">
        <w:t>had the greatest proportion of links</w:t>
      </w:r>
      <w:r>
        <w:t xml:space="preserve"> in tropical, temperate and continental climate zones (Figure 2A</w:t>
      </w:r>
      <w:commentRangeEnd w:id="104"/>
      <w:r w:rsidR="004D0415">
        <w:rPr>
          <w:rStyle w:val="CommentReference"/>
          <w:rFonts w:asciiTheme="minorHAnsi" w:hAnsiTheme="minorHAnsi" w:cstheme="minorBidi"/>
          <w:lang w:val="en-GB"/>
        </w:rPr>
        <w:commentReference w:id="104"/>
      </w:r>
      <w:r>
        <w:t>). I</w:t>
      </w:r>
      <w:commentRangeStart w:id="105"/>
      <w:r>
        <w:t xml:space="preserve">n </w:t>
      </w:r>
      <w:commentRangeStart w:id="106"/>
      <w:r>
        <w:t xml:space="preserve">the arid zone, non-bee Hymenoptera </w:t>
      </w:r>
      <w:commentRangeEnd w:id="106"/>
      <w:r w:rsidR="000E1A3C">
        <w:rPr>
          <w:rStyle w:val="CommentReference"/>
          <w:rFonts w:asciiTheme="minorHAnsi" w:hAnsiTheme="minorHAnsi" w:cstheme="minorBidi"/>
          <w:lang w:val="en-GB"/>
        </w:rPr>
        <w:commentReference w:id="106"/>
      </w:r>
      <w:r>
        <w:t>had similar levels of proportional generalism to bees</w:t>
      </w:r>
      <w:commentRangeEnd w:id="105"/>
      <w:r w:rsidR="004D0415">
        <w:rPr>
          <w:rStyle w:val="CommentReference"/>
          <w:rFonts w:asciiTheme="minorHAnsi" w:hAnsiTheme="minorHAnsi" w:cstheme="minorBidi"/>
          <w:lang w:val="en-GB"/>
        </w:rPr>
        <w:commentReference w:id="105"/>
      </w:r>
      <w:r w:rsidR="000E1A3C">
        <w:t>. In</w:t>
      </w:r>
      <w:r>
        <w:t xml:space="preserve"> the polar zone, </w:t>
      </w:r>
      <w:r w:rsidR="000E1A3C">
        <w:t>non-syrphid Diptera had the highest level of proportional generalism</w:t>
      </w:r>
      <w:r w:rsidR="00AD21E4">
        <w:t xml:space="preserve"> </w:t>
      </w:r>
      <w:r w:rsidR="000E1A3C">
        <w:t>(Figure 2A).</w:t>
      </w:r>
      <w:r w:rsidR="00AD21E4">
        <w:t xml:space="preserve"> </w:t>
      </w:r>
      <w:r w:rsidR="008B580D">
        <w:t>A</w:t>
      </w:r>
      <w:r w:rsidR="008B580D" w:rsidRPr="00EE2431">
        <w:t>cross all climate zones</w:t>
      </w:r>
      <w:r w:rsidR="008B580D">
        <w:t>,</w:t>
      </w:r>
      <w:r w:rsidR="000E1A3C">
        <w:t xml:space="preserve"> except polar,</w:t>
      </w:r>
      <w:r w:rsidR="008B580D" w:rsidRPr="00EE2431">
        <w:t xml:space="preserve"> </w:t>
      </w:r>
      <w:r w:rsidR="008B580D">
        <w:t xml:space="preserve">we found that </w:t>
      </w:r>
      <w:r w:rsidR="008B580D" w:rsidRPr="00EE2431">
        <w:t xml:space="preserve">bees </w:t>
      </w:r>
      <w:r w:rsidR="000F1A10">
        <w:t xml:space="preserve">showed greater absolute </w:t>
      </w:r>
      <w:r w:rsidR="008B580D" w:rsidRPr="00EE2431">
        <w:t>generalis</w:t>
      </w:r>
      <w:r w:rsidR="000F1A10">
        <w:t>m</w:t>
      </w:r>
      <w:r w:rsidR="00A33DF4">
        <w:t xml:space="preserve"> </w:t>
      </w:r>
      <w:r w:rsidR="008B580D" w:rsidRPr="00EE2431">
        <w:t>(</w:t>
      </w:r>
      <w:r w:rsidR="00A336DF">
        <w:t xml:space="preserve">i.e. </w:t>
      </w:r>
      <w:r w:rsidR="000F1A10">
        <w:t>visited</w:t>
      </w:r>
      <w:r w:rsidR="008B580D" w:rsidRPr="00EE2431">
        <w:t xml:space="preserve"> </w:t>
      </w:r>
      <w:r w:rsidR="00FA2E8F">
        <w:t xml:space="preserve">more </w:t>
      </w:r>
      <w:r w:rsidR="008B580D" w:rsidRPr="00EE2431">
        <w:t>plant partners) compared with other pollinator taxa</w:t>
      </w:r>
      <w:r w:rsidR="00FA2E8F">
        <w:t xml:space="preserve"> (Figure 2</w:t>
      </w:r>
      <w:r w:rsidR="000E1A3C">
        <w:t>B</w:t>
      </w:r>
      <w:r w:rsidR="00FA2E8F">
        <w:t>)</w:t>
      </w:r>
      <w:r w:rsidR="008B580D" w:rsidRPr="00EE2431">
        <w:t xml:space="preserve">. </w:t>
      </w:r>
      <w:r w:rsidR="00A336DF">
        <w:t>However</w:t>
      </w:r>
      <w:r w:rsidR="008B580D" w:rsidRPr="00EE2431">
        <w:t xml:space="preserve">, </w:t>
      </w:r>
      <w:r w:rsidR="00526312">
        <w:t>compared</w:t>
      </w:r>
      <w:r w:rsidR="004A5744" w:rsidRPr="00EE2431">
        <w:t xml:space="preserve"> to </w:t>
      </w:r>
      <w:r w:rsidR="004A5744">
        <w:t xml:space="preserve">other climate zones, </w:t>
      </w:r>
      <w:r w:rsidR="008B580D" w:rsidRPr="00EE2431">
        <w:t xml:space="preserve">bees </w:t>
      </w:r>
      <w:r w:rsidR="000E1A3C">
        <w:t>visited more plant species</w:t>
      </w:r>
      <w:r w:rsidR="008B580D" w:rsidRPr="00EE2431">
        <w:t xml:space="preserve"> in the tropical climate </w:t>
      </w:r>
      <w:commentRangeStart w:id="107"/>
      <w:r w:rsidR="008B580D" w:rsidRPr="00EE2431">
        <w:t>zone</w:t>
      </w:r>
      <w:commentRangeEnd w:id="107"/>
      <w:r w:rsidR="004D0415">
        <w:rPr>
          <w:rStyle w:val="CommentReference"/>
          <w:rFonts w:asciiTheme="minorHAnsi" w:hAnsiTheme="minorHAnsi" w:cstheme="minorBidi"/>
          <w:lang w:val="en-GB"/>
        </w:rPr>
        <w:commentReference w:id="107"/>
      </w:r>
      <w:r w:rsidR="00EE0D54">
        <w:t xml:space="preserve"> (Figure 3)</w:t>
      </w:r>
      <w:r w:rsidR="004A5744">
        <w:t>.</w:t>
      </w:r>
      <w:r w:rsidR="008B580D" w:rsidRPr="00EE2431">
        <w:t xml:space="preserve"> </w:t>
      </w:r>
      <w:r w:rsidR="00FC31FA">
        <w:t xml:space="preserve">Syrphidae had the highest proportion of total links across all networks, and recorded the highest number of plant partners in polar zones, but </w:t>
      </w:r>
      <w:r w:rsidR="00E81AE9">
        <w:t>did not show the highest</w:t>
      </w:r>
      <w:r w:rsidR="00FC31FA">
        <w:t xml:space="preserve"> proportional generalism in any climate zone (Figure 2</w:t>
      </w:r>
      <w:r w:rsidR="00E81AE9">
        <w:t>)</w:t>
      </w:r>
      <w:r w:rsidR="00FC31FA">
        <w:t xml:space="preserve">. </w:t>
      </w:r>
      <w:commentRangeStart w:id="108"/>
      <w:r w:rsidR="00FC31FA">
        <w:t xml:space="preserve">We separated Syrphidae from other Diptera, because they are common and recognisable pollinators, were the most common fly visitors in our dataset, and because analysing </w:t>
      </w:r>
      <w:r w:rsidR="008F5166">
        <w:t>all</w:t>
      </w:r>
      <w:r w:rsidR="00FC31FA">
        <w:t xml:space="preserve"> data at family level was not possible, due to the high number of zeros across most insect families</w:t>
      </w:r>
      <w:commentRangeEnd w:id="108"/>
      <w:r w:rsidR="004D0415">
        <w:rPr>
          <w:rStyle w:val="CommentReference"/>
          <w:rFonts w:asciiTheme="minorHAnsi" w:hAnsiTheme="minorHAnsi" w:cstheme="minorBidi"/>
          <w:lang w:val="en-GB"/>
        </w:rPr>
        <w:commentReference w:id="108"/>
      </w:r>
      <w:r w:rsidR="00FC31FA">
        <w:t xml:space="preserve">. </w:t>
      </w:r>
      <w:commentRangeStart w:id="109"/>
      <w:r w:rsidR="00FC31FA">
        <w:t xml:space="preserve">Therefore, </w:t>
      </w:r>
      <w:commentRangeStart w:id="110"/>
      <w:r w:rsidR="00FC31FA">
        <w:t>this result is likely an artefact of our groupings</w:t>
      </w:r>
      <w:commentRangeEnd w:id="110"/>
      <w:r w:rsidR="00FC31FA">
        <w:rPr>
          <w:rStyle w:val="CommentReference"/>
          <w:rFonts w:asciiTheme="minorHAnsi" w:hAnsiTheme="minorHAnsi" w:cstheme="minorBidi"/>
          <w:lang w:val="en-GB"/>
        </w:rPr>
        <w:commentReference w:id="110"/>
      </w:r>
      <w:r w:rsidR="00FC31FA">
        <w:t>, not an indication that Syrphidae are not important pollinators.</w:t>
      </w:r>
      <w:r w:rsidR="0079322E">
        <w:t xml:space="preserve"> </w:t>
      </w:r>
      <w:commentRangeEnd w:id="109"/>
      <w:r w:rsidR="0071157C">
        <w:rPr>
          <w:rStyle w:val="CommentReference"/>
          <w:rFonts w:asciiTheme="minorHAnsi" w:hAnsiTheme="minorHAnsi" w:cstheme="minorBidi"/>
          <w:lang w:val="en-GB"/>
        </w:rPr>
        <w:commentReference w:id="109"/>
      </w:r>
    </w:p>
    <w:p w14:paraId="69FFF7E0" w14:textId="58F8C4B9" w:rsidR="0014789D" w:rsidRDefault="0014789D" w:rsidP="000D1A18">
      <w:pPr>
        <w:spacing w:line="480" w:lineRule="auto"/>
      </w:pPr>
    </w:p>
    <w:p w14:paraId="2EA9414E" w14:textId="77777777" w:rsidR="008B580D" w:rsidRPr="00EE2431" w:rsidRDefault="008B580D" w:rsidP="000D1A18">
      <w:pPr>
        <w:spacing w:line="480" w:lineRule="auto"/>
        <w:rPr>
          <w:b/>
          <w:sz w:val="36"/>
        </w:rPr>
      </w:pPr>
      <w:r>
        <w:rPr>
          <w:b/>
          <w:noProof/>
          <w:sz w:val="36"/>
          <w:lang w:eastAsia="en-AU"/>
        </w:rPr>
        <w:lastRenderedPageBreak/>
        <w:drawing>
          <wp:inline distT="0" distB="0" distL="0" distR="0" wp14:anchorId="4659A9E7" wp14:editId="72D09B5D">
            <wp:extent cx="6070600" cy="45529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df"/>
                    <pic:cNvPicPr/>
                  </pic:nvPicPr>
                  <pic:blipFill>
                    <a:blip r:embed="rId9"/>
                    <a:stretch>
                      <a:fillRect/>
                    </a:stretch>
                  </pic:blipFill>
                  <pic:spPr>
                    <a:xfrm>
                      <a:off x="0" y="0"/>
                      <a:ext cx="6070600" cy="4552950"/>
                    </a:xfrm>
                    <a:prstGeom prst="rect">
                      <a:avLst/>
                    </a:prstGeom>
                  </pic:spPr>
                </pic:pic>
              </a:graphicData>
            </a:graphic>
          </wp:inline>
        </w:drawing>
      </w:r>
    </w:p>
    <w:p w14:paraId="35EAEDEA" w14:textId="30F55684" w:rsidR="008B580D" w:rsidRDefault="008B580D" w:rsidP="000D1A18">
      <w:pPr>
        <w:spacing w:line="480" w:lineRule="auto"/>
      </w:pPr>
      <w:r w:rsidRPr="005B6969">
        <w:rPr>
          <w:b/>
        </w:rPr>
        <w:t xml:space="preserve">Figure </w:t>
      </w:r>
      <w:r w:rsidR="001F3D41">
        <w:rPr>
          <w:b/>
        </w:rPr>
        <w:t>2</w:t>
      </w:r>
      <w:r w:rsidRPr="005B6969">
        <w:rPr>
          <w:b/>
        </w:rPr>
        <w:t>.</w:t>
      </w:r>
      <w:r w:rsidRPr="005B6969">
        <w:t xml:space="preserve"> A) </w:t>
      </w:r>
      <w:commentRangeStart w:id="111"/>
      <w:commentRangeStart w:id="112"/>
      <w:r w:rsidRPr="005B6969">
        <w:t xml:space="preserve">Model-estimated proportion of network </w:t>
      </w:r>
      <w:commentRangeEnd w:id="111"/>
      <w:r w:rsidR="0040151A">
        <w:rPr>
          <w:rStyle w:val="CommentReference"/>
          <w:rFonts w:asciiTheme="minorHAnsi" w:hAnsiTheme="minorHAnsi" w:cstheme="minorBidi"/>
          <w:lang w:val="en-GB"/>
        </w:rPr>
        <w:commentReference w:id="111"/>
      </w:r>
      <w:r w:rsidRPr="005B6969">
        <w:t>links</w:t>
      </w:r>
      <w:r w:rsidR="008C355D">
        <w:t xml:space="preserve"> (proportional generalism)</w:t>
      </w:r>
      <w:commentRangeEnd w:id="112"/>
      <w:r w:rsidR="0071157C">
        <w:rPr>
          <w:rStyle w:val="CommentReference"/>
          <w:rFonts w:asciiTheme="minorHAnsi" w:hAnsiTheme="minorHAnsi" w:cstheme="minorBidi"/>
          <w:lang w:val="en-GB"/>
        </w:rPr>
        <w:commentReference w:id="112"/>
      </w:r>
      <w:r w:rsidRPr="005B6969">
        <w:t xml:space="preserve"> and (B) </w:t>
      </w:r>
      <w:commentRangeStart w:id="113"/>
      <w:r w:rsidR="008C355D">
        <w:t xml:space="preserve">species-level </w:t>
      </w:r>
      <w:commentRangeEnd w:id="113"/>
      <w:r w:rsidR="00970195">
        <w:rPr>
          <w:rStyle w:val="CommentReference"/>
          <w:rFonts w:asciiTheme="minorHAnsi" w:hAnsiTheme="minorHAnsi" w:cstheme="minorBidi"/>
          <w:lang w:val="en-GB"/>
        </w:rPr>
        <w:commentReference w:id="113"/>
      </w:r>
      <w:r w:rsidR="00970195">
        <w:t>absolute</w:t>
      </w:r>
      <w:r w:rsidRPr="005B6969">
        <w:t xml:space="preserve"> </w:t>
      </w:r>
      <w:r>
        <w:t>generalism</w:t>
      </w:r>
      <w:r w:rsidRPr="005B6969">
        <w:t xml:space="preserve"> for each pollinator taxonomic group, in each climate zone. Dots are posterior mean estimates and error bars denote </w:t>
      </w:r>
      <w:r w:rsidRPr="005B6969">
        <w:sym w:font="Symbol" w:char="F0B1"/>
      </w:r>
      <w:r w:rsidRPr="005B6969">
        <w:t xml:space="preserve"> 95% credible intervals. Predictions of pollinator </w:t>
      </w:r>
      <w:r>
        <w:t>generalism</w:t>
      </w:r>
      <w:r w:rsidRPr="005B6969">
        <w:t xml:space="preserve"> are constrained to equal network size (100 plant-pollinator links).</w:t>
      </w:r>
    </w:p>
    <w:p w14:paraId="61DD46E3" w14:textId="77777777" w:rsidR="00955FE0" w:rsidRDefault="00955FE0" w:rsidP="000D1A18">
      <w:pPr>
        <w:spacing w:line="480" w:lineRule="auto"/>
      </w:pPr>
    </w:p>
    <w:p w14:paraId="6F0DA3D8" w14:textId="5DA100E2" w:rsidR="00955FE0" w:rsidRPr="00DE7948" w:rsidRDefault="00955FE0" w:rsidP="00955FE0">
      <w:pPr>
        <w:spacing w:line="480" w:lineRule="auto"/>
      </w:pPr>
    </w:p>
    <w:p w14:paraId="10B5EECC" w14:textId="77777777" w:rsidR="008B580D" w:rsidRDefault="008B580D" w:rsidP="000D1A18">
      <w:pPr>
        <w:spacing w:line="480" w:lineRule="auto"/>
        <w:rPr>
          <w:i/>
        </w:rPr>
        <w:sectPr w:rsidR="008B580D" w:rsidSect="00795E93">
          <w:pgSz w:w="11900" w:h="16840"/>
          <w:pgMar w:top="1440" w:right="1440" w:bottom="1440" w:left="1440" w:header="708" w:footer="708" w:gutter="0"/>
          <w:lnNumType w:countBy="1" w:restart="continuous"/>
          <w:cols w:space="708"/>
          <w:docGrid w:linePitch="360"/>
        </w:sectPr>
      </w:pPr>
    </w:p>
    <w:p w14:paraId="2E96B1D9" w14:textId="77777777" w:rsidR="008B580D" w:rsidRDefault="008B580D" w:rsidP="000D1A18">
      <w:pPr>
        <w:spacing w:line="480" w:lineRule="auto"/>
        <w:rPr>
          <w:i/>
        </w:rPr>
      </w:pPr>
      <w:r>
        <w:rPr>
          <w:i/>
          <w:noProof/>
          <w:lang w:eastAsia="en-AU"/>
        </w:rPr>
        <w:lastRenderedPageBreak/>
        <w:drawing>
          <wp:inline distT="0" distB="0" distL="0" distR="0" wp14:anchorId="0B1A7D37" wp14:editId="12425451">
            <wp:extent cx="8549229" cy="274320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49987" cy="2743443"/>
                    </a:xfrm>
                    <a:prstGeom prst="rect">
                      <a:avLst/>
                    </a:prstGeom>
                    <a:noFill/>
                    <a:ln>
                      <a:noFill/>
                    </a:ln>
                  </pic:spPr>
                </pic:pic>
              </a:graphicData>
            </a:graphic>
          </wp:inline>
        </w:drawing>
      </w:r>
    </w:p>
    <w:p w14:paraId="2D5C85B0" w14:textId="331F6041" w:rsidR="008B580D" w:rsidRPr="00EE2431" w:rsidRDefault="008B580D" w:rsidP="00827627">
      <w:pPr>
        <w:tabs>
          <w:tab w:val="left" w:pos="5361"/>
        </w:tabs>
        <w:spacing w:line="480" w:lineRule="auto"/>
        <w:rPr>
          <w:i/>
        </w:rPr>
      </w:pPr>
      <w:r w:rsidRPr="0026242A">
        <w:rPr>
          <w:b/>
        </w:rPr>
        <w:t xml:space="preserve">Figure </w:t>
      </w:r>
      <w:r w:rsidR="001F3D41">
        <w:rPr>
          <w:b/>
        </w:rPr>
        <w:t>3</w:t>
      </w:r>
      <w:commentRangeStart w:id="114"/>
      <w:r w:rsidRPr="0026242A">
        <w:t xml:space="preserve"> </w:t>
      </w:r>
      <w:commentRangeStart w:id="115"/>
      <w:r w:rsidRPr="0026242A">
        <w:t xml:space="preserve">Global map of </w:t>
      </w:r>
      <w:commentRangeStart w:id="116"/>
      <w:r w:rsidR="000E1A3C">
        <w:t xml:space="preserve">absolute </w:t>
      </w:r>
      <w:r>
        <w:t xml:space="preserve">generalism </w:t>
      </w:r>
      <w:commentRangeEnd w:id="116"/>
      <w:r w:rsidR="004D0415">
        <w:rPr>
          <w:rStyle w:val="CommentReference"/>
          <w:rFonts w:asciiTheme="minorHAnsi" w:hAnsiTheme="minorHAnsi" w:cstheme="minorBidi"/>
          <w:lang w:val="en-GB"/>
        </w:rPr>
        <w:commentReference w:id="116"/>
      </w:r>
      <w:r>
        <w:t xml:space="preserve">for </w:t>
      </w:r>
      <w:r w:rsidRPr="0026242A">
        <w:t xml:space="preserve">each pollinator </w:t>
      </w:r>
      <w:r>
        <w:t xml:space="preserve">taxonomic </w:t>
      </w:r>
      <w:r w:rsidRPr="0026242A">
        <w:t xml:space="preserve">group within climate zones. Circles represent individual networks. Circle size is relative to </w:t>
      </w:r>
      <w:r>
        <w:t>the model estimates for pollinator generalism (</w:t>
      </w:r>
      <w:commentRangeStart w:id="117"/>
      <w:r>
        <w:t>number of plant partners</w:t>
      </w:r>
      <w:commentRangeEnd w:id="117"/>
      <w:r w:rsidR="004D0415">
        <w:rPr>
          <w:rStyle w:val="CommentReference"/>
          <w:rFonts w:asciiTheme="minorHAnsi" w:hAnsiTheme="minorHAnsi" w:cstheme="minorBidi"/>
          <w:lang w:val="en-GB"/>
        </w:rPr>
        <w:commentReference w:id="117"/>
      </w:r>
      <w:r>
        <w:t xml:space="preserve">) for </w:t>
      </w:r>
      <w:r w:rsidRPr="0026242A">
        <w:t>each pollinator taxonomic group within each network.</w:t>
      </w:r>
      <w:commentRangeEnd w:id="114"/>
      <w:r w:rsidR="00D176C2">
        <w:rPr>
          <w:rStyle w:val="CommentReference"/>
          <w:rFonts w:asciiTheme="minorHAnsi" w:hAnsiTheme="minorHAnsi" w:cstheme="minorBidi"/>
          <w:lang w:val="en-GB"/>
        </w:rPr>
        <w:commentReference w:id="114"/>
      </w:r>
      <w:commentRangeEnd w:id="115"/>
      <w:r w:rsidR="004D0415">
        <w:rPr>
          <w:rStyle w:val="CommentReference"/>
          <w:rFonts w:asciiTheme="minorHAnsi" w:hAnsiTheme="minorHAnsi" w:cstheme="minorBidi"/>
          <w:lang w:val="en-GB"/>
        </w:rPr>
        <w:commentReference w:id="115"/>
      </w:r>
    </w:p>
    <w:p w14:paraId="51817499" w14:textId="77777777" w:rsidR="008B580D" w:rsidRDefault="008B580D" w:rsidP="000D1A18">
      <w:pPr>
        <w:spacing w:line="480" w:lineRule="auto"/>
        <w:sectPr w:rsidR="008B580D" w:rsidSect="00795E93">
          <w:pgSz w:w="16840" w:h="11901" w:orient="landscape"/>
          <w:pgMar w:top="1440" w:right="1440" w:bottom="1440" w:left="1440" w:header="709" w:footer="709" w:gutter="0"/>
          <w:lnNumType w:countBy="1" w:restart="continuous"/>
          <w:cols w:space="708"/>
          <w:docGrid w:linePitch="360"/>
        </w:sectPr>
      </w:pPr>
    </w:p>
    <w:p w14:paraId="0E1A9E38" w14:textId="41F736EB" w:rsidR="000F0590" w:rsidRDefault="00955FE0" w:rsidP="000D1A18">
      <w:pPr>
        <w:spacing w:line="480" w:lineRule="auto"/>
      </w:pPr>
      <w:commentRangeStart w:id="118"/>
      <w:r>
        <w:lastRenderedPageBreak/>
        <w:t>There are multiple ways to measure generalisation (cf. specialisation) in plant-pollinator networks</w:t>
      </w:r>
      <w:r>
        <w:fldChar w:fldCharType="begin"/>
      </w:r>
      <w:r w:rsidR="00E81AE9">
        <w:instrText xml:space="preserve"> ADDIN ZOTERO_ITEM CSL_CITATION {"citationID":"L0JCmlvb","properties":{"formattedCitation":"\\super 5,23\\nosupersub{}","plainCitation":"5,23","noteIndex":0},"citationItems":[{"id":1730,"uris":["http://zotero.org/users/4386162/items/AFCTWF5E"],"uri":["http://zotero.org/users/4386162/items/AFCTWF5E"],"itemData":{"id":1730,"type":"article-journal","title":"The specialization continuum in pollination systems: diversity of concepts and implications for ecology, evolution and conservation","container-title":"Functional Ecology","page":"88-100","volume":"31","issue":"1","source":"Wiley Online Library","abstract":"Specialization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article.","DOI":"10.1111/1365-2435.12783","ISSN":"1365-2435","shortTitle":"The specialization continuum in pollination systems","language":"en","author":[{"family":"Armbruster","given":"William Scott"}],"issued":{"date-parts":[["2017"]]}}},{"id":1263,"uris":["http://zotero.org/users/4386162/items/NS9W6VQV"],"uri":["http://zotero.org/users/4386162/items/NS9W6VQV"],"itemData":{"id":1263,"type":"article-journal","title":"How to be a specialist? Quantifying specialisation in pollination networks","container-title":"Network Biology","URL":"http://portal.uni-freiburg.de/biometrie/mitarbeiter/dormann/publications-dormann/Dormann2011NetworkBiology.pdf","journalAbbreviation":"Network Biology","author":[{"family":"Dormann","given":"CF"}],"issued":{"date-parts":[["2011"]]},"accessed":{"date-parts":[["2018",7,8]]}}}],"schema":"https://github.com/citation-style-language/schema/raw/master/csl-citation.json"} </w:instrText>
      </w:r>
      <w:r>
        <w:fldChar w:fldCharType="separate"/>
      </w:r>
      <w:r w:rsidR="00E81AE9" w:rsidRPr="00E81AE9">
        <w:rPr>
          <w:szCs w:val="24"/>
          <w:vertAlign w:val="superscript"/>
        </w:rPr>
        <w:t>5,23</w:t>
      </w:r>
      <w:r>
        <w:fldChar w:fldCharType="end"/>
      </w:r>
      <w:r>
        <w:t xml:space="preserve">. We focused on comparing absolute and proportional ecological generalism, </w:t>
      </w:r>
      <w:r w:rsidR="00BB0774">
        <w:t>which are quantitative representations of network linkages</w:t>
      </w:r>
      <w:r>
        <w:t>.</w:t>
      </w:r>
      <w:commentRangeEnd w:id="118"/>
      <w:r w:rsidR="004D0415">
        <w:rPr>
          <w:rStyle w:val="CommentReference"/>
          <w:rFonts w:asciiTheme="minorHAnsi" w:hAnsiTheme="minorHAnsi" w:cstheme="minorBidi"/>
          <w:lang w:val="en-GB"/>
        </w:rPr>
        <w:commentReference w:id="118"/>
      </w:r>
      <w:r>
        <w:t xml:space="preserve"> </w:t>
      </w:r>
      <w:r w:rsidR="00FE1F7D">
        <w:t xml:space="preserve">Our results highlight how focusing only on actual numbers of links in network studies overlooks important </w:t>
      </w:r>
      <w:commentRangeStart w:id="119"/>
      <w:r w:rsidR="00FE1F7D">
        <w:t>community-</w:t>
      </w:r>
      <w:commentRangeEnd w:id="119"/>
      <w:r w:rsidR="004D0415">
        <w:rPr>
          <w:rStyle w:val="CommentReference"/>
          <w:rFonts w:asciiTheme="minorHAnsi" w:hAnsiTheme="minorHAnsi" w:cstheme="minorBidi"/>
          <w:lang w:val="en-GB"/>
        </w:rPr>
        <w:commentReference w:id="119"/>
      </w:r>
      <w:r w:rsidR="00FE1F7D">
        <w:t xml:space="preserve">level information about plant-pollinator communities. </w:t>
      </w:r>
      <w:r>
        <w:t xml:space="preserve">For example, </w:t>
      </w:r>
      <w:commentRangeStart w:id="120"/>
      <w:r>
        <w:t>Syrphidae had the highest number of plant partners in polar climates, and the greatest proportion of network links in continental climates</w:t>
      </w:r>
      <w:commentRangeEnd w:id="120"/>
      <w:r w:rsidR="004D0415">
        <w:rPr>
          <w:rStyle w:val="CommentReference"/>
          <w:rFonts w:asciiTheme="minorHAnsi" w:hAnsiTheme="minorHAnsi" w:cstheme="minorBidi"/>
          <w:lang w:val="en-GB"/>
        </w:rPr>
        <w:commentReference w:id="120"/>
      </w:r>
      <w:r>
        <w:t xml:space="preserve"> (Figure 2). Similarly, bees visited the most plant species in tropical zones, but had the greatest proportion of network </w:t>
      </w:r>
      <w:r w:rsidR="00D90ADA">
        <w:t>links in continental zones (higher than Syrphidae).</w:t>
      </w:r>
      <w:r w:rsidR="00FE1F7D">
        <w:t xml:space="preserve"> Non-syrphid Diptera were recorded on fewer plant partners, </w:t>
      </w:r>
      <w:commentRangeStart w:id="121"/>
      <w:r w:rsidR="00FE1F7D">
        <w:t>in absolute terms</w:t>
      </w:r>
      <w:commentRangeEnd w:id="121"/>
      <w:r w:rsidR="004D0415">
        <w:rPr>
          <w:rStyle w:val="CommentReference"/>
          <w:rFonts w:asciiTheme="minorHAnsi" w:hAnsiTheme="minorHAnsi" w:cstheme="minorBidi"/>
          <w:lang w:val="en-GB"/>
        </w:rPr>
        <w:commentReference w:id="121"/>
      </w:r>
      <w:r w:rsidR="00FE1F7D">
        <w:t xml:space="preserve">, across all networks; but, relative to other taxa and other climate zones, </w:t>
      </w:r>
      <w:r w:rsidR="001C3C12">
        <w:t>they</w:t>
      </w:r>
      <w:r w:rsidR="00FE1F7D">
        <w:t xml:space="preserve"> were the most dominant pollinator in polar zones</w:t>
      </w:r>
      <w:r w:rsidR="00BB0774">
        <w:t xml:space="preserve"> (Figure 2)</w:t>
      </w:r>
      <w:r w:rsidR="00FE1F7D">
        <w:t>.</w:t>
      </w:r>
      <w:r w:rsidR="0006732A">
        <w:t xml:space="preserve"> </w:t>
      </w:r>
      <w:commentRangeStart w:id="122"/>
      <w:commentRangeStart w:id="123"/>
      <w:r w:rsidR="001C3C12">
        <w:t xml:space="preserve">This </w:t>
      </w:r>
      <w:r w:rsidR="008F5166">
        <w:t>shows</w:t>
      </w:r>
      <w:r w:rsidR="001C3C12">
        <w:t xml:space="preserve"> that, for poll</w:t>
      </w:r>
      <w:r w:rsidR="00BF2DAA">
        <w:t xml:space="preserve">inators, </w:t>
      </w:r>
      <w:r w:rsidR="00AD194D">
        <w:t>actual</w:t>
      </w:r>
      <w:r w:rsidR="00BF2DAA">
        <w:t xml:space="preserve"> number of plant species</w:t>
      </w:r>
      <w:r w:rsidR="001C3C12">
        <w:t xml:space="preserve"> </w:t>
      </w:r>
      <w:r w:rsidR="00AD194D">
        <w:t xml:space="preserve">they are observed </w:t>
      </w:r>
      <w:r w:rsidR="001C3C12">
        <w:t>visit</w:t>
      </w:r>
      <w:r w:rsidR="00AD194D">
        <w:t>ing</w:t>
      </w:r>
      <w:r w:rsidR="001C3C12">
        <w:t xml:space="preserve"> is not n</w:t>
      </w:r>
      <w:r w:rsidR="00AD194D">
        <w:t xml:space="preserve">ecessarily indicative of their relative </w:t>
      </w:r>
      <w:r w:rsidR="001C3C12">
        <w:t>importance in the system.</w:t>
      </w:r>
      <w:r w:rsidR="0006732A">
        <w:t xml:space="preserve"> </w:t>
      </w:r>
      <w:commentRangeEnd w:id="122"/>
      <w:r w:rsidR="0071157C">
        <w:rPr>
          <w:rStyle w:val="CommentReference"/>
          <w:rFonts w:asciiTheme="minorHAnsi" w:hAnsiTheme="minorHAnsi" w:cstheme="minorBidi"/>
          <w:lang w:val="en-GB"/>
        </w:rPr>
        <w:commentReference w:id="122"/>
      </w:r>
      <w:commentRangeEnd w:id="123"/>
      <w:r w:rsidR="00704DC0">
        <w:rPr>
          <w:rStyle w:val="CommentReference"/>
          <w:rFonts w:asciiTheme="minorHAnsi" w:hAnsiTheme="minorHAnsi" w:cstheme="minorBidi"/>
          <w:lang w:val="en-GB"/>
        </w:rPr>
        <w:commentReference w:id="123"/>
      </w:r>
    </w:p>
    <w:p w14:paraId="2C025433" w14:textId="77777777" w:rsidR="001C3C12" w:rsidRDefault="001C3C12" w:rsidP="000D1A18">
      <w:pPr>
        <w:spacing w:line="480" w:lineRule="auto"/>
      </w:pPr>
    </w:p>
    <w:p w14:paraId="7428BFA1" w14:textId="1059FB66" w:rsidR="00690CE2" w:rsidRDefault="00705F24" w:rsidP="000D1A18">
      <w:pPr>
        <w:spacing w:line="480" w:lineRule="auto"/>
      </w:pPr>
      <w:r>
        <w:t>Our</w:t>
      </w:r>
      <w:r w:rsidR="00C73A6A">
        <w:t xml:space="preserve"> results provide empirical evidence that non-syrphid flies are relatively more common as pollinators in polar zones, and bees are relatively more common as pollinators in continental and temperate climate zones. </w:t>
      </w:r>
      <w:commentRangeStart w:id="124"/>
      <w:r w:rsidR="00C73A6A">
        <w:t xml:space="preserve">Our analysis is based </w:t>
      </w:r>
      <w:r w:rsidR="002115A4">
        <w:t xml:space="preserve">on </w:t>
      </w:r>
      <w:r w:rsidR="008F5166">
        <w:t>the most comprehensive set of insect pollinator networks collated thus far</w:t>
      </w:r>
      <w:commentRangeEnd w:id="124"/>
      <w:r w:rsidR="00704DC0">
        <w:rPr>
          <w:rStyle w:val="CommentReference"/>
          <w:rFonts w:asciiTheme="minorHAnsi" w:hAnsiTheme="minorHAnsi" w:cstheme="minorBidi"/>
          <w:lang w:val="en-GB"/>
        </w:rPr>
        <w:commentReference w:id="124"/>
      </w:r>
      <w:r w:rsidR="00C73A6A">
        <w:t xml:space="preserve">. </w:t>
      </w:r>
      <w:commentRangeStart w:id="125"/>
      <w:r w:rsidR="00C73A6A">
        <w:t>Moreover,</w:t>
      </w:r>
      <w:r w:rsidR="002115A4">
        <w:t xml:space="preserve"> we separate insect pollinators into functional groupings to identify response diversity among taxa, where</w:t>
      </w:r>
      <w:r w:rsidR="00457ED5">
        <w:t>as</w:t>
      </w:r>
      <w:r w:rsidR="002115A4">
        <w:t xml:space="preserve"> other studies have </w:t>
      </w:r>
      <w:r w:rsidR="008F5166">
        <w:t>largely considered</w:t>
      </w:r>
      <w:r w:rsidR="002115A4">
        <w:t xml:space="preserve"> overall patterns </w:t>
      </w:r>
      <w:r>
        <w:t>for</w:t>
      </w:r>
      <w:r w:rsidR="002115A4">
        <w:t xml:space="preserve"> all pollinators, often </w:t>
      </w:r>
      <w:r w:rsidR="00457ED5">
        <w:t>grouping</w:t>
      </w:r>
      <w:r w:rsidR="002115A4">
        <w:t xml:space="preserve"> birds and insects together</w:t>
      </w:r>
      <w:commentRangeEnd w:id="125"/>
      <w:r w:rsidR="00704DC0">
        <w:rPr>
          <w:rStyle w:val="CommentReference"/>
          <w:rFonts w:asciiTheme="minorHAnsi" w:hAnsiTheme="minorHAnsi" w:cstheme="minorBidi"/>
          <w:lang w:val="en-GB"/>
        </w:rPr>
        <w:commentReference w:id="125"/>
      </w:r>
      <w:r w:rsidR="002115A4">
        <w:t>.</w:t>
      </w:r>
      <w:r w:rsidR="00C73A6A">
        <w:t xml:space="preserve"> </w:t>
      </w:r>
      <w:commentRangeStart w:id="126"/>
      <w:r w:rsidR="002115A4">
        <w:t>W</w:t>
      </w:r>
      <w:r w:rsidR="00C73A6A">
        <w:t>e</w:t>
      </w:r>
      <w:r w:rsidR="002115A4">
        <w:t xml:space="preserve"> also</w:t>
      </w:r>
      <w:r w:rsidR="00C73A6A">
        <w:t xml:space="preserve"> focus on relative proportions of </w:t>
      </w:r>
      <w:r w:rsidR="008F5166">
        <w:t xml:space="preserve">observed </w:t>
      </w:r>
      <w:r w:rsidR="00C73A6A">
        <w:t xml:space="preserve">pollinator taxa, rather than </w:t>
      </w:r>
      <w:r>
        <w:t xml:space="preserve">comparing </w:t>
      </w:r>
      <w:r w:rsidR="00C73A6A">
        <w:t>network structure or diversity metrics, which can be influenced by sampling effort or network size</w:t>
      </w:r>
      <w:r w:rsidR="002115A4">
        <w:t xml:space="preserve">. </w:t>
      </w:r>
      <w:r>
        <w:t>We are confident that our results are not influenced by latitude, which has received much attention as a potential driver of plant-pollinator interactions</w:t>
      </w:r>
      <w:r>
        <w:fldChar w:fldCharType="begin"/>
      </w:r>
      <w:r w:rsidR="00E81AE9">
        <w:instrText xml:space="preserve"> ADDIN ZOTERO_ITEM CSL_CITATION {"citationID":"wJNFqDET","properties":{"formattedCitation":"\\super 6,21\\nosupersub{}","plainCitation":"6,21","noteIndex":0},"citationItems":[{"id":1698,"uris":["http://zotero.org/users/4386162/items/D45IZ2UG"],"uri":["http://zotero.org/users/4386162/items/D45IZ2UG"],"itemData":{"id":1698,"type":"article-journal","title":"Is the notion that species interactions are stronger and more specialized in the tropics a zombie idea?","container-title":"Biotropica","page":"141-145","volume":"48","issue":"2","source":"Wiley Online Library","DOI":"10.1111/btp.12281","ISSN":"1744-7429","language":"en","author":[{"family":"Moles","given":"Angela T."},{"family":"Ollerton","given":"Jeff"}],"issued":{"date-parts":[["2016"]]}}},{"id":1180,"uris":["http://zotero.org/users/4386162/items/WQJNPB9F"],"uri":["http://zotero.org/users/4386162/items/WQJNPB9F"],"itemData":{"id":1180,"type":"article-journal","title":"Specialization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F"},{"family":"Blüthgen","given":"Nico"}],"issued":{"date-parts":[["2012",10,23]]}}}],"schema":"https://github.com/citation-style-language/schema/raw/master/csl-citation.json"} </w:instrText>
      </w:r>
      <w:r>
        <w:fldChar w:fldCharType="separate"/>
      </w:r>
      <w:r w:rsidR="00E81AE9" w:rsidRPr="00E81AE9">
        <w:rPr>
          <w:szCs w:val="24"/>
          <w:vertAlign w:val="superscript"/>
        </w:rPr>
        <w:t>6,21</w:t>
      </w:r>
      <w:r>
        <w:fldChar w:fldCharType="end"/>
      </w:r>
      <w:r>
        <w:t>. We tested the effect of latitude on our data (see Methods), but b</w:t>
      </w:r>
      <w:r w:rsidR="000448B9" w:rsidRPr="00EE2431">
        <w:t xml:space="preserve">oth </w:t>
      </w:r>
      <w:r w:rsidR="000448B9">
        <w:t xml:space="preserve">the </w:t>
      </w:r>
      <w:r w:rsidR="000448B9" w:rsidRPr="00EE2431">
        <w:t xml:space="preserve">proportion of network links and species-level </w:t>
      </w:r>
      <w:r w:rsidR="000448B9">
        <w:lastRenderedPageBreak/>
        <w:t>generalism</w:t>
      </w:r>
      <w:r w:rsidR="000448B9" w:rsidRPr="00EE2431">
        <w:t xml:space="preserve"> were better explained by</w:t>
      </w:r>
      <w:r w:rsidR="000448B9">
        <w:t xml:space="preserve"> the</w:t>
      </w:r>
      <w:r w:rsidR="000448B9" w:rsidRPr="00EE2431">
        <w:t xml:space="preserve"> </w:t>
      </w:r>
      <w:commentRangeStart w:id="127"/>
      <w:r w:rsidR="000448B9" w:rsidRPr="00EE2431">
        <w:t>climat</w:t>
      </w:r>
      <w:r w:rsidR="000448B9">
        <w:t>e</w:t>
      </w:r>
      <w:r w:rsidR="000448B9" w:rsidRPr="00EE2431">
        <w:t xml:space="preserve"> zone </w:t>
      </w:r>
      <w:r w:rsidR="000448B9">
        <w:t xml:space="preserve">model </w:t>
      </w:r>
      <w:r w:rsidR="000448B9" w:rsidRPr="00EE2431">
        <w:t xml:space="preserve">than </w:t>
      </w:r>
      <w:r w:rsidR="000448B9">
        <w:t xml:space="preserve">the </w:t>
      </w:r>
      <w:r w:rsidR="000448B9" w:rsidRPr="00EE2431">
        <w:t>latitude</w:t>
      </w:r>
      <w:r w:rsidR="000448B9">
        <w:t xml:space="preserve"> model</w:t>
      </w:r>
      <w:r w:rsidR="000448B9" w:rsidRPr="00EE2431">
        <w:t xml:space="preserve"> </w:t>
      </w:r>
      <w:commentRangeEnd w:id="127"/>
      <w:r>
        <w:rPr>
          <w:rStyle w:val="CommentReference"/>
          <w:rFonts w:asciiTheme="minorHAnsi" w:hAnsiTheme="minorHAnsi" w:cstheme="minorBidi"/>
          <w:lang w:val="en-GB"/>
        </w:rPr>
        <w:commentReference w:id="127"/>
      </w:r>
      <w:r w:rsidR="000448B9" w:rsidRPr="00EE2431">
        <w:t>(</w:t>
      </w:r>
      <w:r w:rsidR="000448B9">
        <w:t>p</w:t>
      </w:r>
      <w:r w:rsidR="000448B9" w:rsidRPr="00EE2431">
        <w:t>roportion</w:t>
      </w:r>
      <w:r w:rsidR="000448B9">
        <w:t xml:space="preserve"> of network links ΔWAIC: -47.71;</w:t>
      </w:r>
      <w:r w:rsidR="000448B9" w:rsidRPr="00EE2431">
        <w:t xml:space="preserve"> species-level </w:t>
      </w:r>
      <w:r w:rsidR="000448B9">
        <w:t>generalism</w:t>
      </w:r>
      <w:r w:rsidR="000448B9" w:rsidRPr="00EE2431">
        <w:t xml:space="preserve"> ΔWAIC: </w:t>
      </w:r>
      <w:commentRangeEnd w:id="126"/>
      <w:r w:rsidR="00704DC0">
        <w:rPr>
          <w:rStyle w:val="CommentReference"/>
          <w:rFonts w:asciiTheme="minorHAnsi" w:hAnsiTheme="minorHAnsi" w:cstheme="minorBidi"/>
          <w:lang w:val="en-GB"/>
        </w:rPr>
        <w:commentReference w:id="126"/>
      </w:r>
      <w:r w:rsidR="000448B9" w:rsidRPr="00D54557">
        <w:t>-34.15</w:t>
      </w:r>
      <w:r w:rsidR="000448B9" w:rsidRPr="00EE2431">
        <w:t>).</w:t>
      </w:r>
      <w:r>
        <w:t xml:space="preserve"> F</w:t>
      </w:r>
      <w:commentRangeStart w:id="128"/>
      <w:r>
        <w:t>urthermore, although previous work has discussed the influence of climate on plant-pollinator networks</w:t>
      </w:r>
      <w:r>
        <w:fldChar w:fldCharType="begin"/>
      </w:r>
      <w:r w:rsidR="00E81AE9">
        <w:instrText xml:space="preserve"> ADDIN ZOTERO_ITEM CSL_CITATION {"citationID":"ZHAJWfA0","properties":{"formattedCitation":"\\super 21\\nosupersub{}","plainCitation":"21","noteIndex":0},"citationItems":[{"id":1180,"uris":["http://zotero.org/users/4386162/items/WQJNPB9F"],"uri":["http://zotero.org/users/4386162/items/WQJNPB9F"],"itemData":{"id":1180,"type":"article-journal","title":"Specialization of mutualistic interaction networks decreases toward tropical latitudes.","container-title":"Current Biology","page":"1925-1931","volume":"22","issue":"20","abstract":"Species-rich tropical communities are expected to be more specialized than their temperate counterparts. Several studies have reported increasing biotic specialization toward the tropics, whereas others have not found latitudinal trends once accounting for sampling bias or differences in plant diversity. Thus, the direction of the latitudinal specialization gradient remains contentious. With an unprecedented global data set, we investigated how biotic specialization between plants and animal pollinators or seed dispersers is associated with latitude, past and contemporary climate, and plant diversity. We show that in contrast to expectation, biotic specialization of mutualistic networks is significantly lower at tropical than at temperate latitudes. Specialization was more closely related to contemporary climate than to past climate stability, suggesting that current conditions have a stronger effect on biotic specialization than historical community stability. Biotic specialization decreased with increasing local and regional plant diversity. This suggests that high specialization of mutualistic interactions is a response of pollinators and seed dispersers to low plant diversity. This could explain why the latitudinal specialization gradient is reversed relative to the latitudinal diversity gradient. Low mutualistic network specialization in the tropics suggests higher tolerance against extinctions in tropical than in temperate communities. Copyright © 2012 Elsevier Ltd. All rights reserved.","DOI":"10.1016/j.cub.2012.08.015","journalAbbreviation":"Curr Biol","author":[{"family":"Schleuning","given":"Matthias"},{"family":"Fründ","given":"Jochen"},{"family":"Klein","given":"Alexandra-Maria"},{"family":"Abrahamczyk","given":"Stefan"},{"family":"Alarcón","given":"Ruben"},{"family":"Albrecht","given":"Matthias"},{"family":"Andersson","given":"Georg K S"},{"family":"Bazarian","given":"Simone"},{"family":"Böhning-Gaese","given":"Katrin"},{"family":"Bommarco","given":"Riccardo"},{"family":"Dalsgaard","given":"Bo"},{"family":"Dehling","given":"D Matthias"},{"family":"Gotlieb","given":"Ariella"},{"family":"Hagen","given":"Melanie"},{"family":"Hickler","given":"Thomas"},{"family":"Holzschuh","given":"Andrea"},{"family":"Kaiser-Bunbury","given":"Christopher N"},{"family":"Kreft","given":"Holger"},{"family":"Morris","given":"Rebecca J"},{"family":"Sandel","given":"Brody"},{"family":"Sutherland","given":"William J"},{"family":"Svenning","given":"Jens-Christian"},{"family":"Tscharntke","given":"Teja"},{"family":"Watts","given":"Stella"},{"family":"Weiner","given":"Christiane N"},{"family":"Werner","given":"Michael"},{"family":"Williams","given":"Neal M"},{"family":"Winqvist","given":"Camilla"},{"family":"Dormann","given":"Carsten F"},{"family":"Blüthgen","given":"Nico"}],"issued":{"date-parts":[["2012",10,23]]}}}],"schema":"https://github.com/citation-style-language/schema/raw/master/csl-citation.json"} </w:instrText>
      </w:r>
      <w:r>
        <w:fldChar w:fldCharType="separate"/>
      </w:r>
      <w:r w:rsidR="00E81AE9" w:rsidRPr="00E81AE9">
        <w:rPr>
          <w:szCs w:val="24"/>
          <w:vertAlign w:val="superscript"/>
        </w:rPr>
        <w:t>21</w:t>
      </w:r>
      <w:r>
        <w:fldChar w:fldCharType="end"/>
      </w:r>
      <w:r>
        <w:t xml:space="preserve">, relationships were tested </w:t>
      </w:r>
      <w:r w:rsidR="00FC31FA">
        <w:t>using</w:t>
      </w:r>
      <w:r w:rsidR="00CD05D7">
        <w:t xml:space="preserve"> temporal or</w:t>
      </w:r>
      <w:r w:rsidR="00FC31FA">
        <w:t xml:space="preserve"> annual temperature data. Yet c</w:t>
      </w:r>
      <w:r>
        <w:t>limate is a multivariate space</w:t>
      </w:r>
      <w:r w:rsidR="00FC31FA">
        <w:t xml:space="preserve"> encompassing more than just temperature</w:t>
      </w:r>
      <w:r w:rsidR="008F5166">
        <w:t xml:space="preserve"> fluctuations</w:t>
      </w:r>
      <w:r w:rsidR="00FC31FA">
        <w:t xml:space="preserve">. </w:t>
      </w:r>
      <w:r w:rsidR="008F5166">
        <w:t>Köppen c</w:t>
      </w:r>
      <w:r w:rsidR="00CD05D7">
        <w:t>limate zone classifications are extremely useful for aggregating complex climate gradients and vegetation patterns into simple, ecologically meaningful categories</w:t>
      </w:r>
      <w:r w:rsidR="00CD05D7">
        <w:fldChar w:fldCharType="begin"/>
      </w:r>
      <w:r w:rsidR="00CD05D7">
        <w:instrText xml:space="preserve"> ADDIN ZOTERO_ITEM CSL_CITATION {"citationID":"KmMYCWlk","properties":{"formattedCitation":"\\super 24\\nosupersub{}","plainCitation":"24","noteIndex":0},"citationItems":[{"id":1746,"uris":["http://zotero.org/users/4386162/items/STYF7HNY"],"uri":["http://zotero.org/users/4386162/items/STYF7HNY"],"itemData":{"id":1746,"type":"article-journal","title":"Present and future Köppen-Geiger climate classification maps at 1-km resolution","container-title":"Scientific Data","page":"180214","volume":"5","source":"www.nature.com","abstract":"We present new global maps of the Köppen-Geiger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www.gloh2o.org/koppen.","DOI":"10.1038/sdata.2018.214","ISSN":"2052-4463","language":"en","author":[{"family":"Beck","given":"Hylke E."},{"family":"Zimmermann","given":"Niklaus E."},{"family":"McVicar","given":"Tim R."},{"family":"Vergopolan","given":"Noemi"},{"family":"Berg","given":"Alexis"},{"family":"Wood","given":"Eric F."}],"issued":{"date-parts":[["2018",10,30]]}}}],"schema":"https://github.com/citation-style-language/schema/raw/master/csl-citation.json"} </w:instrText>
      </w:r>
      <w:r w:rsidR="00CD05D7">
        <w:fldChar w:fldCharType="separate"/>
      </w:r>
      <w:r w:rsidR="00CD05D7" w:rsidRPr="00CD05D7">
        <w:rPr>
          <w:szCs w:val="24"/>
          <w:vertAlign w:val="superscript"/>
        </w:rPr>
        <w:t>24</w:t>
      </w:r>
      <w:r w:rsidR="00CD05D7">
        <w:fldChar w:fldCharType="end"/>
      </w:r>
      <w:r w:rsidR="00FC31FA">
        <w:t>.</w:t>
      </w:r>
      <w:commentRangeEnd w:id="128"/>
      <w:r w:rsidR="00704DC0">
        <w:rPr>
          <w:rStyle w:val="CommentReference"/>
          <w:rFonts w:asciiTheme="minorHAnsi" w:hAnsiTheme="minorHAnsi" w:cstheme="minorBidi"/>
          <w:lang w:val="en-GB"/>
        </w:rPr>
        <w:commentReference w:id="128"/>
      </w:r>
      <w:r w:rsidR="00FC31FA">
        <w:t xml:space="preserve"> As we show here, climate zone is a more useful predictor of insect community composition than proxy variables like latitude. </w:t>
      </w:r>
      <w:r w:rsidR="00CD05D7">
        <w:t>More networks across other parts of the world are needed to</w:t>
      </w:r>
      <w:r w:rsidR="00FC31FA">
        <w:t xml:space="preserve"> test whether the sub-categories of the </w:t>
      </w:r>
      <w:r w:rsidR="00CD05D7">
        <w:t xml:space="preserve">Köppen </w:t>
      </w:r>
      <w:r w:rsidR="00FC31FA">
        <w:t>classification</w:t>
      </w:r>
      <w:r w:rsidR="00B210D6">
        <w:t>s identify more complex plant-pollinator interactions</w:t>
      </w:r>
      <w:r w:rsidR="00FC31FA">
        <w:t xml:space="preserve">. </w:t>
      </w:r>
    </w:p>
    <w:p w14:paraId="26103321" w14:textId="77777777" w:rsidR="00CD05D7" w:rsidRDefault="00CD05D7" w:rsidP="000D1A18">
      <w:pPr>
        <w:spacing w:line="480" w:lineRule="auto"/>
      </w:pPr>
    </w:p>
    <w:p w14:paraId="37DAF042" w14:textId="2D5BDA2A" w:rsidR="00FC31FA" w:rsidRDefault="00B210D6" w:rsidP="000D1A18">
      <w:pPr>
        <w:spacing w:line="480" w:lineRule="auto"/>
      </w:pPr>
      <w:commentRangeStart w:id="129"/>
      <w:r>
        <w:t>Climate change affects plant-pollinator networks through phenological mismatches</w:t>
      </w:r>
      <w:r w:rsidR="007108F3">
        <w:t>, with potentially devastating effects on ecosystem function</w:t>
      </w:r>
      <w:r>
        <w:fldChar w:fldCharType="begin"/>
      </w:r>
      <w:r>
        <w:instrText xml:space="preserve"> ADDIN ZOTERO_ITEM CSL_CITATION {"citationID":"FBBHrFqT","properties":{"formattedCitation":"\\super 17\\nosupersub{}","plainCitation":"17","noteIndex":0},"citationItems":[{"id":1188,"uris":["http://zotero.org/users/4386162/items/YVQUH52N"],"uri":["http://zotero.org/users/4386162/items/YVQUH52N"],"itemData":{"id":1188,"type":"article-journal","title":"How does climate warming affect plant-pollinator interactions?","container-title":"Ecology Letters","page":"184-195","volume":"12","issue":"2","abstract":"Climate warming affects the phenology, local abundance and large-scale distribution of plants and pollinators. Despite this, there is still limited knowledge of how elevated temperatures affect plant-pollinator mutualisms and how changed availability of mutualistic partners influences the persistence of interacting species. Here we review the evidence of climate warming effects on plants and pollinators and discuss how their interactions may be affected by increased temperatures. The onset of flowering in plants and first appearance dates of pollinators in several cases appear to advance linearly in response to recent temperature increases. Phenological responses to climate warming may therefore occur at parallel magnitudes in plants and pollinators, although considerable variation in responses across species should be expected. Despite the overall similarities in responses, a few studies have shown that climate warming may generate temporal mismatches among the mutualistic partners. Mismatches in pollination interactions are still rarely explored and their demographic consequences are largely unknown. Studies on multi-species plant-pollinator assemblages indicate that the overall structure of pollination networks probably are robust against perturbations caused by climate warming. We suggest potential ways of studying warming-caused mismatches and their consequences for plant-pollinator interactions, and highlight the strengths and limitations of such approaches.","DOI":"10.1111/j.1461-0248.2008.01269.x","journalAbbreviation":"Ecol Lett","author":[{"family":"Hegland","given":"Stein Joar"},{"family":"Nielsen","given":"Anders"},{"family":"Lázaro","given":"Amparo"},{"family":"Bjerknes","given":"Anne-Line"},{"family":"Totland","given":"Ørjan"}],"issued":{"date-parts":[["2009",2]]}}}],"schema":"https://github.com/citation-style-language/schema/raw/master/csl-citation.json"} </w:instrText>
      </w:r>
      <w:r>
        <w:fldChar w:fldCharType="separate"/>
      </w:r>
      <w:r w:rsidRPr="00B210D6">
        <w:rPr>
          <w:szCs w:val="24"/>
          <w:vertAlign w:val="superscript"/>
        </w:rPr>
        <w:t>17</w:t>
      </w:r>
      <w:r>
        <w:fldChar w:fldCharType="end"/>
      </w:r>
      <w:r>
        <w:t xml:space="preserve">. Understanding how composition of plant-pollinator networks varies across climate zones is a key first step to developing detailed analyses that identify </w:t>
      </w:r>
      <w:r w:rsidR="007108F3">
        <w:t>how climate change affects species-level interactions at local and regional scales</w:t>
      </w:r>
      <w:r>
        <w:t>.</w:t>
      </w:r>
      <w:commentRangeEnd w:id="129"/>
      <w:r w:rsidR="00704DC0">
        <w:rPr>
          <w:rStyle w:val="CommentReference"/>
          <w:rFonts w:asciiTheme="minorHAnsi" w:hAnsiTheme="minorHAnsi" w:cstheme="minorBidi"/>
          <w:lang w:val="en-GB"/>
        </w:rPr>
        <w:commentReference w:id="129"/>
      </w:r>
    </w:p>
    <w:p w14:paraId="2B716E61" w14:textId="77777777" w:rsidR="00FC31FA" w:rsidRDefault="00FC31FA" w:rsidP="000D1A18">
      <w:pPr>
        <w:spacing w:line="480" w:lineRule="auto"/>
        <w:rPr>
          <w:b/>
          <w:i/>
        </w:rPr>
      </w:pPr>
    </w:p>
    <w:p w14:paraId="55F315C0" w14:textId="1ED6F522" w:rsidR="00BC3315" w:rsidRPr="00BC3315" w:rsidRDefault="00BC3315" w:rsidP="000D1A18">
      <w:pPr>
        <w:spacing w:line="480" w:lineRule="auto"/>
        <w:rPr>
          <w:b/>
        </w:rPr>
      </w:pPr>
      <w:r w:rsidRPr="00BC3315">
        <w:rPr>
          <w:b/>
        </w:rPr>
        <w:t>Methods</w:t>
      </w:r>
    </w:p>
    <w:p w14:paraId="4370254B" w14:textId="0B8E79B6" w:rsidR="00024B33" w:rsidRDefault="00024B33" w:rsidP="000D1A18">
      <w:pPr>
        <w:spacing w:line="480" w:lineRule="auto"/>
      </w:pPr>
      <w:r>
        <w:t xml:space="preserve">We collated 184 </w:t>
      </w:r>
      <w:r w:rsidR="00CA31FB">
        <w:t>plant-</w:t>
      </w:r>
      <w:r>
        <w:t>pollinator networks from the Web of Life ecological networks database (</w:t>
      </w:r>
      <w:hyperlink r:id="rId11" w:history="1">
        <w:r w:rsidRPr="001C31D4">
          <w:rPr>
            <w:rStyle w:val="Hyperlink"/>
          </w:rPr>
          <w:t>http://www.web-of-life.es/</w:t>
        </w:r>
      </w:hyperlink>
      <w:r>
        <w:t xml:space="preserve">), an exhaustive search of published journal articles, data repositories, and theses, and by directly contacting researchers. </w:t>
      </w:r>
      <w:r w:rsidR="00CA31FB">
        <w:t xml:space="preserve">Although it is likely we have missed some networks, we are confident our analysis is more comprehensive than previous global network analyses, because we cover all climate zones and sourced new networks that </w:t>
      </w:r>
      <w:r w:rsidR="00CA31FB">
        <w:lastRenderedPageBreak/>
        <w:t xml:space="preserve">have not been included in previous studies. </w:t>
      </w:r>
      <w:commentRangeStart w:id="130"/>
      <w:r>
        <w:t>We only used insect pollinator networks that recorded multiple taxonomic orders</w:t>
      </w:r>
      <w:commentRangeEnd w:id="130"/>
      <w:r w:rsidR="0081581E">
        <w:rPr>
          <w:rStyle w:val="CommentReference"/>
          <w:rFonts w:asciiTheme="minorHAnsi" w:hAnsiTheme="minorHAnsi" w:cstheme="minorBidi"/>
          <w:lang w:val="en-GB"/>
        </w:rPr>
        <w:commentReference w:id="130"/>
      </w:r>
      <w:r>
        <w:t>. All networks were analysed as binary networks, to address differences in sampling methods and effort</w:t>
      </w:r>
      <w:r w:rsidRPr="00EB671D">
        <w:t xml:space="preserve"> </w:t>
      </w:r>
      <w:r>
        <w:t xml:space="preserve">among networks. We identified the </w:t>
      </w:r>
      <w:commentRangeStart w:id="131"/>
      <w:r>
        <w:t xml:space="preserve">Köppen climate zone </w:t>
      </w:r>
      <w:commentRangeEnd w:id="131"/>
      <w:r w:rsidR="00827627">
        <w:rPr>
          <w:rStyle w:val="CommentReference"/>
          <w:rFonts w:asciiTheme="minorHAnsi" w:hAnsiTheme="minorHAnsi" w:cstheme="minorBidi"/>
          <w:lang w:val="en-GB"/>
        </w:rPr>
        <w:commentReference w:id="131"/>
      </w:r>
      <w:r>
        <w:t>for each network based on the spatial coordinates provided with each dataset.</w:t>
      </w:r>
      <w:r w:rsidRPr="003B44C6">
        <w:t xml:space="preserve"> </w:t>
      </w:r>
      <w:r>
        <w:t xml:space="preserve">All </w:t>
      </w:r>
      <w:commentRangeStart w:id="132"/>
      <w:r>
        <w:t xml:space="preserve">data, code </w:t>
      </w:r>
      <w:commentRangeEnd w:id="132"/>
      <w:r>
        <w:rPr>
          <w:rStyle w:val="CommentReference"/>
          <w:rFonts w:asciiTheme="minorHAnsi" w:hAnsiTheme="minorHAnsi" w:cstheme="minorBidi"/>
          <w:lang w:val="en-GB"/>
        </w:rPr>
        <w:commentReference w:id="132"/>
      </w:r>
      <w:r>
        <w:t>and analyses are available at</w:t>
      </w:r>
      <w:commentRangeStart w:id="133"/>
      <w:r>
        <w:t xml:space="preserve"> </w:t>
      </w:r>
      <w:commentRangeStart w:id="134"/>
      <w:r w:rsidR="00222F35">
        <w:rPr>
          <w:rStyle w:val="Hyperlink"/>
        </w:rPr>
        <w:fldChar w:fldCharType="begin"/>
      </w:r>
      <w:r w:rsidR="00222F35">
        <w:rPr>
          <w:rStyle w:val="Hyperlink"/>
        </w:rPr>
        <w:instrText xml:space="preserve"> HYPERLINK "https://github.com/JoseBSL/Geonet" </w:instrText>
      </w:r>
      <w:r w:rsidR="00222F35">
        <w:rPr>
          <w:rStyle w:val="Hyperlink"/>
        </w:rPr>
        <w:fldChar w:fldCharType="separate"/>
      </w:r>
      <w:r w:rsidRPr="0011521B">
        <w:rPr>
          <w:rStyle w:val="Hyperlink"/>
        </w:rPr>
        <w:t>https://github.com/JoseBSL/Geonet</w:t>
      </w:r>
      <w:r w:rsidR="00222F35">
        <w:rPr>
          <w:rStyle w:val="Hyperlink"/>
        </w:rPr>
        <w:fldChar w:fldCharType="end"/>
      </w:r>
      <w:r>
        <w:t xml:space="preserve">. </w:t>
      </w:r>
      <w:commentRangeEnd w:id="134"/>
      <w:r w:rsidR="00A33DF4">
        <w:rPr>
          <w:rStyle w:val="CommentReference"/>
          <w:rFonts w:asciiTheme="minorHAnsi" w:hAnsiTheme="minorHAnsi" w:cstheme="minorBidi"/>
          <w:lang w:val="en-GB"/>
        </w:rPr>
        <w:commentReference w:id="134"/>
      </w:r>
      <w:commentRangeEnd w:id="133"/>
      <w:r w:rsidR="002433E3">
        <w:rPr>
          <w:rStyle w:val="CommentReference"/>
          <w:rFonts w:asciiTheme="minorHAnsi" w:hAnsiTheme="minorHAnsi" w:cstheme="minorBidi"/>
          <w:lang w:val="en-GB"/>
        </w:rPr>
        <w:commentReference w:id="133"/>
      </w:r>
    </w:p>
    <w:p w14:paraId="7F15BBAA" w14:textId="77777777" w:rsidR="00024B33" w:rsidRDefault="00024B33" w:rsidP="000D1A18">
      <w:pPr>
        <w:spacing w:line="480" w:lineRule="auto"/>
      </w:pPr>
    </w:p>
    <w:p w14:paraId="2ADC586C" w14:textId="7BEFDE87" w:rsidR="00BC3315" w:rsidRDefault="00CA31FB" w:rsidP="000D1A18">
      <w:pPr>
        <w:spacing w:line="480" w:lineRule="auto"/>
      </w:pPr>
      <w:r>
        <w:t xml:space="preserve">We </w:t>
      </w:r>
      <w:commentRangeStart w:id="135"/>
      <w:r>
        <w:t>tested</w:t>
      </w:r>
      <w:r w:rsidR="00B14152">
        <w:t xml:space="preserve"> </w:t>
      </w:r>
      <w:r w:rsidR="00BC3315">
        <w:t xml:space="preserve">whether </w:t>
      </w:r>
      <w:commentRangeEnd w:id="135"/>
      <w:r w:rsidR="00373369">
        <w:rPr>
          <w:rStyle w:val="CommentReference"/>
          <w:rFonts w:asciiTheme="minorHAnsi" w:hAnsiTheme="minorHAnsi" w:cstheme="minorBidi"/>
          <w:lang w:val="en-GB"/>
        </w:rPr>
        <w:commentReference w:id="135"/>
      </w:r>
      <w:r w:rsidR="00BC3315">
        <w:t>the composition of plant-pollinator interactions varied among climate zones by calculating pairwise</w:t>
      </w:r>
      <w:r w:rsidR="00BC3315" w:rsidRPr="00395DB7">
        <w:t xml:space="preserve"> </w:t>
      </w:r>
      <w:r w:rsidR="00BC3315" w:rsidRPr="00780135">
        <w:t>Raup-Crick</w:t>
      </w:r>
      <w:r w:rsidR="00BC3315">
        <w:t xml:space="preserve"> dissimilarity</w:t>
      </w:r>
      <w:r w:rsidR="00BC3315">
        <w:fldChar w:fldCharType="begin"/>
      </w:r>
      <w:r w:rsidR="00CD05D7">
        <w:instrText xml:space="preserve"> ADDIN ZOTERO_ITEM CSL_CITATION {"citationID":"S2ycOqna","properties":{"formattedCitation":"\\super 25\\nosupersub{}","plainCitation":"25","noteIndex":0},"citationItems":[{"id":1706,"uris":["http://zotero.org/users/4386162/items/A8269VSK"],"uri":["http://zotero.org/users/4386162/items/A8269VSK"],"itemData":{"id":1706,"type":"article-journal","title":"Navigating the multiple meanings of β diversity: a roadmap for the practicing ecologist","container-title":"Ecology Letters","page":"19-28","volume":"14","issue":"1","source":"Wiley Online Library","abstract":"Ecology Letters (2011) 14: 19–28 Abstract A recent increase in studies of β diversity has yielded a confusing array of concepts, measures and methods. Here, we provide a roadmap of the most widely used and ecologically relevant approaches for analysis through a series of mission statements. We distinguish two types of β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β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β diversity.","DOI":"10.1111/j.1461-0248.2010.01552.x","ISSN":"1461-0248","shortTitle":"Navigating the multiple meanings of β diversity","language":"en","author":[{"family":"Anderson","given":"Marti J."},{"family":"Crist","given":"Thomas O."},{"family":"Chase","given":"Jonathan M."},{"family":"Vellend","given":"Mark"},{"family":"Inouye","given":"Brian D."},{"family":"Freestone","given":"Amy L."},{"family":"Sanders","given":"Nathan J."},{"family":"Cornell","given":"Howard V."},{"family":"Comita","given":"Liza S."},{"family":"Davies","given":"Kendi F."},{"family":"Harrison","given":"Susan P."},{"family":"Kraft","given":"Nathan J. B."},{"family":"Stegen","given":"James C."},{"family":"Swenson","given":"Nathan G."}],"issued":{"date-parts":[["2011"]]}}}],"schema":"https://github.com/citation-style-language/schema/raw/master/csl-citation.json"} </w:instrText>
      </w:r>
      <w:r w:rsidR="00BC3315">
        <w:fldChar w:fldCharType="separate"/>
      </w:r>
      <w:r w:rsidR="00CD05D7" w:rsidRPr="00CD05D7">
        <w:rPr>
          <w:szCs w:val="24"/>
          <w:vertAlign w:val="superscript"/>
        </w:rPr>
        <w:t>25</w:t>
      </w:r>
      <w:r w:rsidR="00BC3315">
        <w:fldChar w:fldCharType="end"/>
      </w:r>
      <w:r w:rsidR="00BC3315">
        <w:t xml:space="preserve"> between networks using t</w:t>
      </w:r>
      <w:r w:rsidR="00BC3315" w:rsidRPr="00C11CAD">
        <w:t>he</w:t>
      </w:r>
      <w:r w:rsidR="00BC3315">
        <w:t xml:space="preserve"> </w:t>
      </w:r>
      <w:r w:rsidR="00BC3315" w:rsidRPr="009E31A0">
        <w:rPr>
          <w:i/>
        </w:rPr>
        <w:t>vegan</w:t>
      </w:r>
      <w:r w:rsidR="00BC3315" w:rsidRPr="00780135">
        <w:t xml:space="preserve"> </w:t>
      </w:r>
      <w:r w:rsidR="00BC3315">
        <w:t xml:space="preserve">package </w:t>
      </w:r>
      <w:r w:rsidR="00BC3315" w:rsidRPr="00780135">
        <w:t>(v.2.5-3)</w:t>
      </w:r>
      <w:r w:rsidR="00BC3315">
        <w:fldChar w:fldCharType="begin"/>
      </w:r>
      <w:r w:rsidR="00CD05D7">
        <w:instrText xml:space="preserve"> ADDIN ZOTERO_ITEM CSL_CITATION {"citationID":"vEAzwJdf","properties":{"formattedCitation":"\\super 26\\nosupersub{}","plainCitation":"26","noteIndex":0},"citationItems":[{"id":1705,"uris":["http://zotero.org/users/4386162/items/4QB9LH37"],"uri":["http://zotero.org/users/4386162/items/4QB9LH37"],"itemData":{"id":1705,"type":"article-journal","title":"Multivariate Analysis of Ecological Communities in R: vegan tutorial","page":"43","source":"Zotero","abstract":"This tutorial demostrates the use of ordination methods in R package vegan. The tutorial assumes familiarity both with R and with community ordination. Package vegan supports all basic ordination methods, including non-metric multidimensional scaling. The constrained ordination methods include constrained analysis of proximities, redundancy analysis and constrained correspondence analysis. Package vegan also has support functions for ﬁtting environmental variables and for ordination graphics.","language":"en","author":[{"family":"Oksanen","given":"Jari"}]}}],"schema":"https://github.com/citation-style-language/schema/raw/master/csl-citation.json"} </w:instrText>
      </w:r>
      <w:r w:rsidR="00BC3315">
        <w:fldChar w:fldCharType="separate"/>
      </w:r>
      <w:r w:rsidR="00CD05D7" w:rsidRPr="00CD05D7">
        <w:rPr>
          <w:szCs w:val="24"/>
          <w:vertAlign w:val="superscript"/>
        </w:rPr>
        <w:t>26</w:t>
      </w:r>
      <w:r w:rsidR="00BC3315">
        <w:fldChar w:fldCharType="end"/>
      </w:r>
      <w:r w:rsidR="00BC3315" w:rsidRPr="00780135">
        <w:t>.</w:t>
      </w:r>
      <w:r w:rsidR="00BC3315">
        <w:t xml:space="preserve"> To account for varying network sizes, we computed the Raup-Crick dissimilarity using a </w:t>
      </w:r>
      <w:r w:rsidR="00BC3315" w:rsidRPr="00780135">
        <w:t>null model</w:t>
      </w:r>
      <w:r w:rsidR="00BC3315">
        <w:t xml:space="preserve">, repeated for </w:t>
      </w:r>
      <w:r w:rsidR="00BC3315" w:rsidRPr="00780135">
        <w:t>999 iterations</w:t>
      </w:r>
      <w:r w:rsidR="00BC3315">
        <w:t>, to control for differing species’ richness among networks</w:t>
      </w:r>
      <w:r w:rsidR="00BC3315" w:rsidRPr="00780135">
        <w:t>.</w:t>
      </w:r>
      <w:r w:rsidR="00BC3315">
        <w:t xml:space="preserve"> Then, w</w:t>
      </w:r>
      <w:r w:rsidR="00BC3315" w:rsidRPr="00780135">
        <w:t xml:space="preserve">e assessed </w:t>
      </w:r>
      <w:r w:rsidR="00BC3315">
        <w:t xml:space="preserve">differences in the composition of plant-pollinator interactions among </w:t>
      </w:r>
      <w:r w:rsidR="00BC3315" w:rsidRPr="00780135">
        <w:t>climat</w:t>
      </w:r>
      <w:r w:rsidR="00BC3315">
        <w:t>e</w:t>
      </w:r>
      <w:r w:rsidR="00BC3315" w:rsidRPr="00780135">
        <w:t xml:space="preserve"> </w:t>
      </w:r>
      <w:r w:rsidR="00BC3315">
        <w:t>zones</w:t>
      </w:r>
      <w:r w:rsidR="00BC3315" w:rsidRPr="00780135">
        <w:t xml:space="preserve"> using </w:t>
      </w:r>
      <w:r w:rsidR="00BC3315">
        <w:t xml:space="preserve">a </w:t>
      </w:r>
      <w:r w:rsidR="00BC3315" w:rsidRPr="00780135">
        <w:t>permutational analysis of variance (PERMANOVA)</w:t>
      </w:r>
      <w:r w:rsidR="00BC3315">
        <w:fldChar w:fldCharType="begin"/>
      </w:r>
      <w:r w:rsidR="00CD05D7">
        <w:instrText xml:space="preserve"> ADDIN ZOTERO_ITEM CSL_CITATION {"citationID":"03QLyuGr","properties":{"formattedCitation":"\\super 27\\nosupersub{}","plainCitation":"27","noteIndex":0},"citationItems":[{"id":1702,"uris":["http://zotero.org/users/4386162/items/EC5FPQVS"],"uri":["http://zotero.org/users/4386162/items/EC5FPQVS"],"itemData":{"id":1702,"type":"article-journal","title":"A new method for non-parametric multivariate analysis of variance","container-title":"Austral Ecology","page":"32-46","volume":"26","issue":"1","source":"Wiley Online Library","abstract":"Hypothesis-testing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interactions.","DOI":"10.1111/j.1442-9993.2001.01070.pp.x","ISSN":"1442-9993","language":"en","author":[{"family":"Anderson","given":"Marti J."}],"issued":{"date-parts":[["2001"]]}}}],"schema":"https://github.com/citation-style-language/schema/raw/master/csl-citation.json"} </w:instrText>
      </w:r>
      <w:r w:rsidR="00BC3315">
        <w:fldChar w:fldCharType="separate"/>
      </w:r>
      <w:r w:rsidR="00CD05D7" w:rsidRPr="00CD05D7">
        <w:rPr>
          <w:szCs w:val="24"/>
          <w:vertAlign w:val="superscript"/>
        </w:rPr>
        <w:t>27</w:t>
      </w:r>
      <w:r w:rsidR="00BC3315">
        <w:fldChar w:fldCharType="end"/>
      </w:r>
      <w:r w:rsidR="00BC3315" w:rsidRPr="00780135">
        <w:t>.</w:t>
      </w:r>
      <w:r w:rsidR="00BC3315">
        <w:t xml:space="preserve"> </w:t>
      </w:r>
      <w:r w:rsidR="00BC3315" w:rsidRPr="00780135">
        <w:t xml:space="preserve">We evaluated dispersion </w:t>
      </w:r>
      <w:r w:rsidR="00BC3315">
        <w:t xml:space="preserve">of network dissimilarity values among climate zones with </w:t>
      </w:r>
      <w:r w:rsidR="00BC3315" w:rsidRPr="00780135">
        <w:t>a permutation</w:t>
      </w:r>
      <w:r w:rsidR="00BC3315">
        <w:t>al</w:t>
      </w:r>
      <w:r w:rsidR="00BC3315" w:rsidRPr="00780135">
        <w:t xml:space="preserve"> test of multivariate homogeneity of group dispersion (PERMDISP)</w:t>
      </w:r>
      <w:r w:rsidR="00BC3315">
        <w:t xml:space="preserve"> and</w:t>
      </w:r>
      <w:r w:rsidR="00BC3315" w:rsidRPr="00780135">
        <w:t xml:space="preserve"> post-hoc </w:t>
      </w:r>
      <w:r w:rsidR="00BC3315">
        <w:t xml:space="preserve">pairwise </w:t>
      </w:r>
      <w:r w:rsidR="00BC3315" w:rsidRPr="00780135">
        <w:t>Tukey</w:t>
      </w:r>
      <w:r w:rsidR="00BC3315">
        <w:t>’s</w:t>
      </w:r>
      <w:r w:rsidR="00BC3315" w:rsidRPr="00780135">
        <w:t xml:space="preserve"> </w:t>
      </w:r>
      <w:r w:rsidR="00BC3315">
        <w:t>Honest-Significant Difference (HSD) tests</w:t>
      </w:r>
      <w:r w:rsidR="00BC3315" w:rsidRPr="00780135">
        <w:t>.</w:t>
      </w:r>
      <w:r w:rsidR="00BC3315">
        <w:t xml:space="preserve"> W</w:t>
      </w:r>
      <w:r w:rsidR="00BC3315" w:rsidRPr="00780135">
        <w:t>e c</w:t>
      </w:r>
      <w:r w:rsidR="00BC3315">
        <w:t xml:space="preserve">omputed </w:t>
      </w:r>
      <w:r w:rsidR="00BC3315" w:rsidRPr="00780135">
        <w:t xml:space="preserve">pairwise </w:t>
      </w:r>
      <w:r w:rsidR="00BC3315">
        <w:t xml:space="preserve">differences in the composition of plant-pollinator interactions between each climate zone </w:t>
      </w:r>
      <w:r w:rsidR="00BC3315" w:rsidRPr="00780135">
        <w:t>using</w:t>
      </w:r>
      <w:r w:rsidR="00BC3315">
        <w:t xml:space="preserve"> a </w:t>
      </w:r>
      <w:r w:rsidR="00BC3315" w:rsidRPr="00780135">
        <w:t>pairwise</w:t>
      </w:r>
      <w:r w:rsidR="00BC3315">
        <w:t xml:space="preserve"> PERMANOVA</w:t>
      </w:r>
      <w:r w:rsidR="00BC3315">
        <w:fldChar w:fldCharType="begin"/>
      </w:r>
      <w:r w:rsidR="00CD05D7">
        <w:instrText xml:space="preserve"> ADDIN ZOTERO_ITEM CSL_CITATION {"citationID":"jSsYxoFo","properties":{"formattedCitation":"\\super 28\\nosupersub{}","plainCitation":"28","noteIndex":0},"citationItems":[{"id":1709,"uris":["http://zotero.org/users/4386162/items/QJWQWCA5"],"uri":["http://zotero.org/users/4386162/items/QJWQWCA5"],"itemData":{"id":1709,"type":"webpage","title":"pairwise_adonis: Pairwise multilevel comparison using adonis in gauravsk/ranacapa: Utility Functions and 'shiny' App for Simple Environmental DNA Visualizations and Analyses","abstract":"This is a wrapper function for multilevel pairwise comparison\nusing adonis() from package 'vegan'. The function returns adjusted p-values using p.adjust().","URL":"https://rdrr.io/github/gauravsk/ranacapa/man/pairwise_adonis.html","shortTitle":"pairwise_adonis","language":"en","accessed":{"date-parts":[["2019",1,25]]}}}],"schema":"https://github.com/citation-style-language/schema/raw/master/csl-citation.json"} </w:instrText>
      </w:r>
      <w:r w:rsidR="00BC3315">
        <w:fldChar w:fldCharType="separate"/>
      </w:r>
      <w:r w:rsidR="00CD05D7" w:rsidRPr="00CD05D7">
        <w:rPr>
          <w:szCs w:val="24"/>
          <w:vertAlign w:val="superscript"/>
        </w:rPr>
        <w:t>28</w:t>
      </w:r>
      <w:r w:rsidR="00BC3315">
        <w:fldChar w:fldCharType="end"/>
      </w:r>
      <w:r w:rsidR="00BC3315">
        <w:t xml:space="preserve">. To account for multiple comparisons, </w:t>
      </w:r>
      <w:r w:rsidR="00BC3315" w:rsidRPr="00BB1607">
        <w:rPr>
          <w:i/>
        </w:rPr>
        <w:t>P</w:t>
      </w:r>
      <w:r w:rsidR="00BC3315">
        <w:t xml:space="preserve">-values were adjusted using the </w:t>
      </w:r>
      <w:r w:rsidR="00BC3315" w:rsidRPr="00780135">
        <w:t xml:space="preserve">false discovery rate </w:t>
      </w:r>
      <w:r w:rsidR="00BC3315">
        <w:t>(FDR) method</w:t>
      </w:r>
      <w:r w:rsidR="00BC3315">
        <w:fldChar w:fldCharType="begin"/>
      </w:r>
      <w:r w:rsidR="00CD05D7">
        <w:instrText xml:space="preserve"> ADDIN ZOTERO_ITEM CSL_CITATION {"citationID":"hSbBV9EQ","properties":{"formattedCitation":"\\super 29\\nosupersub{}","plainCitation":"29","noteIndex":0},"citationItems":[{"id":1711,"uris":["http://zotero.org/users/4386162/items/564IU9CQ"],"uri":["http://zotero.org/users/4386162/items/564IU9CQ"],"itemData":{"id":1711,"type":"article-journal","title":"Controlling the False Discovery Rate: A Practical and Powerful Approach to Multiple Testing","container-title":"Journal of the Royal Statistical Society. Series B (Methodological)","page":"289-300","volume":"57","issue":"1","source":"JSTOR","archive":"JSTOR","abstract":"[The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examples.]","ISSN":"0035-9246","shortTitle":"Controlling the False Discovery Rate","author":[{"family":"Benjamini","given":"Yoav"},{"family":"Hochberg","given":"Yosef"}],"issued":{"date-parts":[["1995"]]}}}],"schema":"https://github.com/citation-style-language/schema/raw/master/csl-citation.json"} </w:instrText>
      </w:r>
      <w:r w:rsidR="00BC3315">
        <w:fldChar w:fldCharType="separate"/>
      </w:r>
      <w:r w:rsidR="00CD05D7" w:rsidRPr="00CD05D7">
        <w:rPr>
          <w:szCs w:val="24"/>
          <w:vertAlign w:val="superscript"/>
        </w:rPr>
        <w:t>29</w:t>
      </w:r>
      <w:r w:rsidR="00BC3315">
        <w:fldChar w:fldCharType="end"/>
      </w:r>
      <w:r w:rsidR="00BC3315" w:rsidRPr="00780135">
        <w:t>.</w:t>
      </w:r>
      <w:r w:rsidR="00BC3315">
        <w:t xml:space="preserve"> Finally, w</w:t>
      </w:r>
      <w:r w:rsidR="00BC3315" w:rsidRPr="00780135">
        <w:t xml:space="preserve">e visualised </w:t>
      </w:r>
      <w:r w:rsidR="00BC3315">
        <w:t xml:space="preserve">differences in </w:t>
      </w:r>
      <w:r w:rsidR="00BC3315" w:rsidRPr="00780135">
        <w:t>plant-pollinator</w:t>
      </w:r>
      <w:r w:rsidR="00BC3315">
        <w:t xml:space="preserve"> interactions among networks </w:t>
      </w:r>
      <w:r w:rsidR="00BC3315" w:rsidRPr="00780135">
        <w:t xml:space="preserve">in two-dimensional space </w:t>
      </w:r>
      <w:r w:rsidR="00BC3315">
        <w:t xml:space="preserve">with </w:t>
      </w:r>
      <w:r w:rsidR="00BC3315" w:rsidRPr="00780135">
        <w:t>non-metric multidimensional scaling (</w:t>
      </w:r>
      <w:r w:rsidR="00CA12A3">
        <w:t>N</w:t>
      </w:r>
      <w:r w:rsidR="00BC3315" w:rsidRPr="00780135">
        <w:t>MDS) ordination.</w:t>
      </w:r>
    </w:p>
    <w:p w14:paraId="6238FB61" w14:textId="77777777" w:rsidR="00BC3315" w:rsidRPr="0001583C" w:rsidRDefault="00BC3315" w:rsidP="000D1A18">
      <w:pPr>
        <w:spacing w:line="480" w:lineRule="auto"/>
      </w:pPr>
    </w:p>
    <w:p w14:paraId="4BCACACF" w14:textId="105D673E" w:rsidR="00BC3315" w:rsidRDefault="00B14152" w:rsidP="000D1A18">
      <w:pPr>
        <w:spacing w:line="480" w:lineRule="auto"/>
      </w:pPr>
      <w:r>
        <w:t>To test whether climate zone influenced how pollinator taxonomic groups interacted within their networks,</w:t>
      </w:r>
      <w:r w:rsidR="00491D28">
        <w:t xml:space="preserve"> we focused on the following functional groupings: </w:t>
      </w:r>
      <w:r w:rsidR="00BC3315">
        <w:t xml:space="preserve">bees, non-bee Hymenoptera, </w:t>
      </w:r>
      <w:r w:rsidR="00491D28">
        <w:t xml:space="preserve">Coleoptera, </w:t>
      </w:r>
      <w:r w:rsidR="00BC3315">
        <w:t>Lepidoptera, non-Syrphid Diptera</w:t>
      </w:r>
      <w:r w:rsidR="00491D28">
        <w:t>,</w:t>
      </w:r>
      <w:r w:rsidR="00BC3315">
        <w:t xml:space="preserve"> and Syrphidae</w:t>
      </w:r>
      <w:r w:rsidR="00491D28">
        <w:t xml:space="preserve">. </w:t>
      </w:r>
      <w:r w:rsidR="00AB22E9">
        <w:t xml:space="preserve">We separated </w:t>
      </w:r>
      <w:r w:rsidR="00AB22E9">
        <w:lastRenderedPageBreak/>
        <w:t xml:space="preserve">bees from non-bee Hymenoptera, and syrphid flies (Syrphidae) from non-syrphid Diptera, because bees and syrphid flies are the most commonly-recorded pollinator taxa from their respective orders. </w:t>
      </w:r>
      <w:r w:rsidR="00222F35">
        <w:t xml:space="preserve">We focus on two aspects of ecological generalism: proportional generalism and absolute generalism. Proportional generalism is the </w:t>
      </w:r>
      <w:r w:rsidR="00491D28">
        <w:t>proportion of links to different plant species for each pollinator taxonomic group</w:t>
      </w:r>
      <w:r w:rsidR="00222F35">
        <w:t>; we calculated this as the</w:t>
      </w:r>
      <w:r w:rsidR="00BC3315">
        <w:t xml:space="preserve"> sum of unique links within each pollinator group, divided by the total sum of unique links within each network. We defined </w:t>
      </w:r>
      <w:r w:rsidR="00222F35">
        <w:t>absolute</w:t>
      </w:r>
      <w:r w:rsidR="00BC3315">
        <w:t xml:space="preserve"> g</w:t>
      </w:r>
      <w:r w:rsidR="00BC3315" w:rsidRPr="00780135">
        <w:t>eneralis</w:t>
      </w:r>
      <w:r w:rsidR="00BC3315">
        <w:t>m</w:t>
      </w:r>
      <w:r w:rsidR="00BC3315" w:rsidRPr="00780135">
        <w:t xml:space="preserve"> </w:t>
      </w:r>
      <w:r w:rsidR="00222F35">
        <w:t xml:space="preserve">of a pollinator </w:t>
      </w:r>
      <w:r w:rsidR="00BC3315">
        <w:t>as the number of links between each pollinator species to different plant species within a network.</w:t>
      </w:r>
      <w:r w:rsidR="008C49E6">
        <w:t xml:space="preserve"> </w:t>
      </w:r>
      <w:r w:rsidR="00BC3315">
        <w:t xml:space="preserve">To estimate the </w:t>
      </w:r>
      <w:r w:rsidR="008C49E6">
        <w:t>proportional generalism (i.e. relative proportion of links)</w:t>
      </w:r>
      <w:r w:rsidR="00BC3315">
        <w:t xml:space="preserve"> and </w:t>
      </w:r>
      <w:r w:rsidR="008C49E6">
        <w:t>absolute</w:t>
      </w:r>
      <w:r w:rsidR="00BC3315">
        <w:t xml:space="preserve"> generalism</w:t>
      </w:r>
      <w:r w:rsidR="00BC3315" w:rsidRPr="00780135">
        <w:t xml:space="preserve"> </w:t>
      </w:r>
      <w:r w:rsidR="001A4FE5">
        <w:t xml:space="preserve">(i.e. number of links per species) </w:t>
      </w:r>
      <w:r w:rsidR="00BC3315">
        <w:t xml:space="preserve">for each pollinator group within each climate zone, we specified </w:t>
      </w:r>
      <w:r w:rsidR="00BC3315" w:rsidRPr="00780135">
        <w:t xml:space="preserve">Bayesian generalised linear mixed </w:t>
      </w:r>
      <w:r w:rsidR="00BC3315">
        <w:t xml:space="preserve">effects models using the </w:t>
      </w:r>
      <w:r w:rsidR="00BC3315" w:rsidRPr="00780135">
        <w:rPr>
          <w:i/>
        </w:rPr>
        <w:t>brms</w:t>
      </w:r>
      <w:r w:rsidR="00BC3315" w:rsidRPr="00780135">
        <w:t xml:space="preserve"> </w:t>
      </w:r>
      <w:r w:rsidR="00BC3315">
        <w:t xml:space="preserve">package </w:t>
      </w:r>
      <w:r w:rsidR="00BC3315" w:rsidRPr="00780135">
        <w:t>(version 2.5.0</w:t>
      </w:r>
      <w:r>
        <w:t>)</w:t>
      </w:r>
      <w:r>
        <w:fldChar w:fldCharType="begin"/>
      </w:r>
      <w:r w:rsidR="00CD05D7">
        <w:instrText xml:space="preserve"> ADDIN ZOTERO_ITEM CSL_CITATION {"citationID":"RWDoJ1yK","properties":{"formattedCitation":"\\super 30\\nosupersub{}","plainCitation":"30","noteIndex":0},"citationItems":[{"id":1713,"uris":["http://zotero.org/users/4386162/items/2WZY2G37"],"uri":["http://zotero.org/users/4386162/items/2WZY2G37"],"itemData":{"id":1713,"type":"article-journal","title":"&lt;b&gt;brms&lt;/b&gt; : An &lt;i&gt;R&lt;/i&gt; Package for Bayesian Multilevel Models Using &lt;i&gt;Stan&lt;/i&gt;","container-title":"Journal of Statistical Software","volume":"80","issue":"1","source":"Crossref","URL":"http://www.jstatsoft.org/v80/i01/","DOI":"10.18637/jss.v080.i01","ISSN":"1548-7660","shortTitle":"&lt;b&gt;brms&lt;/b&gt;","language":"en","author":[{"family":"Bürkner","given":"Paul-Christian"}],"issued":{"date-parts":[["2017"]]},"accessed":{"date-parts":[["2019",1,25]]}}}],"schema":"https://github.com/citation-style-language/schema/raw/master/csl-citation.json"} </w:instrText>
      </w:r>
      <w:r>
        <w:fldChar w:fldCharType="separate"/>
      </w:r>
      <w:r w:rsidR="00CD05D7" w:rsidRPr="00CD05D7">
        <w:rPr>
          <w:szCs w:val="24"/>
          <w:vertAlign w:val="superscript"/>
        </w:rPr>
        <w:t>30</w:t>
      </w:r>
      <w:r>
        <w:fldChar w:fldCharType="end"/>
      </w:r>
      <w:r w:rsidR="00BC3315">
        <w:t xml:space="preserve">. These models were fit with beta and negative binomial distributions respectively. In each model, the response variable was the proportion of links for each pollinator </w:t>
      </w:r>
      <w:r w:rsidR="00AB22E9">
        <w:t xml:space="preserve">taxonomic </w:t>
      </w:r>
      <w:r w:rsidR="00BC3315">
        <w:t>group</w:t>
      </w:r>
      <w:r w:rsidR="00AB22E9">
        <w:t xml:space="preserve"> </w:t>
      </w:r>
      <w:r w:rsidR="00BC3315">
        <w:t>or the number of species links within each network</w:t>
      </w:r>
      <w:r w:rsidR="00AB22E9">
        <w:t>. F</w:t>
      </w:r>
      <w:r w:rsidR="00BC3315">
        <w:t xml:space="preserve">ixed effects were “pollinator </w:t>
      </w:r>
      <w:r w:rsidR="00AB22E9">
        <w:t>taxa</w:t>
      </w:r>
      <w:r w:rsidR="00BC3315">
        <w:t>” (</w:t>
      </w:r>
      <w:r w:rsidR="00BC3315" w:rsidRPr="00CA5040">
        <w:t>categorical)</w:t>
      </w:r>
      <w:r w:rsidR="00BC3315" w:rsidRPr="00E10551">
        <w:t xml:space="preserve">, “climate zone” (categorical) and the two-way “pollinator order” : “climate zone” interaction. </w:t>
      </w:r>
      <w:r w:rsidR="00BC3315">
        <w:t>To account for differences in network size in the species generalism model</w:t>
      </w:r>
      <w:r w:rsidR="001A4FE5">
        <w:t>,</w:t>
      </w:r>
      <w:r w:rsidR="00BC3315">
        <w:t xml:space="preserve"> we included an </w:t>
      </w:r>
      <w:r w:rsidR="00BC3315" w:rsidRPr="00780135">
        <w:t xml:space="preserve">offset </w:t>
      </w:r>
      <w:r w:rsidR="00BC3315">
        <w:t>term of the log-transformed total number of</w:t>
      </w:r>
      <w:r w:rsidR="00BC3315" w:rsidRPr="00780135">
        <w:t xml:space="preserve"> </w:t>
      </w:r>
      <w:r w:rsidR="00BC3315">
        <w:t xml:space="preserve">plant-pollinator </w:t>
      </w:r>
      <w:r w:rsidR="00BC3315" w:rsidRPr="00780135">
        <w:t>links</w:t>
      </w:r>
      <w:r w:rsidR="00BC3315">
        <w:t xml:space="preserve"> within each network. In both models, w</w:t>
      </w:r>
      <w:r w:rsidR="00BC3315" w:rsidRPr="00E10551">
        <w:t>e included a</w:t>
      </w:r>
      <w:r w:rsidR="00BC3315">
        <w:t xml:space="preserve"> </w:t>
      </w:r>
      <w:r w:rsidR="00BC3315" w:rsidRPr="00E10551">
        <w:t>random effect</w:t>
      </w:r>
      <w:r w:rsidR="00BC3315">
        <w:t xml:space="preserve"> of </w:t>
      </w:r>
      <w:r w:rsidR="00BC3315" w:rsidRPr="00E10551">
        <w:t>“network</w:t>
      </w:r>
      <w:r w:rsidR="00BC3315" w:rsidRPr="00BB1607">
        <w:t>”</w:t>
      </w:r>
      <w:r w:rsidR="00BC3315" w:rsidRPr="00CA5040">
        <w:t xml:space="preserve"> nested within </w:t>
      </w:r>
      <w:r w:rsidR="00BC3315" w:rsidRPr="00E10551">
        <w:t>“study</w:t>
      </w:r>
      <w:r w:rsidR="00BC3315" w:rsidRPr="00BB1607">
        <w:t>”</w:t>
      </w:r>
      <w:r w:rsidR="00BC3315">
        <w:t xml:space="preserve"> to account for the dependent data structure of multiple networks within studies</w:t>
      </w:r>
      <w:r w:rsidR="00BC3315" w:rsidRPr="00CA5040">
        <w:t>.</w:t>
      </w:r>
      <w:r w:rsidR="001A4FE5">
        <w:t xml:space="preserve"> </w:t>
      </w:r>
      <w:r w:rsidR="00BC3315">
        <w:t xml:space="preserve">Pairwise differences between climates and pollinator group for either proportion of network links or pollinator species generalism were considered significant when the 95% </w:t>
      </w:r>
      <w:r w:rsidR="00BC3315" w:rsidRPr="00780135">
        <w:t>highest density intervals</w:t>
      </w:r>
      <w:r w:rsidR="00BC3315">
        <w:t xml:space="preserve"> did not overlap zero (see Supplementary </w:t>
      </w:r>
      <w:r w:rsidR="00BC3315" w:rsidRPr="001A4FE5">
        <w:rPr>
          <w:highlight w:val="yellow"/>
        </w:rPr>
        <w:t>Information, Table SX</w:t>
      </w:r>
      <w:r w:rsidR="00BC3315">
        <w:t>)</w:t>
      </w:r>
      <w:r>
        <w:fldChar w:fldCharType="begin"/>
      </w:r>
      <w:r w:rsidR="00CD05D7">
        <w:instrText xml:space="preserve"> ADDIN ZOTERO_ITEM CSL_CITATION {"citationID":"jSkqoWlw","properties":{"formattedCitation":"\\super 31\\nosupersub{}","plainCitation":"31","noteIndex":0},"citationItems":[{"id":1714,"uris":["http://zotero.org/users/4386162/items/8X7T2W94"],"uri":["http://zotero.org/users/4386162/items/8X7T2W94"],"itemData":{"id":1714,"type":"book","title":"Doing Bayesian Data Analysis: A Tutorial with R, JAGS, and Stan","publisher":"Academic Press","number-of-pages":"772","source":"Google Books","abstract":"Doing Bayesian Data Analysis: A Tutorial with R, JAGS, and Stan, Second Edition provides an accessible approach for conducting Bayesian data analysis, as material is explained clearly with concrete examples. Included are step-by-step instructions on how to carry out Bayesian data analyses in the popular and free software R and WinBugs, as well as new programs in JAGS and Stan. The new programs are designed to be much easier to use than the scripts in the first edition. In particular, there are now compact high-level scripts that make it easy to run the programs on your own data sets. The book is divided into three parts and begins with the basics: models, probability, Bayes’ rule, and the R programming language. The discussion then moves to the fundamentals applied to inferring a binomial probability, before concluding with chapters on the generalized linear model. Topics include metric-predicted variable on one or two groups; metric-predicted variable with one metric predictor; metric-predicted variable with multiple metric predictors; metric-predicted variable with one nominal predictor; and metric-predicted variable with multiple nominal predictors. The exercises found in the text have explicit purposes and guidelines for accomplishment. This book is intended for first-year graduate students or advanced undergraduates in statistics, data analysis, psychology, cognitive science, social sciences, clinical sciences, and consumer sciences in business. Accessible, including the basics of essential concepts of probability and random samplingExamples with R programming language and JAGS softwareComprehensive coverage of all scenarios addressed by non-Bayesian textbooks: t-tests, analysis of variance (ANOVA) and comparisons in ANOVA, multiple regression, and chi-square (contingency table analysis)Coverage of experiment planningR and JAGS computer programming code on websiteExercises have explicit purposes and guidelines for accomplishmentProvides step-by-step instructions on how to conduct Bayesian data analyses in the popular and free software R and WinBugs","ISBN":"978-0-12-405916-0","note":"Google-Books-ID: FzvLAwAAQBAJ","shortTitle":"Doing Bayesian Data Analysis","language":"en","author":[{"family":"Kruschke","given":"John"}],"issued":{"date-parts":[["2014",11,11]]}}}],"schema":"https://github.com/citation-style-language/schema/raw/master/csl-citation.json"} </w:instrText>
      </w:r>
      <w:r>
        <w:fldChar w:fldCharType="separate"/>
      </w:r>
      <w:r w:rsidR="00CD05D7" w:rsidRPr="00CD05D7">
        <w:rPr>
          <w:szCs w:val="24"/>
          <w:vertAlign w:val="superscript"/>
        </w:rPr>
        <w:t>31</w:t>
      </w:r>
      <w:r>
        <w:fldChar w:fldCharType="end"/>
      </w:r>
      <w:r w:rsidR="00BC3315">
        <w:t>.</w:t>
      </w:r>
      <w:r w:rsidR="00BC3315" w:rsidDel="003845A0">
        <w:t xml:space="preserve"> </w:t>
      </w:r>
      <w:r w:rsidR="00BC3315">
        <w:t>We set</w:t>
      </w:r>
      <w:r w:rsidR="00BC3315" w:rsidRPr="00780135">
        <w:t xml:space="preserve"> weakly informative priors </w:t>
      </w:r>
      <w:r w:rsidR="00BC3315">
        <w:t xml:space="preserve">and </w:t>
      </w:r>
      <w:r w:rsidR="00BC3315" w:rsidRPr="00780135">
        <w:t xml:space="preserve">manipulated </w:t>
      </w:r>
      <w:r w:rsidR="00BC3315">
        <w:sym w:font="Symbol" w:char="F044"/>
      </w:r>
      <w:r w:rsidR="00BC3315">
        <w:t xml:space="preserve"> </w:t>
      </w:r>
      <w:r w:rsidR="00BC3315" w:rsidRPr="00780135">
        <w:t xml:space="preserve">and maximum tree depth to reduce divergent transitions. We undertook posterior predictive checks visually using </w:t>
      </w:r>
      <w:r w:rsidR="00BC3315" w:rsidRPr="00780135">
        <w:rPr>
          <w:i/>
        </w:rPr>
        <w:t>bayesplot</w:t>
      </w:r>
      <w:r w:rsidR="00BC3315" w:rsidRPr="00780135">
        <w:t xml:space="preserve"> </w:t>
      </w:r>
      <w:r w:rsidR="00BC3315" w:rsidRPr="00780135">
        <w:lastRenderedPageBreak/>
        <w:t>(v</w:t>
      </w:r>
      <w:r w:rsidR="00BC3315">
        <w:t>1</w:t>
      </w:r>
      <w:r w:rsidR="00BC3315" w:rsidRPr="00780135">
        <w:t>.</w:t>
      </w:r>
      <w:r w:rsidR="00BC3315">
        <w:t>6</w:t>
      </w:r>
      <w:r w:rsidR="00BC3315" w:rsidRPr="00780135">
        <w:t>.</w:t>
      </w:r>
      <w:r w:rsidR="00BC3315">
        <w:t>0</w:t>
      </w:r>
      <w:r>
        <w:t>)</w:t>
      </w:r>
      <w:r>
        <w:fldChar w:fldCharType="begin"/>
      </w:r>
      <w:r w:rsidR="00CD05D7">
        <w:instrText xml:space="preserve"> ADDIN ZOTERO_ITEM CSL_CITATION {"citationID":"evoq1lpO","properties":{"formattedCitation":"\\super 32\\nosupersub{}","plainCitation":"32","noteIndex":0},"citationItems":[{"id":1716,"uris":["http://zotero.org/users/4386162/items/2JHHGWJL"],"uri":["http://zotero.org/users/4386162/items/2JHHGWJL"],"itemData":{"id":1716,"type":"article-journal","title":"bayesplot: Plotting for Bayesian models","container-title":"R package version","volume":"1","issue":"0","author":[{"family":"Gabry","given":"J."},{"family":"Mahr","given":"T."}],"issued":{"date-parts":[["2017"]]}}}],"schema":"https://github.com/citation-style-language/schema/raw/master/csl-citation.json"} </w:instrText>
      </w:r>
      <w:r>
        <w:fldChar w:fldCharType="separate"/>
      </w:r>
      <w:r w:rsidR="00CD05D7" w:rsidRPr="00CD05D7">
        <w:rPr>
          <w:szCs w:val="24"/>
          <w:vertAlign w:val="superscript"/>
        </w:rPr>
        <w:t>32</w:t>
      </w:r>
      <w:r>
        <w:fldChar w:fldCharType="end"/>
      </w:r>
      <w:r w:rsidR="00BC3315">
        <w:t xml:space="preserve"> </w:t>
      </w:r>
      <w:r w:rsidR="00BC3315" w:rsidRPr="00780135">
        <w:t xml:space="preserve">and </w:t>
      </w:r>
      <w:r w:rsidR="00BC3315" w:rsidRPr="003A6255">
        <w:rPr>
          <w:i/>
        </w:rPr>
        <w:t>Shinystan</w:t>
      </w:r>
      <w:r w:rsidR="00BC3315" w:rsidRPr="00780135">
        <w:t xml:space="preserve"> </w:t>
      </w:r>
      <w:r w:rsidR="00BC3315">
        <w:t>(v.2.5.0</w:t>
      </w:r>
      <w:r>
        <w:t>)</w:t>
      </w:r>
      <w:r>
        <w:fldChar w:fldCharType="begin"/>
      </w:r>
      <w:r w:rsidR="00CD05D7">
        <w:instrText xml:space="preserve"> ADDIN ZOTERO_ITEM CSL_CITATION {"citationID":"A3bxcj98","properties":{"formattedCitation":"\\super 33\\nosupersub{}","plainCitation":"33","noteIndex":0},"citationItems":[{"id":1717,"uris":["http://zotero.org/users/4386162/items/ZF4XF6RL"],"uri":["http://zotero.org/users/4386162/items/ZF4XF6RL"],"itemData":{"id":1717,"type":"book","title":"shinystan: Interactive visual and numerical diagnostics and posterior analysis for bayesian models [Computer software manual]","author":[{"family":"Gabry","given":"J."}],"issued":{"date-parts":[["2016"]]}}}],"schema":"https://github.com/citation-style-language/schema/raw/master/csl-citation.json"} </w:instrText>
      </w:r>
      <w:r>
        <w:fldChar w:fldCharType="separate"/>
      </w:r>
      <w:r w:rsidR="00CD05D7" w:rsidRPr="00CD05D7">
        <w:rPr>
          <w:szCs w:val="24"/>
          <w:vertAlign w:val="superscript"/>
        </w:rPr>
        <w:t>33</w:t>
      </w:r>
      <w:r>
        <w:fldChar w:fldCharType="end"/>
      </w:r>
      <w:r w:rsidR="00BC3315" w:rsidRPr="00780135">
        <w:t>.</w:t>
      </w:r>
      <w:r w:rsidR="00BC3315" w:rsidRPr="00F9589B">
        <w:t xml:space="preserve"> </w:t>
      </w:r>
      <w:r w:rsidR="00BC3315">
        <w:t xml:space="preserve">All </w:t>
      </w:r>
      <w:commentRangeStart w:id="136"/>
      <w:r w:rsidR="00BC3315">
        <w:t xml:space="preserve">data analyses were </w:t>
      </w:r>
      <w:commentRangeEnd w:id="136"/>
      <w:r w:rsidR="001A4FE5">
        <w:rPr>
          <w:rStyle w:val="CommentReference"/>
          <w:rFonts w:asciiTheme="minorHAnsi" w:hAnsiTheme="minorHAnsi" w:cstheme="minorBidi"/>
          <w:lang w:val="en-GB"/>
        </w:rPr>
        <w:commentReference w:id="136"/>
      </w:r>
      <w:r w:rsidR="00BC3315">
        <w:t xml:space="preserve">undertaken in </w:t>
      </w:r>
      <w:r w:rsidR="00BC3315" w:rsidRPr="00395DB7">
        <w:t>R</w:t>
      </w:r>
      <w:r w:rsidR="00BC3315">
        <w:t xml:space="preserve"> (v.3.5.1, </w:t>
      </w:r>
      <w:r w:rsidR="00BC3315" w:rsidRPr="00B14152">
        <w:rPr>
          <w:highlight w:val="yellow"/>
        </w:rPr>
        <w:t>R Core Team 2018</w:t>
      </w:r>
      <w:r w:rsidR="00BC3315">
        <w:t>).</w:t>
      </w:r>
    </w:p>
    <w:p w14:paraId="43207D38" w14:textId="77777777" w:rsidR="0014789D" w:rsidRDefault="0014789D" w:rsidP="000D1A18">
      <w:pPr>
        <w:spacing w:line="480" w:lineRule="auto"/>
        <w:rPr>
          <w:b/>
        </w:rPr>
      </w:pPr>
    </w:p>
    <w:p w14:paraId="172F0F40" w14:textId="77777777" w:rsidR="0014789D" w:rsidRDefault="0014789D" w:rsidP="000D1A18">
      <w:pPr>
        <w:spacing w:line="480" w:lineRule="auto"/>
        <w:rPr>
          <w:b/>
        </w:rPr>
      </w:pPr>
    </w:p>
    <w:p w14:paraId="659A5D3C" w14:textId="5EF19B48" w:rsidR="0014789D" w:rsidRDefault="0014789D" w:rsidP="000D1A18">
      <w:pPr>
        <w:spacing w:line="480" w:lineRule="auto"/>
        <w:rPr>
          <w:b/>
        </w:rPr>
      </w:pPr>
      <w:r>
        <w:rPr>
          <w:b/>
        </w:rPr>
        <w:t>A</w:t>
      </w:r>
      <w:r w:rsidR="00547B12">
        <w:rPr>
          <w:b/>
        </w:rPr>
        <w:t>uthor Contributions</w:t>
      </w:r>
    </w:p>
    <w:p w14:paraId="75DEF2FE" w14:textId="2F34D009" w:rsidR="00547B12" w:rsidRDefault="00A336DF" w:rsidP="000D1A18">
      <w:pPr>
        <w:spacing w:line="480" w:lineRule="auto"/>
      </w:pPr>
      <w:bookmarkStart w:id="137" w:name="_GoBack"/>
      <w:commentRangeStart w:id="138"/>
      <w:r>
        <w:t>MES conceived the idea</w:t>
      </w:r>
      <w:bookmarkEnd w:id="137"/>
      <w:commentRangeEnd w:id="138"/>
      <w:r w:rsidR="00373369">
        <w:rPr>
          <w:rStyle w:val="CommentReference"/>
          <w:rFonts w:asciiTheme="minorHAnsi" w:hAnsiTheme="minorHAnsi" w:cstheme="minorBidi"/>
          <w:lang w:val="en-GB"/>
        </w:rPr>
        <w:commentReference w:id="138"/>
      </w:r>
      <w:r>
        <w:t xml:space="preserve"> and led the study</w:t>
      </w:r>
      <w:r w:rsidR="0014789D">
        <w:t xml:space="preserve">; LK, </w:t>
      </w:r>
      <w:commentRangeStart w:id="139"/>
      <w:r w:rsidR="0014789D">
        <w:t>JB</w:t>
      </w:r>
      <w:commentRangeEnd w:id="139"/>
      <w:r w:rsidR="006E4E51">
        <w:rPr>
          <w:rStyle w:val="CommentReference"/>
          <w:rFonts w:asciiTheme="minorHAnsi" w:hAnsiTheme="minorHAnsi" w:cstheme="minorBidi"/>
          <w:lang w:val="en-GB"/>
        </w:rPr>
        <w:commentReference w:id="139"/>
      </w:r>
      <w:r w:rsidR="0014789D">
        <w:t xml:space="preserve"> and JS</w:t>
      </w:r>
      <w:r>
        <w:t xml:space="preserve"> collated datasets,</w:t>
      </w:r>
      <w:r w:rsidR="0014789D">
        <w:t xml:space="preserve"> wrote the code and conducted the analysis; </w:t>
      </w:r>
      <w:r w:rsidR="00BF2DAA">
        <w:t>all authors contributed to</w:t>
      </w:r>
      <w:r>
        <w:t xml:space="preserve"> </w:t>
      </w:r>
      <w:r w:rsidR="00457ED5">
        <w:t>study design and</w:t>
      </w:r>
      <w:r w:rsidR="00BF2DAA">
        <w:t xml:space="preserve"> </w:t>
      </w:r>
      <w:r w:rsidR="0014789D">
        <w:t xml:space="preserve">manuscript preparation. </w:t>
      </w:r>
    </w:p>
    <w:p w14:paraId="4B238109" w14:textId="77777777" w:rsidR="00547B12" w:rsidRDefault="00547B12" w:rsidP="000D1A18">
      <w:pPr>
        <w:spacing w:line="480" w:lineRule="auto"/>
      </w:pPr>
    </w:p>
    <w:p w14:paraId="7E193F1A" w14:textId="5FC2B195" w:rsidR="00547B12" w:rsidRPr="00547B12" w:rsidRDefault="00547B12" w:rsidP="000D1A18">
      <w:pPr>
        <w:spacing w:line="480" w:lineRule="auto"/>
        <w:rPr>
          <w:b/>
        </w:rPr>
      </w:pPr>
      <w:r w:rsidRPr="00547B12">
        <w:rPr>
          <w:b/>
        </w:rPr>
        <w:t>Acknowledgements</w:t>
      </w:r>
    </w:p>
    <w:p w14:paraId="68560D0C" w14:textId="09B114FB" w:rsidR="0014789D" w:rsidRDefault="000C11D4" w:rsidP="000D1A18">
      <w:pPr>
        <w:spacing w:line="480" w:lineRule="auto"/>
      </w:pPr>
      <w:r>
        <w:t xml:space="preserve">Thank you to all authors who published network matrices openly online, or sent us matrices upon our request. </w:t>
      </w:r>
      <w:r w:rsidR="0014789D">
        <w:t xml:space="preserve">MES and JS are supported by </w:t>
      </w:r>
      <w:r w:rsidR="00547B12">
        <w:t>individual UNE Postdoctoral Fellowships; RR is supported by ARC DExxxxx; ….</w:t>
      </w:r>
    </w:p>
    <w:p w14:paraId="75FACD72" w14:textId="77777777" w:rsidR="0014789D" w:rsidRDefault="0014789D" w:rsidP="000D1A18">
      <w:pPr>
        <w:spacing w:line="480" w:lineRule="auto"/>
      </w:pPr>
    </w:p>
    <w:p w14:paraId="0AA36DC9" w14:textId="77777777" w:rsidR="0014789D" w:rsidRPr="0014789D" w:rsidRDefault="0014789D" w:rsidP="000D1A18">
      <w:pPr>
        <w:spacing w:line="480" w:lineRule="auto"/>
        <w:rPr>
          <w:b/>
        </w:rPr>
      </w:pPr>
      <w:r w:rsidRPr="0014789D">
        <w:rPr>
          <w:b/>
        </w:rPr>
        <w:t>Data availability</w:t>
      </w:r>
    </w:p>
    <w:p w14:paraId="780C3D25" w14:textId="009BBC17" w:rsidR="00FB7B4C" w:rsidRDefault="0014789D" w:rsidP="000D1A18">
      <w:pPr>
        <w:spacing w:line="480" w:lineRule="auto"/>
        <w:rPr>
          <w:b/>
        </w:rPr>
      </w:pPr>
      <w:r>
        <w:t xml:space="preserve">All data, code and analyses are available at </w:t>
      </w:r>
      <w:hyperlink r:id="rId12" w:history="1">
        <w:r w:rsidRPr="0011521B">
          <w:rPr>
            <w:rStyle w:val="Hyperlink"/>
          </w:rPr>
          <w:t>https://github.com/JoseBSL/Geonet</w:t>
        </w:r>
      </w:hyperlink>
      <w:r>
        <w:t>.</w:t>
      </w:r>
      <w:r w:rsidR="00FB7B4C">
        <w:rPr>
          <w:b/>
        </w:rPr>
        <w:br w:type="page"/>
      </w:r>
    </w:p>
    <w:p w14:paraId="5295FE45" w14:textId="77777777" w:rsidR="00B210D6" w:rsidRPr="00B210D6" w:rsidRDefault="00FB7B4C" w:rsidP="00B210D6">
      <w:pPr>
        <w:pStyle w:val="Bibliography"/>
      </w:pPr>
      <w:r>
        <w:rPr>
          <w:b/>
        </w:rPr>
        <w:lastRenderedPageBreak/>
        <w:fldChar w:fldCharType="begin"/>
      </w:r>
      <w:r w:rsidR="00B210D6">
        <w:rPr>
          <w:b/>
        </w:rPr>
        <w:instrText xml:space="preserve"> ADDIN ZOTERO_BIBL {"uncited":[],"omitted":[],"custom":[]} CSL_BIBLIOGRAPHY </w:instrText>
      </w:r>
      <w:r>
        <w:rPr>
          <w:b/>
        </w:rPr>
        <w:fldChar w:fldCharType="separate"/>
      </w:r>
      <w:r w:rsidR="00B210D6" w:rsidRPr="00B210D6">
        <w:t>1.</w:t>
      </w:r>
      <w:r w:rsidR="00B210D6" w:rsidRPr="00B210D6">
        <w:tab/>
        <w:t xml:space="preserve">Potts, S. G. </w:t>
      </w:r>
      <w:r w:rsidR="00B210D6" w:rsidRPr="00B210D6">
        <w:rPr>
          <w:i/>
          <w:iCs/>
        </w:rPr>
        <w:t>et al.</w:t>
      </w:r>
      <w:r w:rsidR="00B210D6" w:rsidRPr="00B210D6">
        <w:t xml:space="preserve"> Global pollinator declines: trends, impacts and drivers. </w:t>
      </w:r>
      <w:r w:rsidR="00B210D6" w:rsidRPr="00B210D6">
        <w:rPr>
          <w:i/>
          <w:iCs/>
        </w:rPr>
        <w:t>Trends Ecol. Evol.</w:t>
      </w:r>
      <w:r w:rsidR="00B210D6" w:rsidRPr="00B210D6">
        <w:t xml:space="preserve"> </w:t>
      </w:r>
      <w:r w:rsidR="00B210D6" w:rsidRPr="00B210D6">
        <w:rPr>
          <w:b/>
          <w:bCs/>
        </w:rPr>
        <w:t>25</w:t>
      </w:r>
      <w:r w:rsidR="00B210D6" w:rsidRPr="00B210D6">
        <w:t>, 345–353 (2010).</w:t>
      </w:r>
    </w:p>
    <w:p w14:paraId="5F4872C8" w14:textId="77777777" w:rsidR="00B210D6" w:rsidRPr="00B210D6" w:rsidRDefault="00B210D6" w:rsidP="00B210D6">
      <w:pPr>
        <w:pStyle w:val="Bibliography"/>
      </w:pPr>
      <w:r w:rsidRPr="00B210D6">
        <w:t>2.</w:t>
      </w:r>
      <w:r w:rsidRPr="00B210D6">
        <w:tab/>
        <w:t xml:space="preserve">Rader, R., Bartomeus, I., Tylianakis, J. M. &amp; Laliberté, E. The winners and losers of land use intensification: pollinator community disassembly is non-random and alters functional diversity. </w:t>
      </w:r>
      <w:r w:rsidRPr="00B210D6">
        <w:rPr>
          <w:i/>
          <w:iCs/>
        </w:rPr>
        <w:t>Divers. Distrib.</w:t>
      </w:r>
      <w:r w:rsidRPr="00B210D6">
        <w:t xml:space="preserve"> </w:t>
      </w:r>
      <w:r w:rsidRPr="00B210D6">
        <w:rPr>
          <w:b/>
          <w:bCs/>
        </w:rPr>
        <w:t>20</w:t>
      </w:r>
      <w:r w:rsidRPr="00B210D6">
        <w:t>, 908–917 (2014).</w:t>
      </w:r>
    </w:p>
    <w:p w14:paraId="79685B10" w14:textId="77777777" w:rsidR="00B210D6" w:rsidRPr="00B210D6" w:rsidRDefault="00B210D6" w:rsidP="00B210D6">
      <w:pPr>
        <w:pStyle w:val="Bibliography"/>
      </w:pPr>
      <w:r w:rsidRPr="00B210D6">
        <w:t>3.</w:t>
      </w:r>
      <w:r w:rsidRPr="00B210D6">
        <w:tab/>
        <w:t xml:space="preserve">Bale, J. S. &amp; Hayward, S. A. L. Insect overwintering in a changing climate. </w:t>
      </w:r>
      <w:r w:rsidRPr="00B210D6">
        <w:rPr>
          <w:i/>
          <w:iCs/>
        </w:rPr>
        <w:t>J. Exp. Biol.</w:t>
      </w:r>
      <w:r w:rsidRPr="00B210D6">
        <w:t xml:space="preserve"> </w:t>
      </w:r>
      <w:r w:rsidRPr="00B210D6">
        <w:rPr>
          <w:b/>
          <w:bCs/>
        </w:rPr>
        <w:t>213</w:t>
      </w:r>
      <w:r w:rsidRPr="00B210D6">
        <w:t>, 980–994 (2010).</w:t>
      </w:r>
    </w:p>
    <w:p w14:paraId="337A710B" w14:textId="77777777" w:rsidR="00B210D6" w:rsidRPr="00B210D6" w:rsidRDefault="00B210D6" w:rsidP="00B210D6">
      <w:pPr>
        <w:pStyle w:val="Bibliography"/>
      </w:pPr>
      <w:r w:rsidRPr="00B210D6">
        <w:t>4.</w:t>
      </w:r>
      <w:r w:rsidRPr="00B210D6">
        <w:tab/>
        <w:t xml:space="preserve">Petanidou, T. </w:t>
      </w:r>
      <w:r w:rsidRPr="00B210D6">
        <w:rPr>
          <w:i/>
          <w:iCs/>
        </w:rPr>
        <w:t>et al.</w:t>
      </w:r>
      <w:r w:rsidRPr="00B210D6">
        <w:t xml:space="preserve"> Climate drives plant-pollinator interactions even along small-scale climate gradients: the case of the Aegean. </w:t>
      </w:r>
      <w:r w:rsidRPr="00B210D6">
        <w:rPr>
          <w:i/>
          <w:iCs/>
        </w:rPr>
        <w:t>Plant Biol.</w:t>
      </w:r>
      <w:r w:rsidRPr="00B210D6">
        <w:t xml:space="preserve"> </w:t>
      </w:r>
      <w:r w:rsidRPr="00B210D6">
        <w:rPr>
          <w:b/>
          <w:bCs/>
        </w:rPr>
        <w:t>20 Suppl 1</w:t>
      </w:r>
      <w:r w:rsidRPr="00B210D6">
        <w:t>, 176–183 (2018).</w:t>
      </w:r>
    </w:p>
    <w:p w14:paraId="7B4F9320" w14:textId="77777777" w:rsidR="00B210D6" w:rsidRPr="00B210D6" w:rsidRDefault="00B210D6" w:rsidP="00B210D6">
      <w:pPr>
        <w:pStyle w:val="Bibliography"/>
      </w:pPr>
      <w:r w:rsidRPr="00B210D6">
        <w:t>5.</w:t>
      </w:r>
      <w:r w:rsidRPr="00B210D6">
        <w:tab/>
        <w:t xml:space="preserve">Armbruster, W. S. The specialization continuum in pollination systems: diversity of concepts and implications for ecology, evolution and conservation. </w:t>
      </w:r>
      <w:r w:rsidRPr="00B210D6">
        <w:rPr>
          <w:i/>
          <w:iCs/>
        </w:rPr>
        <w:t>Funct. Ecol.</w:t>
      </w:r>
      <w:r w:rsidRPr="00B210D6">
        <w:t xml:space="preserve"> </w:t>
      </w:r>
      <w:r w:rsidRPr="00B210D6">
        <w:rPr>
          <w:b/>
          <w:bCs/>
        </w:rPr>
        <w:t>31</w:t>
      </w:r>
      <w:r w:rsidRPr="00B210D6">
        <w:t>, 88–100 (2017).</w:t>
      </w:r>
    </w:p>
    <w:p w14:paraId="36CC348D" w14:textId="77777777" w:rsidR="00B210D6" w:rsidRPr="00B210D6" w:rsidRDefault="00B210D6" w:rsidP="00B210D6">
      <w:pPr>
        <w:pStyle w:val="Bibliography"/>
      </w:pPr>
      <w:r w:rsidRPr="00B210D6">
        <w:t>6.</w:t>
      </w:r>
      <w:r w:rsidRPr="00B210D6">
        <w:tab/>
        <w:t xml:space="preserve">Moles, A. T. &amp; Ollerton, J. Is the notion that species interactions are stronger and more specialized in the tropics a zombie idea? </w:t>
      </w:r>
      <w:r w:rsidRPr="00B210D6">
        <w:rPr>
          <w:i/>
          <w:iCs/>
        </w:rPr>
        <w:t>Biotropica</w:t>
      </w:r>
      <w:r w:rsidRPr="00B210D6">
        <w:t xml:space="preserve"> </w:t>
      </w:r>
      <w:r w:rsidRPr="00B210D6">
        <w:rPr>
          <w:b/>
          <w:bCs/>
        </w:rPr>
        <w:t>48</w:t>
      </w:r>
      <w:r w:rsidRPr="00B210D6">
        <w:t>, 141–145 (2016).</w:t>
      </w:r>
    </w:p>
    <w:p w14:paraId="5308DDDD" w14:textId="77777777" w:rsidR="00B210D6" w:rsidRPr="00B210D6" w:rsidRDefault="00B210D6" w:rsidP="00B210D6">
      <w:pPr>
        <w:pStyle w:val="Bibliography"/>
      </w:pPr>
      <w:r w:rsidRPr="00B210D6">
        <w:t>7.</w:t>
      </w:r>
      <w:r w:rsidRPr="00B210D6">
        <w:tab/>
        <w:t xml:space="preserve">Rands, S. A. &amp; Whitney, H. M. Floral Temperature and Optimal Foraging: Is Heat a Feasible Floral Reward for Pollinators? </w:t>
      </w:r>
      <w:r w:rsidRPr="00B210D6">
        <w:rPr>
          <w:i/>
          <w:iCs/>
        </w:rPr>
        <w:t>PLOS ONE</w:t>
      </w:r>
      <w:r w:rsidRPr="00B210D6">
        <w:t xml:space="preserve"> </w:t>
      </w:r>
      <w:r w:rsidRPr="00B210D6">
        <w:rPr>
          <w:b/>
          <w:bCs/>
        </w:rPr>
        <w:t>3</w:t>
      </w:r>
      <w:r w:rsidRPr="00B210D6">
        <w:t>, e2007 (2008).</w:t>
      </w:r>
    </w:p>
    <w:p w14:paraId="16343C8E" w14:textId="77777777" w:rsidR="00B210D6" w:rsidRPr="00B210D6" w:rsidRDefault="00B210D6" w:rsidP="00B210D6">
      <w:pPr>
        <w:pStyle w:val="Bibliography"/>
      </w:pPr>
      <w:r w:rsidRPr="00B210D6">
        <w:t>8.</w:t>
      </w:r>
      <w:r w:rsidRPr="00B210D6">
        <w:tab/>
        <w:t xml:space="preserve">Sapir, Y., Shmida, A. &amp; Ne’eman, G. Morning floral heat as a reward to the pollinators of the Oncocyclus irises. </w:t>
      </w:r>
      <w:r w:rsidRPr="00B210D6">
        <w:rPr>
          <w:i/>
          <w:iCs/>
        </w:rPr>
        <w:t>Oecologia</w:t>
      </w:r>
      <w:r w:rsidRPr="00B210D6">
        <w:t xml:space="preserve"> </w:t>
      </w:r>
      <w:r w:rsidRPr="00B210D6">
        <w:rPr>
          <w:b/>
          <w:bCs/>
        </w:rPr>
        <w:t>147</w:t>
      </w:r>
      <w:r w:rsidRPr="00B210D6">
        <w:t>, 53–59 (2006).</w:t>
      </w:r>
    </w:p>
    <w:p w14:paraId="6D03E22F" w14:textId="77777777" w:rsidR="00B210D6" w:rsidRPr="00B210D6" w:rsidRDefault="00B210D6" w:rsidP="00B210D6">
      <w:pPr>
        <w:pStyle w:val="Bibliography"/>
      </w:pPr>
      <w:r w:rsidRPr="00B210D6">
        <w:t>9.</w:t>
      </w:r>
      <w:r w:rsidRPr="00B210D6">
        <w:tab/>
        <w:t xml:space="preserve">Tiusanen, M., Hebert, P. D. N., Schmidt, N. M. &amp; Roslin, T. One fly to rule them all-muscid flies are the key pollinators in the Arctic. </w:t>
      </w:r>
      <w:r w:rsidRPr="00B210D6">
        <w:rPr>
          <w:i/>
          <w:iCs/>
        </w:rPr>
        <w:t>Proc. Biol. Sci.</w:t>
      </w:r>
      <w:r w:rsidRPr="00B210D6">
        <w:t xml:space="preserve"> </w:t>
      </w:r>
      <w:r w:rsidRPr="00B210D6">
        <w:rPr>
          <w:b/>
          <w:bCs/>
        </w:rPr>
        <w:t>283</w:t>
      </w:r>
      <w:r w:rsidRPr="00B210D6">
        <w:t>, (2016).</w:t>
      </w:r>
    </w:p>
    <w:p w14:paraId="490913AB" w14:textId="77777777" w:rsidR="00B210D6" w:rsidRPr="00B210D6" w:rsidRDefault="00B210D6" w:rsidP="00B210D6">
      <w:pPr>
        <w:pStyle w:val="Bibliography"/>
      </w:pPr>
      <w:r w:rsidRPr="00B210D6">
        <w:t>10.</w:t>
      </w:r>
      <w:r w:rsidRPr="00B210D6">
        <w:tab/>
        <w:t xml:space="preserve">Elberling, H. &amp; Olesen, J. M. The structure of a high latitude plant-flower visitor system: the dominance of flies. </w:t>
      </w:r>
      <w:r w:rsidRPr="00B210D6">
        <w:rPr>
          <w:i/>
          <w:iCs/>
        </w:rPr>
        <w:t>Ecography</w:t>
      </w:r>
      <w:r w:rsidRPr="00B210D6">
        <w:t xml:space="preserve"> </w:t>
      </w:r>
      <w:r w:rsidRPr="00B210D6">
        <w:rPr>
          <w:b/>
          <w:bCs/>
        </w:rPr>
        <w:t>22</w:t>
      </w:r>
      <w:r w:rsidRPr="00B210D6">
        <w:t>, 314–323 (1999).</w:t>
      </w:r>
    </w:p>
    <w:p w14:paraId="7C4464DA" w14:textId="77777777" w:rsidR="00B210D6" w:rsidRPr="00B210D6" w:rsidRDefault="00B210D6" w:rsidP="00B210D6">
      <w:pPr>
        <w:pStyle w:val="Bibliography"/>
      </w:pPr>
      <w:r w:rsidRPr="00B210D6">
        <w:t>11.</w:t>
      </w:r>
      <w:r w:rsidRPr="00B210D6">
        <w:tab/>
        <w:t xml:space="preserve">González, A. M. M. </w:t>
      </w:r>
      <w:r w:rsidRPr="00B210D6">
        <w:rPr>
          <w:i/>
          <w:iCs/>
        </w:rPr>
        <w:t>et al.</w:t>
      </w:r>
      <w:r w:rsidRPr="00B210D6">
        <w:t xml:space="preserve"> Effects of climate on pollination networks in the West Indies. </w:t>
      </w:r>
      <w:r w:rsidRPr="00B210D6">
        <w:rPr>
          <w:i/>
          <w:iCs/>
        </w:rPr>
        <w:t>J. Trop. Ecol.</w:t>
      </w:r>
      <w:r w:rsidRPr="00B210D6">
        <w:t xml:space="preserve"> </w:t>
      </w:r>
      <w:r w:rsidRPr="00B210D6">
        <w:rPr>
          <w:b/>
          <w:bCs/>
        </w:rPr>
        <w:t>25</w:t>
      </w:r>
      <w:r w:rsidRPr="00B210D6">
        <w:t>, 493–506 (2009).</w:t>
      </w:r>
    </w:p>
    <w:p w14:paraId="66DE0850" w14:textId="77777777" w:rsidR="00B210D6" w:rsidRPr="00B210D6" w:rsidRDefault="00B210D6" w:rsidP="00B210D6">
      <w:pPr>
        <w:pStyle w:val="Bibliography"/>
      </w:pPr>
      <w:r w:rsidRPr="00B210D6">
        <w:t>12.</w:t>
      </w:r>
      <w:r w:rsidRPr="00B210D6">
        <w:tab/>
        <w:t xml:space="preserve">Michener, C. D. Biogeography of the Bees. </w:t>
      </w:r>
      <w:r w:rsidRPr="00B210D6">
        <w:rPr>
          <w:i/>
          <w:iCs/>
        </w:rPr>
        <w:t>Ann. Mo. Bot. Gard.</w:t>
      </w:r>
      <w:r w:rsidRPr="00B210D6">
        <w:t xml:space="preserve"> </w:t>
      </w:r>
      <w:r w:rsidRPr="00B210D6">
        <w:rPr>
          <w:b/>
          <w:bCs/>
        </w:rPr>
        <w:t>66</w:t>
      </w:r>
      <w:r w:rsidRPr="00B210D6">
        <w:t>, 277–347 (1979).</w:t>
      </w:r>
    </w:p>
    <w:p w14:paraId="6EF1CE7C" w14:textId="77777777" w:rsidR="00B210D6" w:rsidRPr="00B210D6" w:rsidRDefault="00B210D6" w:rsidP="00B210D6">
      <w:pPr>
        <w:pStyle w:val="Bibliography"/>
      </w:pPr>
      <w:r w:rsidRPr="00B210D6">
        <w:lastRenderedPageBreak/>
        <w:t>13.</w:t>
      </w:r>
      <w:r w:rsidRPr="00B210D6">
        <w:tab/>
        <w:t xml:space="preserve">Rader, R., Reilly, J., Bartomeus, I. &amp; Winfree, R. Native bees buffer the negative impact of climate warming on honey bee pollination of watermelon crops. </w:t>
      </w:r>
      <w:r w:rsidRPr="00B210D6">
        <w:rPr>
          <w:i/>
          <w:iCs/>
        </w:rPr>
        <w:t>Glob. Change Biol.</w:t>
      </w:r>
      <w:r w:rsidRPr="00B210D6">
        <w:t xml:space="preserve"> </w:t>
      </w:r>
      <w:r w:rsidRPr="00B210D6">
        <w:rPr>
          <w:b/>
          <w:bCs/>
        </w:rPr>
        <w:t>19</w:t>
      </w:r>
      <w:r w:rsidRPr="00B210D6">
        <w:t>, 3103–3110 (2013).</w:t>
      </w:r>
    </w:p>
    <w:p w14:paraId="4D8B5AB1" w14:textId="77777777" w:rsidR="00B210D6" w:rsidRPr="00B210D6" w:rsidRDefault="00B210D6" w:rsidP="00B210D6">
      <w:pPr>
        <w:pStyle w:val="Bibliography"/>
      </w:pPr>
      <w:r w:rsidRPr="00B210D6">
        <w:t>14.</w:t>
      </w:r>
      <w:r w:rsidRPr="00B210D6">
        <w:tab/>
        <w:t xml:space="preserve">Bartomeus, I. </w:t>
      </w:r>
      <w:r w:rsidRPr="00B210D6">
        <w:rPr>
          <w:i/>
          <w:iCs/>
        </w:rPr>
        <w:t>et al.</w:t>
      </w:r>
      <w:r w:rsidRPr="00B210D6">
        <w:t xml:space="preserve"> Biodiversity ensures plant-pollinator phenological synchrony against climate change. </w:t>
      </w:r>
      <w:r w:rsidRPr="00B210D6">
        <w:rPr>
          <w:i/>
          <w:iCs/>
        </w:rPr>
        <w:t>Ecol. Lett.</w:t>
      </w:r>
      <w:r w:rsidRPr="00B210D6">
        <w:t xml:space="preserve"> </w:t>
      </w:r>
      <w:r w:rsidRPr="00B210D6">
        <w:rPr>
          <w:b/>
          <w:bCs/>
        </w:rPr>
        <w:t>16</w:t>
      </w:r>
      <w:r w:rsidRPr="00B210D6">
        <w:t>, 1331–1338 (2013).</w:t>
      </w:r>
    </w:p>
    <w:p w14:paraId="762304A6" w14:textId="77777777" w:rsidR="00B210D6" w:rsidRPr="00B210D6" w:rsidRDefault="00B210D6" w:rsidP="00B210D6">
      <w:pPr>
        <w:pStyle w:val="Bibliography"/>
      </w:pPr>
      <w:r w:rsidRPr="00B210D6">
        <w:t>15.</w:t>
      </w:r>
      <w:r w:rsidRPr="00B210D6">
        <w:tab/>
        <w:t xml:space="preserve">Knight, T. M. </w:t>
      </w:r>
      <w:r w:rsidRPr="00B210D6">
        <w:rPr>
          <w:i/>
          <w:iCs/>
        </w:rPr>
        <w:t>et al.</w:t>
      </w:r>
      <w:r w:rsidRPr="00B210D6">
        <w:t xml:space="preserve"> Reflections on, and visions for, the changing field of pollination ecology. </w:t>
      </w:r>
      <w:r w:rsidRPr="00B210D6">
        <w:rPr>
          <w:i/>
          <w:iCs/>
        </w:rPr>
        <w:t>Ecol. Lett.</w:t>
      </w:r>
      <w:r w:rsidRPr="00B210D6">
        <w:t xml:space="preserve"> </w:t>
      </w:r>
      <w:r w:rsidRPr="00B210D6">
        <w:rPr>
          <w:b/>
          <w:bCs/>
        </w:rPr>
        <w:t>21</w:t>
      </w:r>
      <w:r w:rsidRPr="00B210D6">
        <w:t>, 1282–1295 (2018).</w:t>
      </w:r>
    </w:p>
    <w:p w14:paraId="38765808" w14:textId="77777777" w:rsidR="00B210D6" w:rsidRPr="00B210D6" w:rsidRDefault="00B210D6" w:rsidP="00B210D6">
      <w:pPr>
        <w:pStyle w:val="Bibliography"/>
      </w:pPr>
      <w:r w:rsidRPr="00B210D6">
        <w:t>16.</w:t>
      </w:r>
      <w:r w:rsidRPr="00B210D6">
        <w:tab/>
        <w:t xml:space="preserve">Memmott, J., Craze, P. G., Waser, N. M. &amp; Price, M. V. Global warming and the disruption of plant-pollinator interactions. </w:t>
      </w:r>
      <w:r w:rsidRPr="00B210D6">
        <w:rPr>
          <w:i/>
          <w:iCs/>
        </w:rPr>
        <w:t>Ecol. Lett.</w:t>
      </w:r>
      <w:r w:rsidRPr="00B210D6">
        <w:t xml:space="preserve"> </w:t>
      </w:r>
      <w:r w:rsidRPr="00B210D6">
        <w:rPr>
          <w:b/>
          <w:bCs/>
        </w:rPr>
        <w:t>10</w:t>
      </w:r>
      <w:r w:rsidRPr="00B210D6">
        <w:t>, 710–717 (2007).</w:t>
      </w:r>
    </w:p>
    <w:p w14:paraId="2F1BEAF9" w14:textId="77777777" w:rsidR="00B210D6" w:rsidRPr="00B210D6" w:rsidRDefault="00B210D6" w:rsidP="00B210D6">
      <w:pPr>
        <w:pStyle w:val="Bibliography"/>
      </w:pPr>
      <w:r w:rsidRPr="00B210D6">
        <w:t>17.</w:t>
      </w:r>
      <w:r w:rsidRPr="00B210D6">
        <w:tab/>
        <w:t xml:space="preserve">Hegland, S. J., Nielsen, A., Lázaro, A., Bjerknes, A.-L. &amp; Totland, Ø. How does climate warming affect plant-pollinator interactions? </w:t>
      </w:r>
      <w:r w:rsidRPr="00B210D6">
        <w:rPr>
          <w:i/>
          <w:iCs/>
        </w:rPr>
        <w:t>Ecol. Lett.</w:t>
      </w:r>
      <w:r w:rsidRPr="00B210D6">
        <w:t xml:space="preserve"> </w:t>
      </w:r>
      <w:r w:rsidRPr="00B210D6">
        <w:rPr>
          <w:b/>
          <w:bCs/>
        </w:rPr>
        <w:t>12</w:t>
      </w:r>
      <w:r w:rsidRPr="00B210D6">
        <w:t>, 184–195 (2009).</w:t>
      </w:r>
    </w:p>
    <w:p w14:paraId="5D12118C" w14:textId="77777777" w:rsidR="00B210D6" w:rsidRPr="00B210D6" w:rsidRDefault="00B210D6" w:rsidP="00B210D6">
      <w:pPr>
        <w:pStyle w:val="Bibliography"/>
      </w:pPr>
      <w:r w:rsidRPr="00B210D6">
        <w:t>18.</w:t>
      </w:r>
      <w:r w:rsidRPr="00B210D6">
        <w:tab/>
        <w:t xml:space="preserve">Traveset, A. </w:t>
      </w:r>
      <w:r w:rsidRPr="00B210D6">
        <w:rPr>
          <w:i/>
          <w:iCs/>
        </w:rPr>
        <w:t>et al.</w:t>
      </w:r>
      <w:r w:rsidRPr="00B210D6">
        <w:t xml:space="preserve"> Global patterns of mainland and insular pollination networks. </w:t>
      </w:r>
      <w:r w:rsidRPr="00B210D6">
        <w:rPr>
          <w:i/>
          <w:iCs/>
        </w:rPr>
        <w:t>Glob. Ecol. Biogeogr.</w:t>
      </w:r>
      <w:r w:rsidRPr="00B210D6">
        <w:t xml:space="preserve"> </w:t>
      </w:r>
      <w:r w:rsidRPr="00B210D6">
        <w:rPr>
          <w:b/>
          <w:bCs/>
        </w:rPr>
        <w:t>25</w:t>
      </w:r>
      <w:r w:rsidRPr="00B210D6">
        <w:t>, 880–890 (2016).</w:t>
      </w:r>
    </w:p>
    <w:p w14:paraId="1937FF74" w14:textId="77777777" w:rsidR="00B210D6" w:rsidRPr="00B210D6" w:rsidRDefault="00B210D6" w:rsidP="00B210D6">
      <w:pPr>
        <w:pStyle w:val="Bibliography"/>
      </w:pPr>
      <w:r w:rsidRPr="00B210D6">
        <w:t>19.</w:t>
      </w:r>
      <w:r w:rsidRPr="00B210D6">
        <w:tab/>
        <w:t xml:space="preserve">Olesen, J. M. &amp; Jordano, P. GEOGRAPHIC PATTERNS IN PLANT–POLLINATOR MUTUALISTIC NETWORKS. </w:t>
      </w:r>
      <w:r w:rsidRPr="00B210D6">
        <w:rPr>
          <w:i/>
          <w:iCs/>
        </w:rPr>
        <w:t>Ecology</w:t>
      </w:r>
      <w:r w:rsidRPr="00B210D6">
        <w:t xml:space="preserve"> (2002).</w:t>
      </w:r>
    </w:p>
    <w:p w14:paraId="144FC595" w14:textId="77777777" w:rsidR="00B210D6" w:rsidRPr="00B210D6" w:rsidRDefault="00B210D6" w:rsidP="00B210D6">
      <w:pPr>
        <w:pStyle w:val="Bibliography"/>
      </w:pPr>
      <w:r w:rsidRPr="00B210D6">
        <w:t>20.</w:t>
      </w:r>
      <w:r w:rsidRPr="00B210D6">
        <w:tab/>
        <w:t xml:space="preserve">Trøjelsgaard, K. &amp; Olesen, J. M. Macroecology of pollination networks. </w:t>
      </w:r>
      <w:r w:rsidRPr="00B210D6">
        <w:rPr>
          <w:i/>
          <w:iCs/>
        </w:rPr>
        <w:t>Glob. Ecol. Biogeogr.</w:t>
      </w:r>
      <w:r w:rsidRPr="00B210D6">
        <w:t xml:space="preserve"> </w:t>
      </w:r>
      <w:r w:rsidRPr="00B210D6">
        <w:rPr>
          <w:b/>
          <w:bCs/>
        </w:rPr>
        <w:t>22</w:t>
      </w:r>
      <w:r w:rsidRPr="00B210D6">
        <w:t>, 149–162 (2013).</w:t>
      </w:r>
    </w:p>
    <w:p w14:paraId="535BA0B2" w14:textId="77777777" w:rsidR="00B210D6" w:rsidRPr="00B210D6" w:rsidRDefault="00B210D6" w:rsidP="00B210D6">
      <w:pPr>
        <w:pStyle w:val="Bibliography"/>
      </w:pPr>
      <w:r w:rsidRPr="00B210D6">
        <w:t>21.</w:t>
      </w:r>
      <w:r w:rsidRPr="00B210D6">
        <w:tab/>
        <w:t xml:space="preserve">Schleuning, M. </w:t>
      </w:r>
      <w:r w:rsidRPr="00B210D6">
        <w:rPr>
          <w:i/>
          <w:iCs/>
        </w:rPr>
        <w:t>et al.</w:t>
      </w:r>
      <w:r w:rsidRPr="00B210D6">
        <w:t xml:space="preserve"> Specialization of mutualistic interaction networks decreases toward tropical latitudes. </w:t>
      </w:r>
      <w:r w:rsidRPr="00B210D6">
        <w:rPr>
          <w:i/>
          <w:iCs/>
        </w:rPr>
        <w:t>Curr. Biol.</w:t>
      </w:r>
      <w:r w:rsidRPr="00B210D6">
        <w:t xml:space="preserve"> </w:t>
      </w:r>
      <w:r w:rsidRPr="00B210D6">
        <w:rPr>
          <w:b/>
          <w:bCs/>
        </w:rPr>
        <w:t>22</w:t>
      </w:r>
      <w:r w:rsidRPr="00B210D6">
        <w:t>, 1925–1931 (2012).</w:t>
      </w:r>
    </w:p>
    <w:p w14:paraId="7D30B603" w14:textId="77777777" w:rsidR="00B210D6" w:rsidRPr="00B210D6" w:rsidRDefault="00B210D6" w:rsidP="00B210D6">
      <w:pPr>
        <w:pStyle w:val="Bibliography"/>
      </w:pPr>
      <w:r w:rsidRPr="00B210D6">
        <w:t>22.</w:t>
      </w:r>
      <w:r w:rsidRPr="00B210D6">
        <w:tab/>
        <w:t xml:space="preserve">Ollerton, J. &amp; Cranmer, L. Latitudinal trends in plant-pollinator interactions: are tropical plants more specialised? </w:t>
      </w:r>
      <w:r w:rsidRPr="00B210D6">
        <w:rPr>
          <w:i/>
          <w:iCs/>
        </w:rPr>
        <w:t>Oikos</w:t>
      </w:r>
      <w:r w:rsidRPr="00B210D6">
        <w:t xml:space="preserve"> </w:t>
      </w:r>
      <w:r w:rsidRPr="00B210D6">
        <w:rPr>
          <w:b/>
          <w:bCs/>
        </w:rPr>
        <w:t>98</w:t>
      </w:r>
      <w:r w:rsidRPr="00B210D6">
        <w:t>, 340–350 (2002).</w:t>
      </w:r>
    </w:p>
    <w:p w14:paraId="50C379C4" w14:textId="77777777" w:rsidR="00B210D6" w:rsidRPr="00B210D6" w:rsidRDefault="00B210D6" w:rsidP="00B210D6">
      <w:pPr>
        <w:pStyle w:val="Bibliography"/>
      </w:pPr>
      <w:r w:rsidRPr="00B210D6">
        <w:t>23.</w:t>
      </w:r>
      <w:r w:rsidRPr="00B210D6">
        <w:tab/>
        <w:t xml:space="preserve">Dormann, C. How to be a specialist? Quantifying specialisation in pollination networks. </w:t>
      </w:r>
      <w:r w:rsidRPr="00B210D6">
        <w:rPr>
          <w:i/>
          <w:iCs/>
        </w:rPr>
        <w:t>Netw. Biol.</w:t>
      </w:r>
      <w:r w:rsidRPr="00B210D6">
        <w:t xml:space="preserve"> (2011).</w:t>
      </w:r>
    </w:p>
    <w:p w14:paraId="76232499" w14:textId="77777777" w:rsidR="00B210D6" w:rsidRPr="00B210D6" w:rsidRDefault="00B210D6" w:rsidP="00B210D6">
      <w:pPr>
        <w:pStyle w:val="Bibliography"/>
      </w:pPr>
      <w:r w:rsidRPr="00B210D6">
        <w:t>24.</w:t>
      </w:r>
      <w:r w:rsidRPr="00B210D6">
        <w:tab/>
        <w:t xml:space="preserve">Beck, H. E. </w:t>
      </w:r>
      <w:r w:rsidRPr="00B210D6">
        <w:rPr>
          <w:i/>
          <w:iCs/>
        </w:rPr>
        <w:t>et al.</w:t>
      </w:r>
      <w:r w:rsidRPr="00B210D6">
        <w:t xml:space="preserve"> Present and future Köppen-Geiger climate classification maps at 1-km resolution. </w:t>
      </w:r>
      <w:r w:rsidRPr="00B210D6">
        <w:rPr>
          <w:i/>
          <w:iCs/>
        </w:rPr>
        <w:t>Sci. Data</w:t>
      </w:r>
      <w:r w:rsidRPr="00B210D6">
        <w:t xml:space="preserve"> </w:t>
      </w:r>
      <w:r w:rsidRPr="00B210D6">
        <w:rPr>
          <w:b/>
          <w:bCs/>
        </w:rPr>
        <w:t>5</w:t>
      </w:r>
      <w:r w:rsidRPr="00B210D6">
        <w:t>, 180214 (2018).</w:t>
      </w:r>
    </w:p>
    <w:p w14:paraId="3D3FFDF7" w14:textId="77777777" w:rsidR="00B210D6" w:rsidRPr="00B210D6" w:rsidRDefault="00B210D6" w:rsidP="00B210D6">
      <w:pPr>
        <w:pStyle w:val="Bibliography"/>
      </w:pPr>
      <w:r w:rsidRPr="00B210D6">
        <w:lastRenderedPageBreak/>
        <w:t>25.</w:t>
      </w:r>
      <w:r w:rsidRPr="00B210D6">
        <w:tab/>
        <w:t xml:space="preserve">Anderson, M. J. </w:t>
      </w:r>
      <w:r w:rsidRPr="00B210D6">
        <w:rPr>
          <w:i/>
          <w:iCs/>
        </w:rPr>
        <w:t>et al.</w:t>
      </w:r>
      <w:r w:rsidRPr="00B210D6">
        <w:t xml:space="preserve"> Navigating the multiple meanings of β diversity: a roadmap for the practicing ecologist. </w:t>
      </w:r>
      <w:r w:rsidRPr="00B210D6">
        <w:rPr>
          <w:i/>
          <w:iCs/>
        </w:rPr>
        <w:t>Ecol. Lett.</w:t>
      </w:r>
      <w:r w:rsidRPr="00B210D6">
        <w:t xml:space="preserve"> </w:t>
      </w:r>
      <w:r w:rsidRPr="00B210D6">
        <w:rPr>
          <w:b/>
          <w:bCs/>
        </w:rPr>
        <w:t>14</w:t>
      </w:r>
      <w:r w:rsidRPr="00B210D6">
        <w:t>, 19–28 (2011).</w:t>
      </w:r>
    </w:p>
    <w:p w14:paraId="5AFEB449" w14:textId="77777777" w:rsidR="00B210D6" w:rsidRPr="00B210D6" w:rsidRDefault="00B210D6" w:rsidP="00B210D6">
      <w:pPr>
        <w:pStyle w:val="Bibliography"/>
      </w:pPr>
      <w:r w:rsidRPr="00B210D6">
        <w:t>26.</w:t>
      </w:r>
      <w:r w:rsidRPr="00B210D6">
        <w:tab/>
        <w:t>Oksanen, J. Multivariate Analysis of Ecological Communities in R: vegan tutorial. 43</w:t>
      </w:r>
    </w:p>
    <w:p w14:paraId="78574043" w14:textId="77777777" w:rsidR="00B210D6" w:rsidRPr="00B210D6" w:rsidRDefault="00B210D6" w:rsidP="00B210D6">
      <w:pPr>
        <w:pStyle w:val="Bibliography"/>
      </w:pPr>
      <w:r w:rsidRPr="00B210D6">
        <w:t>27.</w:t>
      </w:r>
      <w:r w:rsidRPr="00B210D6">
        <w:tab/>
        <w:t xml:space="preserve">Anderson, M. J. A new method for non-parametric multivariate analysis of variance. </w:t>
      </w:r>
      <w:r w:rsidRPr="00B210D6">
        <w:rPr>
          <w:i/>
          <w:iCs/>
        </w:rPr>
        <w:t>Austral Ecol.</w:t>
      </w:r>
      <w:r w:rsidRPr="00B210D6">
        <w:t xml:space="preserve"> </w:t>
      </w:r>
      <w:r w:rsidRPr="00B210D6">
        <w:rPr>
          <w:b/>
          <w:bCs/>
        </w:rPr>
        <w:t>26</w:t>
      </w:r>
      <w:r w:rsidRPr="00B210D6">
        <w:t>, 32–46 (2001).</w:t>
      </w:r>
    </w:p>
    <w:p w14:paraId="4649522F" w14:textId="77777777" w:rsidR="00B210D6" w:rsidRPr="00B210D6" w:rsidRDefault="00B210D6" w:rsidP="00B210D6">
      <w:pPr>
        <w:pStyle w:val="Bibliography"/>
      </w:pPr>
      <w:r w:rsidRPr="00B210D6">
        <w:t>28.</w:t>
      </w:r>
      <w:r w:rsidRPr="00B210D6">
        <w:tab/>
        <w:t>pairwise_adonis: Pairwise multilevel comparison using adonis in gauravsk/ranacapa: Utility Functions and ‘shiny’ App for Simple Environmental DNA Visualizations and Analyses. Available at: https://rdrr.io/github/gauravsk/ranacapa/man/pairwise_adonis.html. (Accessed: 25th January 2019)</w:t>
      </w:r>
    </w:p>
    <w:p w14:paraId="05E2BB0E" w14:textId="77777777" w:rsidR="00B210D6" w:rsidRPr="00B210D6" w:rsidRDefault="00B210D6" w:rsidP="00B210D6">
      <w:pPr>
        <w:pStyle w:val="Bibliography"/>
      </w:pPr>
      <w:r w:rsidRPr="00B210D6">
        <w:t>29.</w:t>
      </w:r>
      <w:r w:rsidRPr="00B210D6">
        <w:tab/>
        <w:t xml:space="preserve">Benjamini, Y. &amp; Hochberg, Y. Controlling the False Discovery Rate: A Practical and Powerful Approach to Multiple Testing. </w:t>
      </w:r>
      <w:r w:rsidRPr="00B210D6">
        <w:rPr>
          <w:i/>
          <w:iCs/>
        </w:rPr>
        <w:t>J. R. Stat. Soc. Ser. B Methodol.</w:t>
      </w:r>
      <w:r w:rsidRPr="00B210D6">
        <w:t xml:space="preserve"> </w:t>
      </w:r>
      <w:r w:rsidRPr="00B210D6">
        <w:rPr>
          <w:b/>
          <w:bCs/>
        </w:rPr>
        <w:t>57</w:t>
      </w:r>
      <w:r w:rsidRPr="00B210D6">
        <w:t>, 289–300 (1995).</w:t>
      </w:r>
    </w:p>
    <w:p w14:paraId="662EC3BA" w14:textId="77777777" w:rsidR="00B210D6" w:rsidRPr="00B210D6" w:rsidRDefault="00B210D6" w:rsidP="00B210D6">
      <w:pPr>
        <w:pStyle w:val="Bibliography"/>
      </w:pPr>
      <w:r w:rsidRPr="00B210D6">
        <w:t>30.</w:t>
      </w:r>
      <w:r w:rsidRPr="00B210D6">
        <w:tab/>
        <w:t xml:space="preserve">Bürkner, P.-C. </w:t>
      </w:r>
      <w:r w:rsidRPr="00B210D6">
        <w:rPr>
          <w:b/>
          <w:bCs/>
        </w:rPr>
        <w:t>brms</w:t>
      </w:r>
      <w:r w:rsidRPr="00B210D6">
        <w:t xml:space="preserve"> : An </w:t>
      </w:r>
      <w:r w:rsidRPr="00B210D6">
        <w:rPr>
          <w:i/>
          <w:iCs/>
        </w:rPr>
        <w:t>R</w:t>
      </w:r>
      <w:r w:rsidRPr="00B210D6">
        <w:t xml:space="preserve"> Package for Bayesian Multilevel Models Using </w:t>
      </w:r>
      <w:r w:rsidRPr="00B210D6">
        <w:rPr>
          <w:i/>
          <w:iCs/>
        </w:rPr>
        <w:t>Stan</w:t>
      </w:r>
      <w:r w:rsidRPr="00B210D6">
        <w:t xml:space="preserve">. </w:t>
      </w:r>
      <w:r w:rsidRPr="00B210D6">
        <w:rPr>
          <w:i/>
          <w:iCs/>
        </w:rPr>
        <w:t>J. Stat. Softw.</w:t>
      </w:r>
      <w:r w:rsidRPr="00B210D6">
        <w:t xml:space="preserve"> </w:t>
      </w:r>
      <w:r w:rsidRPr="00B210D6">
        <w:rPr>
          <w:b/>
          <w:bCs/>
        </w:rPr>
        <w:t>80</w:t>
      </w:r>
      <w:r w:rsidRPr="00B210D6">
        <w:t>, (2017).</w:t>
      </w:r>
    </w:p>
    <w:p w14:paraId="2B17A6E4" w14:textId="77777777" w:rsidR="00B210D6" w:rsidRPr="00B210D6" w:rsidRDefault="00B210D6" w:rsidP="00B210D6">
      <w:pPr>
        <w:pStyle w:val="Bibliography"/>
      </w:pPr>
      <w:r w:rsidRPr="00B210D6">
        <w:t>31.</w:t>
      </w:r>
      <w:r w:rsidRPr="00B210D6">
        <w:tab/>
        <w:t xml:space="preserve">Kruschke, J. </w:t>
      </w:r>
      <w:r w:rsidRPr="00B210D6">
        <w:rPr>
          <w:i/>
          <w:iCs/>
        </w:rPr>
        <w:t>Doing Bayesian Data Analysis: A Tutorial with R, JAGS, and Stan</w:t>
      </w:r>
      <w:r w:rsidRPr="00B210D6">
        <w:t>. (Academic Press, 2014).</w:t>
      </w:r>
    </w:p>
    <w:p w14:paraId="456A3705" w14:textId="77777777" w:rsidR="00B210D6" w:rsidRPr="00B210D6" w:rsidRDefault="00B210D6" w:rsidP="00B210D6">
      <w:pPr>
        <w:pStyle w:val="Bibliography"/>
      </w:pPr>
      <w:r w:rsidRPr="00B210D6">
        <w:t>32.</w:t>
      </w:r>
      <w:r w:rsidRPr="00B210D6">
        <w:tab/>
        <w:t xml:space="preserve">Gabry, J. &amp; Mahr, T. bayesplot: Plotting for Bayesian models. </w:t>
      </w:r>
      <w:r w:rsidRPr="00B210D6">
        <w:rPr>
          <w:i/>
          <w:iCs/>
        </w:rPr>
        <w:t>R Package Version</w:t>
      </w:r>
      <w:r w:rsidRPr="00B210D6">
        <w:t xml:space="preserve"> </w:t>
      </w:r>
      <w:r w:rsidRPr="00B210D6">
        <w:rPr>
          <w:b/>
          <w:bCs/>
        </w:rPr>
        <w:t>1</w:t>
      </w:r>
      <w:r w:rsidRPr="00B210D6">
        <w:t>, (2017).</w:t>
      </w:r>
    </w:p>
    <w:p w14:paraId="16CD8B84" w14:textId="77777777" w:rsidR="00B210D6" w:rsidRPr="00B210D6" w:rsidRDefault="00B210D6" w:rsidP="00B210D6">
      <w:pPr>
        <w:pStyle w:val="Bibliography"/>
      </w:pPr>
      <w:r w:rsidRPr="00B210D6">
        <w:t>33.</w:t>
      </w:r>
      <w:r w:rsidRPr="00B210D6">
        <w:tab/>
        <w:t xml:space="preserve">Gabry, J. </w:t>
      </w:r>
      <w:r w:rsidRPr="00B210D6">
        <w:rPr>
          <w:i/>
          <w:iCs/>
        </w:rPr>
        <w:t>shinystan: Interactive visual and numerical diagnostics and posterior analysis for bayesian models [Computer software manual]</w:t>
      </w:r>
      <w:r w:rsidRPr="00B210D6">
        <w:t>. (2016).</w:t>
      </w:r>
    </w:p>
    <w:p w14:paraId="2E348EE8" w14:textId="666E127B" w:rsidR="004B3A65" w:rsidRPr="004B3A65" w:rsidRDefault="00FB7B4C" w:rsidP="000D1A18">
      <w:pPr>
        <w:spacing w:line="480" w:lineRule="auto"/>
        <w:rPr>
          <w:b/>
        </w:rPr>
      </w:pPr>
      <w:r>
        <w:rPr>
          <w:b/>
        </w:rPr>
        <w:fldChar w:fldCharType="end"/>
      </w:r>
    </w:p>
    <w:sectPr w:rsidR="004B3A65" w:rsidRPr="004B3A65" w:rsidSect="00795E93">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e Lanuza" w:date="2019-02-08T00:52:00Z" w:initials="MOU">
    <w:p w14:paraId="2DB875FD" w14:textId="3E2754A8" w:rsidR="00A5042A" w:rsidRDefault="00A5042A">
      <w:pPr>
        <w:pStyle w:val="CommentText"/>
      </w:pPr>
      <w:r>
        <w:rPr>
          <w:rStyle w:val="CommentReference"/>
        </w:rPr>
        <w:annotationRef/>
      </w:r>
      <w:r>
        <w:t>In the only one that I have a put my name like this</w:t>
      </w:r>
    </w:p>
  </w:comment>
  <w:comment w:id="39" w:author="Romina Rader" w:date="2019-02-08T08:46:00Z" w:initials="RR">
    <w:p w14:paraId="158468CE" w14:textId="3454E6C3" w:rsidR="005C4A11" w:rsidRDefault="005C4A11">
      <w:pPr>
        <w:pStyle w:val="CommentText"/>
      </w:pPr>
      <w:r>
        <w:rPr>
          <w:rStyle w:val="CommentReference"/>
        </w:rPr>
        <w:annotationRef/>
      </w:r>
      <w:r>
        <w:t>I don’t think this sentence adds to the abstract – gives no new knowledge</w:t>
      </w:r>
    </w:p>
  </w:comment>
  <w:comment w:id="41" w:author="Romina Rader" w:date="2019-02-08T08:47:00Z" w:initials="RR">
    <w:p w14:paraId="29B1264F" w14:textId="3DF3289E" w:rsidR="0027039B" w:rsidRDefault="0027039B">
      <w:pPr>
        <w:pStyle w:val="CommentText"/>
      </w:pPr>
      <w:r>
        <w:rPr>
          <w:rStyle w:val="CommentReference"/>
        </w:rPr>
        <w:annotationRef/>
      </w:r>
      <w:r>
        <w:t>No support for this – need to change to something more related to our results – like the importance of bee and non-bee taxa in visiting plants w</w:t>
      </w:r>
      <w:r w:rsidR="00A14A81">
        <w:t>orldwide or something like that.  If you mention responses diversity, you need to have tested for it.  Implications for response diversity should be in discussion, not here.</w:t>
      </w:r>
    </w:p>
  </w:comment>
  <w:comment w:id="52" w:author="Romina Rader" w:date="2019-02-08T08:54:00Z" w:initials="RR">
    <w:p w14:paraId="73FF791F" w14:textId="4D1AA2FC" w:rsidR="00E0010F" w:rsidRDefault="00E0010F">
      <w:pPr>
        <w:pStyle w:val="CommentText"/>
      </w:pPr>
      <w:r>
        <w:rPr>
          <w:rStyle w:val="CommentReference"/>
        </w:rPr>
        <w:annotationRef/>
      </w:r>
      <w:r>
        <w:t>Need ref</w:t>
      </w:r>
    </w:p>
  </w:comment>
  <w:comment w:id="63" w:author="Romina Rader" w:date="2019-02-08T08:58:00Z" w:initials="RR">
    <w:p w14:paraId="298F6408" w14:textId="5E04D0AB" w:rsidR="00061B80" w:rsidRDefault="00061B80">
      <w:pPr>
        <w:pStyle w:val="CommentText"/>
      </w:pPr>
      <w:r>
        <w:rPr>
          <w:rStyle w:val="CommentReference"/>
        </w:rPr>
        <w:annotationRef/>
      </w:r>
      <w:r>
        <w:t>I would remove this as it overlaps with next sentence and you have alluded to whats lacking in last sentence above.</w:t>
      </w:r>
    </w:p>
  </w:comment>
  <w:comment w:id="70" w:author="Romina Rader" w:date="2019-02-08T08:58:00Z" w:initials="RR">
    <w:p w14:paraId="43C0E58C" w14:textId="710EF81D" w:rsidR="00061B80" w:rsidRDefault="00061B80">
      <w:pPr>
        <w:pStyle w:val="CommentText"/>
      </w:pPr>
      <w:r>
        <w:rPr>
          <w:rStyle w:val="CommentReference"/>
        </w:rPr>
        <w:annotationRef/>
      </w:r>
      <w:r>
        <w:t>Be careful with terms like large – we ran into this problem with bryony’s remote sensing stuff as remote sensing people have different grain sizes that they call large that are actually fine scale – use broad and fine I reckon</w:t>
      </w:r>
    </w:p>
  </w:comment>
  <w:comment w:id="91" w:author="Romina Rader" w:date="2019-02-08T09:14:00Z" w:initials="RR">
    <w:p w14:paraId="09682DA8" w14:textId="1CAB034A" w:rsidR="004D0415" w:rsidRDefault="004D0415">
      <w:pPr>
        <w:pStyle w:val="CommentText"/>
      </w:pPr>
      <w:r>
        <w:rPr>
          <w:rStyle w:val="CommentReference"/>
        </w:rPr>
        <w:annotationRef/>
      </w:r>
      <w:r>
        <w:t>Need to set up questions somewhere at the beginning and then unpack each of the 2/3 questions with methods below</w:t>
      </w:r>
    </w:p>
  </w:comment>
  <w:comment w:id="92" w:author="Romina Rader" w:date="2019-02-08T09:14:00Z" w:initials="RR">
    <w:p w14:paraId="2DFF7882" w14:textId="466FFD86" w:rsidR="004D0415" w:rsidRDefault="004D0415">
      <w:pPr>
        <w:pStyle w:val="CommentText"/>
      </w:pPr>
      <w:r>
        <w:rPr>
          <w:rStyle w:val="CommentReference"/>
        </w:rPr>
        <w:annotationRef/>
      </w:r>
      <w:r>
        <w:t>Is this first question?</w:t>
      </w:r>
    </w:p>
  </w:comment>
  <w:comment w:id="94" w:author="Romina Rader" w:date="2019-02-08T09:03:00Z" w:initials="RR">
    <w:p w14:paraId="684AA3F8" w14:textId="1BA66C3B" w:rsidR="00B06E4D" w:rsidRDefault="00B06E4D">
      <w:pPr>
        <w:pStyle w:val="CommentText"/>
      </w:pPr>
      <w:r>
        <w:rPr>
          <w:rStyle w:val="CommentReference"/>
        </w:rPr>
        <w:annotationRef/>
      </w:r>
      <w:r>
        <w:t xml:space="preserve">Given that different plants compositions are found in different regions, don’t these results just reflect this? </w:t>
      </w:r>
    </w:p>
  </w:comment>
  <w:comment w:id="95" w:author="Romina Rader" w:date="2019-02-08T09:11:00Z" w:initials="RR">
    <w:p w14:paraId="3A8E58ED" w14:textId="4B121755" w:rsidR="004D0415" w:rsidRDefault="004D0415">
      <w:pPr>
        <w:pStyle w:val="CommentText"/>
      </w:pPr>
      <w:r>
        <w:rPr>
          <w:rStyle w:val="CommentReference"/>
        </w:rPr>
        <w:annotationRef/>
      </w:r>
      <w:r>
        <w:t>I would flip this to say Syrphids (Diptera) and Apidae (hymenoptera) REPRESENTED (not had</w:t>
      </w:r>
      <w:proofErr w:type="gramStart"/>
      <w:r>
        <w:t>)  a</w:t>
      </w:r>
      <w:proofErr w:type="gramEnd"/>
      <w:r>
        <w:t xml:space="preserve"> quarter of total links across networks </w:t>
      </w:r>
    </w:p>
  </w:comment>
  <w:comment w:id="97" w:author="Romina Rader" w:date="2019-02-08T09:12:00Z" w:initials="RR">
    <w:p w14:paraId="6D57CBBC" w14:textId="1FE7A0E2" w:rsidR="004D0415" w:rsidRDefault="004D0415">
      <w:pPr>
        <w:pStyle w:val="CommentText"/>
      </w:pPr>
      <w:r>
        <w:rPr>
          <w:rStyle w:val="CommentReference"/>
        </w:rPr>
        <w:annotationRef/>
      </w:r>
      <w:r>
        <w:t>Unpack what this means a bit more in lay terms.  Visited the most plant species?</w:t>
      </w:r>
    </w:p>
  </w:comment>
  <w:comment w:id="96" w:author="Romina Rader" w:date="2019-02-08T09:15:00Z" w:initials="RR">
    <w:p w14:paraId="0F30F98D" w14:textId="79210397" w:rsidR="004D0415" w:rsidRDefault="004D0415">
      <w:pPr>
        <w:pStyle w:val="CommentText"/>
      </w:pPr>
      <w:r>
        <w:rPr>
          <w:rStyle w:val="CommentReference"/>
        </w:rPr>
        <w:annotationRef/>
      </w:r>
      <w:r>
        <w:t>Is this second question?</w:t>
      </w:r>
    </w:p>
  </w:comment>
  <w:comment w:id="99" w:author="Manu Saunders" w:date="2019-02-03T10:51:00Z" w:initials="MS">
    <w:p w14:paraId="6C1BAB75" w14:textId="325C47EE" w:rsidR="004A5744" w:rsidRDefault="004A5744">
      <w:pPr>
        <w:pStyle w:val="CommentText"/>
      </w:pPr>
      <w:r>
        <w:rPr>
          <w:rStyle w:val="CommentReference"/>
        </w:rPr>
        <w:annotationRef/>
      </w:r>
      <w:r>
        <w:t>Sorry to be a pain, but can we redo figures to be consistent with these labels across the whole paper?</w:t>
      </w:r>
    </w:p>
  </w:comment>
  <w:comment w:id="100" w:author="Manu Saunders" w:date="2019-01-29T21:59:00Z" w:initials="MS">
    <w:p w14:paraId="058F2F06" w14:textId="30013EA3" w:rsidR="00FA2E8F" w:rsidRDefault="00FA2E8F">
      <w:pPr>
        <w:pStyle w:val="CommentText"/>
      </w:pPr>
      <w:r>
        <w:rPr>
          <w:rStyle w:val="CommentReference"/>
        </w:rPr>
        <w:annotationRef/>
      </w:r>
      <w:r>
        <w:t>Did we leave ants out</w:t>
      </w:r>
      <w:r w:rsidR="00A336DF">
        <w:t xml:space="preserve">, I can’t remember? Should we </w:t>
      </w:r>
      <w:r>
        <w:t>call this wasps &amp; sawflies?</w:t>
      </w:r>
    </w:p>
  </w:comment>
  <w:comment w:id="98" w:author="Romina Rader" w:date="2019-02-08T09:15:00Z" w:initials="RR">
    <w:p w14:paraId="433CCFD1" w14:textId="3AC9B20E" w:rsidR="004D0415" w:rsidRDefault="004D0415">
      <w:pPr>
        <w:pStyle w:val="CommentText"/>
      </w:pPr>
      <w:r>
        <w:rPr>
          <w:rStyle w:val="CommentReference"/>
        </w:rPr>
        <w:annotationRef/>
      </w:r>
      <w:r>
        <w:t>Third question?</w:t>
      </w:r>
    </w:p>
  </w:comment>
  <w:comment w:id="101" w:author="Manu Saunders" w:date="2019-02-03T13:04:00Z" w:initials="MS">
    <w:p w14:paraId="6E656C62" w14:textId="6621B743" w:rsidR="0040151A" w:rsidRDefault="0040151A">
      <w:pPr>
        <w:pStyle w:val="CommentText"/>
      </w:pPr>
      <w:r>
        <w:rPr>
          <w:rStyle w:val="CommentReference"/>
        </w:rPr>
        <w:annotationRef/>
      </w:r>
      <w:r>
        <w:t>Is this true for both absolute &amp; proportional generalism?</w:t>
      </w:r>
    </w:p>
  </w:comment>
  <w:comment w:id="102" w:author="Romina Rader" w:date="2019-02-08T09:15:00Z" w:initials="RR">
    <w:p w14:paraId="4C945C59" w14:textId="3A882797" w:rsidR="004D0415" w:rsidRDefault="004D0415">
      <w:pPr>
        <w:pStyle w:val="CommentText"/>
      </w:pPr>
      <w:r>
        <w:rPr>
          <w:rStyle w:val="CommentReference"/>
        </w:rPr>
        <w:annotationRef/>
      </w:r>
      <w:r>
        <w:t>Need to integrate this into q2</w:t>
      </w:r>
    </w:p>
  </w:comment>
  <w:comment w:id="103" w:author="Manu Saunders" w:date="2019-02-06T14:02:00Z" w:initials="MS">
    <w:p w14:paraId="6A0D48B1" w14:textId="02CF9D06" w:rsidR="00BB0774" w:rsidRDefault="00BB0774">
      <w:pPr>
        <w:pStyle w:val="CommentText"/>
      </w:pPr>
      <w:r>
        <w:rPr>
          <w:rStyle w:val="CommentReference"/>
        </w:rPr>
        <w:annotationRef/>
      </w:r>
      <w:r>
        <w:t>On github?</w:t>
      </w:r>
    </w:p>
  </w:comment>
  <w:comment w:id="104" w:author="Romina Rader" w:date="2019-02-08T09:15:00Z" w:initials="RR">
    <w:p w14:paraId="01C5C40C" w14:textId="0573E617" w:rsidR="004D0415" w:rsidRDefault="004D0415">
      <w:pPr>
        <w:pStyle w:val="CommentText"/>
      </w:pPr>
      <w:r>
        <w:rPr>
          <w:rStyle w:val="CommentReference"/>
        </w:rPr>
        <w:annotationRef/>
      </w:r>
      <w:r>
        <w:t>Question 2</w:t>
      </w:r>
    </w:p>
  </w:comment>
  <w:comment w:id="106" w:author="Manu Saunders" w:date="2019-02-03T13:25:00Z" w:initials="MS">
    <w:p w14:paraId="62435C89" w14:textId="71CE9D20" w:rsidR="000E1A3C" w:rsidRDefault="000E1A3C">
      <w:pPr>
        <w:pStyle w:val="CommentText"/>
      </w:pPr>
      <w:r>
        <w:rPr>
          <w:rStyle w:val="CommentReference"/>
        </w:rPr>
        <w:annotationRef/>
      </w:r>
      <w:r>
        <w:t>Is this correct in data? From figure, looks like non-syrphid Diptera might also be similar in arid zone?</w:t>
      </w:r>
    </w:p>
  </w:comment>
  <w:comment w:id="105" w:author="Romina Rader" w:date="2019-02-08T09:16:00Z" w:initials="RR">
    <w:p w14:paraId="28313CB4" w14:textId="18A83B61" w:rsidR="004D0415" w:rsidRDefault="004D0415">
      <w:pPr>
        <w:pStyle w:val="CommentText"/>
      </w:pPr>
      <w:r>
        <w:rPr>
          <w:rStyle w:val="CommentReference"/>
        </w:rPr>
        <w:annotationRef/>
      </w:r>
      <w:r>
        <w:t>Question 3</w:t>
      </w:r>
    </w:p>
  </w:comment>
  <w:comment w:id="107" w:author="Romina Rader" w:date="2019-02-08T09:16:00Z" w:initials="RR">
    <w:p w14:paraId="2C7AFA42" w14:textId="3D55EEB3" w:rsidR="004D0415" w:rsidRDefault="004D0415">
      <w:pPr>
        <w:pStyle w:val="CommentText"/>
      </w:pPr>
      <w:r>
        <w:rPr>
          <w:rStyle w:val="CommentReference"/>
        </w:rPr>
        <w:annotationRef/>
      </w:r>
      <w:r>
        <w:t>Do you need to say that this is likely reflecting plant diversity in the tropics (ref)?</w:t>
      </w:r>
    </w:p>
  </w:comment>
  <w:comment w:id="108" w:author="Romina Rader" w:date="2019-02-08T09:17:00Z" w:initials="RR">
    <w:p w14:paraId="75C76DDF" w14:textId="6D5F616C" w:rsidR="004D0415" w:rsidRDefault="004D0415">
      <w:pPr>
        <w:pStyle w:val="CommentText"/>
      </w:pPr>
      <w:r>
        <w:rPr>
          <w:rStyle w:val="CommentReference"/>
        </w:rPr>
        <w:annotationRef/>
      </w:r>
      <w:r>
        <w:t>This is a method</w:t>
      </w:r>
    </w:p>
  </w:comment>
  <w:comment w:id="110" w:author="Manu Saunders" w:date="2019-02-06T16:17:00Z" w:initials="MS">
    <w:p w14:paraId="4041D669" w14:textId="77777777" w:rsidR="00FC31FA" w:rsidRDefault="00FC31FA" w:rsidP="00FC31FA">
      <w:pPr>
        <w:pStyle w:val="CommentText"/>
      </w:pPr>
      <w:r>
        <w:rPr>
          <w:rStyle w:val="CommentReference"/>
        </w:rPr>
        <w:annotationRef/>
      </w:r>
      <w:r>
        <w:t xml:space="preserve">Is this a problem? </w:t>
      </w:r>
    </w:p>
  </w:comment>
  <w:comment w:id="109" w:author="Jose Lanuza" w:date="2019-02-07T23:32:00Z" w:initials="MOU">
    <w:p w14:paraId="34CE2FC5" w14:textId="32901E5C" w:rsidR="0071157C" w:rsidRDefault="0071157C">
      <w:pPr>
        <w:pStyle w:val="CommentText"/>
      </w:pPr>
      <w:r>
        <w:rPr>
          <w:rStyle w:val="CommentReference"/>
        </w:rPr>
        <w:annotationRef/>
      </w:r>
      <w:r>
        <w:t xml:space="preserve">For me this sentence </w:t>
      </w:r>
      <w:r w:rsidR="00EE5DD0">
        <w:t>seems</w:t>
      </w:r>
      <w:r>
        <w:t xml:space="preserve"> not necessary</w:t>
      </w:r>
    </w:p>
  </w:comment>
  <w:comment w:id="111" w:author="Manu Saunders" w:date="2019-02-03T13:05:00Z" w:initials="MS">
    <w:p w14:paraId="00769B36" w14:textId="04A8847F" w:rsidR="0040151A" w:rsidRDefault="0040151A">
      <w:pPr>
        <w:pStyle w:val="CommentText"/>
      </w:pPr>
      <w:r>
        <w:rPr>
          <w:rStyle w:val="CommentReference"/>
        </w:rPr>
        <w:annotationRef/>
      </w:r>
      <w:r>
        <w:t>Can we have a table of differences between pollinator groups to put in supp material?</w:t>
      </w:r>
    </w:p>
  </w:comment>
  <w:comment w:id="112" w:author="Jose Lanuza" w:date="2019-02-07T23:37:00Z" w:initials="MOU">
    <w:p w14:paraId="394A57FA" w14:textId="0CF31305" w:rsidR="0071157C" w:rsidRDefault="0071157C">
      <w:pPr>
        <w:pStyle w:val="CommentText"/>
      </w:pPr>
      <w:r>
        <w:rPr>
          <w:rStyle w:val="CommentReference"/>
        </w:rPr>
        <w:annotationRef/>
      </w:r>
      <w:r>
        <w:t xml:space="preserve">I guess it has been done and maybe was less clear but the other </w:t>
      </w:r>
      <w:r w:rsidR="00D176C2">
        <w:t>similar plot to visualize this could be</w:t>
      </w:r>
      <w:r>
        <w:t xml:space="preserve"> x axis with climate zones and then taxa with different colours. Is basically the same but maybe easier to visualize which taxa is more “important” per </w:t>
      </w:r>
      <w:r w:rsidR="00D176C2">
        <w:t xml:space="preserve">climate </w:t>
      </w:r>
      <w:r>
        <w:t>zone? Maybe for supplementary</w:t>
      </w:r>
      <w:r w:rsidR="002433E3">
        <w:t xml:space="preserve"> in case you like the idea</w:t>
      </w:r>
      <w:r>
        <w:t xml:space="preserve">? </w:t>
      </w:r>
    </w:p>
  </w:comment>
  <w:comment w:id="113" w:author="Manu Saunders" w:date="2019-02-06T11:44:00Z" w:initials="MS">
    <w:p w14:paraId="22BB02C8" w14:textId="11E1615B" w:rsidR="00970195" w:rsidRDefault="00970195">
      <w:pPr>
        <w:pStyle w:val="CommentText"/>
      </w:pPr>
      <w:r>
        <w:rPr>
          <w:rStyle w:val="CommentReference"/>
        </w:rPr>
        <w:annotationRef/>
      </w:r>
      <w:r>
        <w:t xml:space="preserve">Is this right? Or </w:t>
      </w:r>
      <w:r w:rsidR="00955FE0">
        <w:t xml:space="preserve">was it calculated at family/functional group </w:t>
      </w:r>
      <w:r>
        <w:t>level?</w:t>
      </w:r>
    </w:p>
  </w:comment>
  <w:comment w:id="116" w:author="Romina Rader" w:date="2019-02-08T09:17:00Z" w:initials="RR">
    <w:p w14:paraId="244EEC99" w14:textId="21A6F94F" w:rsidR="004D0415" w:rsidRDefault="004D0415">
      <w:pPr>
        <w:pStyle w:val="CommentText"/>
      </w:pPr>
      <w:r>
        <w:rPr>
          <w:rStyle w:val="CommentReference"/>
        </w:rPr>
        <w:annotationRef/>
      </w:r>
      <w:r>
        <w:t>Need to give lay definition of this above in question so its clear what exactly you are meaning by it – or putin SI</w:t>
      </w:r>
    </w:p>
  </w:comment>
  <w:comment w:id="117" w:author="Romina Rader" w:date="2019-02-08T09:18:00Z" w:initials="RR">
    <w:p w14:paraId="06B55962" w14:textId="7D341BCB" w:rsidR="004D0415" w:rsidRDefault="004D0415">
      <w:pPr>
        <w:pStyle w:val="CommentText"/>
      </w:pPr>
      <w:r>
        <w:rPr>
          <w:rStyle w:val="CommentReference"/>
        </w:rPr>
        <w:annotationRef/>
      </w:r>
      <w:r>
        <w:t>This is the first time I have seen this = as per comment above put this up somewhere and then don’t mention its definition again</w:t>
      </w:r>
    </w:p>
  </w:comment>
  <w:comment w:id="114" w:author="Jose Lanuza" w:date="2019-02-08T00:44:00Z" w:initials="MOU">
    <w:p w14:paraId="667E1FC3" w14:textId="0130DC3B" w:rsidR="00D176C2" w:rsidRDefault="00D176C2">
      <w:pPr>
        <w:pStyle w:val="CommentText"/>
      </w:pPr>
      <w:r>
        <w:rPr>
          <w:rStyle w:val="CommentReference"/>
        </w:rPr>
        <w:annotationRef/>
      </w:r>
      <w:r>
        <w:t>Other thing that maybe could be interesting to have in supplementary is the number of species per pollinator taxonomic group of each climatic zone. And along with this I was thinking that maybe could be worth mentioning that climate zone is a major driver of the network structure but also the biogeographic history of the zone/area. With this comes to my mind a day that I was talking with Jamie of how many species of bees has New Zealand and why.</w:t>
      </w:r>
    </w:p>
  </w:comment>
  <w:comment w:id="115" w:author="Romina Rader" w:date="2019-02-08T09:19:00Z" w:initials="RR">
    <w:p w14:paraId="783729CE" w14:textId="46226568" w:rsidR="004D0415" w:rsidRDefault="004D0415">
      <w:pPr>
        <w:pStyle w:val="CommentText"/>
      </w:pPr>
      <w:r>
        <w:rPr>
          <w:rStyle w:val="CommentReference"/>
        </w:rPr>
        <w:annotationRef/>
      </w:r>
      <w:r>
        <w:t>This stuff is what im unsure about – as I said in your office that day – more plants will mean higher probability that more links will be found.  Reviewer might suggest using null models to see if choice of plants by each taxa is more or less than expected by chance, given the plant diversity in that climate zone?</w:t>
      </w:r>
    </w:p>
  </w:comment>
  <w:comment w:id="118" w:author="Romina Rader" w:date="2019-02-08T09:20:00Z" w:initials="RR">
    <w:p w14:paraId="7CBC605F" w14:textId="6DE3A637" w:rsidR="004D0415" w:rsidRDefault="004D0415">
      <w:pPr>
        <w:pStyle w:val="CommentText"/>
      </w:pPr>
      <w:r>
        <w:rPr>
          <w:rStyle w:val="CommentReference"/>
        </w:rPr>
        <w:annotationRef/>
      </w:r>
      <w:proofErr w:type="gramStart"/>
      <w:r>
        <w:t>methods</w:t>
      </w:r>
      <w:proofErr w:type="gramEnd"/>
    </w:p>
  </w:comment>
  <w:comment w:id="119" w:author="Romina Rader" w:date="2019-02-08T09:20:00Z" w:initials="RR">
    <w:p w14:paraId="15BBA0AA" w14:textId="1BF58715" w:rsidR="004D0415" w:rsidRDefault="004D0415">
      <w:pPr>
        <w:pStyle w:val="CommentText"/>
      </w:pPr>
      <w:r>
        <w:rPr>
          <w:rStyle w:val="CommentReference"/>
        </w:rPr>
        <w:annotationRef/>
      </w:r>
      <w:proofErr w:type="gramStart"/>
      <w:r>
        <w:t>taxon</w:t>
      </w:r>
      <w:proofErr w:type="gramEnd"/>
      <w:r>
        <w:t xml:space="preserve"> specific rather than computer?</w:t>
      </w:r>
    </w:p>
  </w:comment>
  <w:comment w:id="120" w:author="Romina Rader" w:date="2019-02-08T09:21:00Z" w:initials="RR">
    <w:p w14:paraId="5B5D3AA4" w14:textId="10C44E35" w:rsidR="004D0415" w:rsidRDefault="004D0415">
      <w:pPr>
        <w:pStyle w:val="CommentText"/>
      </w:pPr>
      <w:r>
        <w:rPr>
          <w:rStyle w:val="CommentReference"/>
        </w:rPr>
        <w:annotationRef/>
      </w:r>
      <w:r>
        <w:t xml:space="preserve">Need to be careful how you say syrphid dataimportance was an artefact of grouping above as it kind of removes significance given it’s the only dipteran separated?  Need to make that part stronger in methods justification based on data limitations etc.  </w:t>
      </w:r>
      <w:proofErr w:type="gramStart"/>
      <w:r>
        <w:t>need</w:t>
      </w:r>
      <w:proofErr w:type="gramEnd"/>
      <w:r>
        <w:t xml:space="preserve"> to make sure the way data was handled does not influence results.</w:t>
      </w:r>
    </w:p>
  </w:comment>
  <w:comment w:id="121" w:author="Romina Rader" w:date="2019-02-08T09:22:00Z" w:initials="RR">
    <w:p w14:paraId="0781CE2E" w14:textId="43995E4A" w:rsidR="004D0415" w:rsidRDefault="004D0415">
      <w:pPr>
        <w:pStyle w:val="CommentText"/>
      </w:pPr>
      <w:r>
        <w:rPr>
          <w:rStyle w:val="CommentReference"/>
        </w:rPr>
        <w:annotationRef/>
      </w:r>
      <w:r>
        <w:t>I think this needs a paragraph in SI to explain that you can only look in a relative</w:t>
      </w:r>
      <w:r w:rsidR="00704DC0">
        <w:t xml:space="preserve"> means across taxa</w:t>
      </w:r>
      <w:proofErr w:type="gramStart"/>
      <w:r w:rsidR="00704DC0">
        <w:t xml:space="preserve">, </w:t>
      </w:r>
      <w:r>
        <w:t xml:space="preserve"> given</w:t>
      </w:r>
      <w:proofErr w:type="gramEnd"/>
      <w:r>
        <w:t xml:space="preserve"> plant richness varies</w:t>
      </w:r>
      <w:r w:rsidR="00704DC0">
        <w:t xml:space="preserve"> across climate zones</w:t>
      </w:r>
    </w:p>
  </w:comment>
  <w:comment w:id="122" w:author="Jose Lanuza" w:date="2019-02-07T23:50:00Z" w:initials="MOU">
    <w:p w14:paraId="45424D9C" w14:textId="5199EEFE" w:rsidR="0071157C" w:rsidRDefault="0071157C">
      <w:pPr>
        <w:pStyle w:val="CommentText"/>
      </w:pPr>
      <w:r>
        <w:rPr>
          <w:rStyle w:val="CommentReference"/>
        </w:rPr>
        <w:annotationRef/>
      </w:r>
      <w:r>
        <w:t>Maybe add a reference here to support this?</w:t>
      </w:r>
      <w:r w:rsidR="0081581E">
        <w:t xml:space="preserve"> This goes a bit towards the idea of pollinator efficiency that I think is not mentioned in the manuscript, maybe is beyond the scope of the article? </w:t>
      </w:r>
      <w:r w:rsidR="0070746B">
        <w:t xml:space="preserve">Mentioning </w:t>
      </w:r>
      <w:r w:rsidR="0081581E">
        <w:t>how important are these taxa for the reproductive biology of the</w:t>
      </w:r>
      <w:r w:rsidR="0070746B">
        <w:t xml:space="preserve"> plant</w:t>
      </w:r>
      <w:r w:rsidR="0081581E">
        <w:t xml:space="preserve"> species? </w:t>
      </w:r>
    </w:p>
  </w:comment>
  <w:comment w:id="123" w:author="Romina Rader" w:date="2019-02-08T09:23:00Z" w:initials="RR">
    <w:p w14:paraId="4792186A" w14:textId="4AC2CF66" w:rsidR="00704DC0" w:rsidRDefault="00704DC0">
      <w:pPr>
        <w:pStyle w:val="CommentText"/>
      </w:pPr>
      <w:r>
        <w:rPr>
          <w:rStyle w:val="CommentReference"/>
        </w:rPr>
        <w:annotationRef/>
      </w:r>
      <w:proofErr w:type="gramStart"/>
      <w:r>
        <w:t>method</w:t>
      </w:r>
      <w:proofErr w:type="gramEnd"/>
    </w:p>
  </w:comment>
  <w:comment w:id="124" w:author="Romina Rader" w:date="2019-02-08T09:23:00Z" w:initials="RR">
    <w:p w14:paraId="7E45C430" w14:textId="7359AA2A" w:rsidR="00704DC0" w:rsidRDefault="00704DC0">
      <w:pPr>
        <w:pStyle w:val="CommentText"/>
      </w:pPr>
      <w:r>
        <w:rPr>
          <w:rStyle w:val="CommentReference"/>
        </w:rPr>
        <w:annotationRef/>
      </w:r>
      <w:proofErr w:type="gramStart"/>
      <w:r>
        <w:t>method</w:t>
      </w:r>
      <w:proofErr w:type="gramEnd"/>
    </w:p>
  </w:comment>
  <w:comment w:id="125" w:author="Romina Rader" w:date="2019-02-08T09:24:00Z" w:initials="RR">
    <w:p w14:paraId="7AD9D0D7" w14:textId="7BDC863D" w:rsidR="00704DC0" w:rsidRDefault="00704DC0">
      <w:pPr>
        <w:pStyle w:val="CommentText"/>
      </w:pPr>
      <w:r>
        <w:rPr>
          <w:rStyle w:val="CommentReference"/>
        </w:rPr>
        <w:annotationRef/>
      </w:r>
      <w:proofErr w:type="gramStart"/>
      <w:r>
        <w:t>how</w:t>
      </w:r>
      <w:proofErr w:type="gramEnd"/>
      <w:r>
        <w:t xml:space="preserve"> – I thought you only separated into order apart from syrphids?  Otherwise this is not clear to me?</w:t>
      </w:r>
    </w:p>
  </w:comment>
  <w:comment w:id="127" w:author="Manu Saunders" w:date="2019-02-06T21:22:00Z" w:initials="MS">
    <w:p w14:paraId="7437AB47" w14:textId="1F911CF8" w:rsidR="00705F24" w:rsidRDefault="00705F24">
      <w:pPr>
        <w:pStyle w:val="CommentText"/>
      </w:pPr>
      <w:r>
        <w:rPr>
          <w:rStyle w:val="CommentReference"/>
        </w:rPr>
        <w:annotationRef/>
      </w:r>
      <w:r>
        <w:t>Can we add a table with model outputs in supp material to show the differences between latitude model &amp; climate-only model?</w:t>
      </w:r>
    </w:p>
  </w:comment>
  <w:comment w:id="126" w:author="Romina Rader" w:date="2019-02-08T09:24:00Z" w:initials="RR">
    <w:p w14:paraId="01E62C2B" w14:textId="68F1E98A" w:rsidR="00704DC0" w:rsidRDefault="00704DC0">
      <w:pPr>
        <w:pStyle w:val="CommentText"/>
      </w:pPr>
      <w:r>
        <w:rPr>
          <w:rStyle w:val="CommentReference"/>
        </w:rPr>
        <w:annotationRef/>
      </w:r>
      <w:proofErr w:type="gramStart"/>
      <w:r>
        <w:t>method</w:t>
      </w:r>
      <w:proofErr w:type="gramEnd"/>
    </w:p>
  </w:comment>
  <w:comment w:id="128" w:author="Romina Rader" w:date="2019-02-08T09:25:00Z" w:initials="RR">
    <w:p w14:paraId="16BB7D98" w14:textId="5DB35B18" w:rsidR="00704DC0" w:rsidRDefault="00704DC0">
      <w:pPr>
        <w:pStyle w:val="CommentText"/>
      </w:pPr>
      <w:r>
        <w:rPr>
          <w:rStyle w:val="CommentReference"/>
        </w:rPr>
        <w:annotationRef/>
      </w:r>
      <w:proofErr w:type="gramStart"/>
      <w:r>
        <w:t>method</w:t>
      </w:r>
      <w:proofErr w:type="gramEnd"/>
    </w:p>
  </w:comment>
  <w:comment w:id="129" w:author="Romina Rader" w:date="2019-02-08T09:25:00Z" w:initials="RR">
    <w:p w14:paraId="7719C8A8" w14:textId="75569BF3" w:rsidR="00704DC0" w:rsidRDefault="00704DC0">
      <w:pPr>
        <w:pStyle w:val="CommentText"/>
      </w:pPr>
      <w:r>
        <w:rPr>
          <w:rStyle w:val="CommentReference"/>
        </w:rPr>
        <w:annotationRef/>
      </w:r>
      <w:r>
        <w:t>great ending but needs more about why understanding more about the distribution of plant pollinator links across the globe is important for conservation/management of plants and pollinators etc.</w:t>
      </w:r>
    </w:p>
  </w:comment>
  <w:comment w:id="130" w:author="Jose Lanuza" w:date="2019-02-08T00:18:00Z" w:initials="MOU">
    <w:p w14:paraId="17246A57" w14:textId="171C8C99" w:rsidR="0081581E" w:rsidRDefault="0081581E">
      <w:pPr>
        <w:pStyle w:val="CommentText"/>
      </w:pPr>
      <w:r>
        <w:rPr>
          <w:rStyle w:val="CommentReference"/>
        </w:rPr>
        <w:annotationRef/>
      </w:r>
      <w:r>
        <w:t xml:space="preserve">Maybe add somewhere here or in supplementary the use of the Package “taxsize” </w:t>
      </w:r>
      <w:r w:rsidR="00901C50">
        <w:t>to check species names.</w:t>
      </w:r>
    </w:p>
  </w:comment>
  <w:comment w:id="131" w:author="Manu Saunders" w:date="2019-02-03T11:26:00Z" w:initials="MS">
    <w:p w14:paraId="700B2AE1" w14:textId="51017D89" w:rsidR="00827627" w:rsidRDefault="00827627">
      <w:pPr>
        <w:pStyle w:val="CommentText"/>
      </w:pPr>
      <w:r>
        <w:rPr>
          <w:rStyle w:val="CommentReference"/>
        </w:rPr>
        <w:annotationRef/>
      </w:r>
      <w:r>
        <w:t>Did we do this via an R package, or manually?</w:t>
      </w:r>
    </w:p>
  </w:comment>
  <w:comment w:id="132" w:author="Manu Saunders" w:date="2019-01-26T11:21:00Z" w:initials="MS">
    <w:p w14:paraId="40537654" w14:textId="3224F005" w:rsidR="00024B33" w:rsidRDefault="00024B33" w:rsidP="00024B33">
      <w:pPr>
        <w:pStyle w:val="CommentText"/>
      </w:pPr>
      <w:r>
        <w:rPr>
          <w:rStyle w:val="CommentReference"/>
        </w:rPr>
        <w:annotationRef/>
      </w:r>
      <w:r>
        <w:t>We probably shouldn’t have the actual datasets</w:t>
      </w:r>
      <w:r w:rsidR="006B4AE0">
        <w:t xml:space="preserve"> on git</w:t>
      </w:r>
      <w:r>
        <w:t>, because of copyright? Should we replace with a list of references instead?</w:t>
      </w:r>
    </w:p>
  </w:comment>
  <w:comment w:id="134" w:author="Manu Saunders" w:date="2019-02-03T12:12:00Z" w:initials="MS">
    <w:p w14:paraId="63CB8D17" w14:textId="5E0B8B79" w:rsidR="00A33DF4" w:rsidRDefault="00A33DF4">
      <w:pPr>
        <w:pStyle w:val="CommentText"/>
      </w:pPr>
      <w:r>
        <w:rPr>
          <w:rStyle w:val="CommentReference"/>
        </w:rPr>
        <w:annotationRef/>
      </w:r>
      <w:r>
        <w:t xml:space="preserve">Is this public? </w:t>
      </w:r>
    </w:p>
  </w:comment>
  <w:comment w:id="133" w:author="Jose Lanuza" w:date="2019-02-07T23:58:00Z" w:initials="MOU">
    <w:p w14:paraId="56164213" w14:textId="26371DFE" w:rsidR="002433E3" w:rsidRDefault="002433E3">
      <w:pPr>
        <w:pStyle w:val="CommentText"/>
      </w:pPr>
      <w:r>
        <w:rPr>
          <w:rStyle w:val="CommentReference"/>
        </w:rPr>
        <w:annotationRef/>
      </w:r>
      <w:r>
        <w:t xml:space="preserve">We could pick an alternative way to cite it, have a look here </w:t>
      </w:r>
      <w:hyperlink r:id="rId1" w:history="1">
        <w:r w:rsidRPr="00F647DE">
          <w:rPr>
            <w:rStyle w:val="Hyperlink"/>
          </w:rPr>
          <w:t>https://academia.stackexchange.com/questions/20358/how-should-i-reference-my-github-repository-with-materials-for-my-paper</w:t>
        </w:r>
      </w:hyperlink>
      <w:r>
        <w:t xml:space="preserve">  or</w:t>
      </w:r>
    </w:p>
    <w:p w14:paraId="5AE88B5C" w14:textId="77777777" w:rsidR="002433E3" w:rsidRDefault="002433E3">
      <w:pPr>
        <w:pStyle w:val="CommentText"/>
      </w:pPr>
    </w:p>
    <w:p w14:paraId="3A30485D" w14:textId="5A0EF5DD" w:rsidR="002433E3" w:rsidRDefault="00373369">
      <w:pPr>
        <w:pStyle w:val="CommentText"/>
      </w:pPr>
      <w:hyperlink r:id="rId2" w:history="1">
        <w:r w:rsidR="002433E3" w:rsidRPr="00F647DE">
          <w:rPr>
            <w:rStyle w:val="Hyperlink"/>
          </w:rPr>
          <w:t>https://github.blog/2014-05-14-improving-github-for-science/</w:t>
        </w:r>
      </w:hyperlink>
    </w:p>
    <w:p w14:paraId="4898CCFE" w14:textId="77777777" w:rsidR="002433E3" w:rsidRDefault="002433E3">
      <w:pPr>
        <w:pStyle w:val="CommentText"/>
      </w:pPr>
    </w:p>
    <w:p w14:paraId="363FECB6" w14:textId="6C3BF676" w:rsidR="002433E3" w:rsidRDefault="002433E3">
      <w:pPr>
        <w:pStyle w:val="CommentText"/>
      </w:pPr>
      <w:r>
        <w:t xml:space="preserve">So it seems that maybe the best is to have a DOI to cite the repo. What do you think? </w:t>
      </w:r>
    </w:p>
  </w:comment>
  <w:comment w:id="135" w:author="Romina Rader" w:date="2019-02-08T09:26:00Z" w:initials="RR">
    <w:p w14:paraId="5E7FC935" w14:textId="4C6D6B7F" w:rsidR="00373369" w:rsidRDefault="00373369">
      <w:pPr>
        <w:pStyle w:val="CommentText"/>
      </w:pPr>
      <w:r>
        <w:rPr>
          <w:rStyle w:val="CommentReference"/>
        </w:rPr>
        <w:annotationRef/>
      </w:r>
      <w:r>
        <w:t>Need to say somewhere that you are limited by orders of insects so you define composition as differenes among orders.</w:t>
      </w:r>
    </w:p>
  </w:comment>
  <w:comment w:id="136" w:author="Manu Saunders" w:date="2019-02-03T11:10:00Z" w:initials="MS">
    <w:p w14:paraId="21931A3A" w14:textId="1571BEFE" w:rsidR="001A4FE5" w:rsidRDefault="001A4FE5">
      <w:pPr>
        <w:pStyle w:val="CommentText"/>
      </w:pPr>
      <w:r>
        <w:rPr>
          <w:rStyle w:val="CommentReference"/>
        </w:rPr>
        <w:annotationRef/>
      </w:r>
      <w:r>
        <w:t>We need to add methods for testing latitude and refer to Figure S1 somewhere here</w:t>
      </w:r>
    </w:p>
  </w:comment>
  <w:comment w:id="138" w:author="Romina Rader" w:date="2019-02-08T09:27:00Z" w:initials="RR">
    <w:p w14:paraId="34E037E1" w14:textId="56A1D785" w:rsidR="00373369" w:rsidRDefault="00373369">
      <w:pPr>
        <w:pStyle w:val="CommentText"/>
      </w:pPr>
      <w:r>
        <w:rPr>
          <w:rStyle w:val="CommentReference"/>
        </w:rPr>
        <w:annotationRef/>
      </w:r>
      <w:r>
        <w:t>I think we all had input here too…could say you conceived original idea with input from xy and z.</w:t>
      </w:r>
    </w:p>
  </w:comment>
  <w:comment w:id="139" w:author="Jose Lanuza" w:date="2019-02-08T00:31:00Z" w:initials="MOU">
    <w:p w14:paraId="45D7E95E" w14:textId="64C4E19A" w:rsidR="006E4E51" w:rsidRDefault="006E4E51">
      <w:pPr>
        <w:pStyle w:val="CommentText"/>
      </w:pPr>
      <w:r>
        <w:rPr>
          <w:rStyle w:val="CommentReference"/>
        </w:rPr>
        <w:annotationRef/>
      </w:r>
      <w:r>
        <w:t xml:space="preserve">I didn´t conduct the analysis, the two magicians did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B875FD" w15:done="0"/>
  <w15:commentEx w15:paraId="158468CE" w15:done="0"/>
  <w15:commentEx w15:paraId="29B1264F" w15:done="0"/>
  <w15:commentEx w15:paraId="73FF791F" w15:done="0"/>
  <w15:commentEx w15:paraId="298F6408" w15:done="0"/>
  <w15:commentEx w15:paraId="43C0E58C" w15:done="0"/>
  <w15:commentEx w15:paraId="09682DA8" w15:done="0"/>
  <w15:commentEx w15:paraId="2DFF7882" w15:done="0"/>
  <w15:commentEx w15:paraId="684AA3F8" w15:done="0"/>
  <w15:commentEx w15:paraId="3A8E58ED" w15:done="0"/>
  <w15:commentEx w15:paraId="6D57CBBC" w15:done="0"/>
  <w15:commentEx w15:paraId="0F30F98D" w15:done="0"/>
  <w15:commentEx w15:paraId="6C1BAB75" w15:done="0"/>
  <w15:commentEx w15:paraId="058F2F06" w15:done="0"/>
  <w15:commentEx w15:paraId="433CCFD1" w15:done="0"/>
  <w15:commentEx w15:paraId="6E656C62" w15:done="0"/>
  <w15:commentEx w15:paraId="4C945C59" w15:done="0"/>
  <w15:commentEx w15:paraId="6A0D48B1" w15:done="0"/>
  <w15:commentEx w15:paraId="01C5C40C" w15:done="0"/>
  <w15:commentEx w15:paraId="62435C89" w15:done="0"/>
  <w15:commentEx w15:paraId="28313CB4" w15:done="0"/>
  <w15:commentEx w15:paraId="2C7AFA42" w15:done="0"/>
  <w15:commentEx w15:paraId="75C76DDF" w15:done="0"/>
  <w15:commentEx w15:paraId="4041D669" w15:done="0"/>
  <w15:commentEx w15:paraId="34CE2FC5" w15:done="0"/>
  <w15:commentEx w15:paraId="00769B36" w15:done="0"/>
  <w15:commentEx w15:paraId="394A57FA" w15:done="0"/>
  <w15:commentEx w15:paraId="22BB02C8" w15:done="0"/>
  <w15:commentEx w15:paraId="244EEC99" w15:done="0"/>
  <w15:commentEx w15:paraId="06B55962" w15:done="0"/>
  <w15:commentEx w15:paraId="667E1FC3" w15:done="0"/>
  <w15:commentEx w15:paraId="783729CE" w15:done="0"/>
  <w15:commentEx w15:paraId="7CBC605F" w15:done="0"/>
  <w15:commentEx w15:paraId="15BBA0AA" w15:done="0"/>
  <w15:commentEx w15:paraId="5B5D3AA4" w15:done="0"/>
  <w15:commentEx w15:paraId="0781CE2E" w15:done="0"/>
  <w15:commentEx w15:paraId="45424D9C" w15:done="0"/>
  <w15:commentEx w15:paraId="4792186A" w15:done="0"/>
  <w15:commentEx w15:paraId="7E45C430" w15:done="0"/>
  <w15:commentEx w15:paraId="7AD9D0D7" w15:done="0"/>
  <w15:commentEx w15:paraId="7437AB47" w15:done="0"/>
  <w15:commentEx w15:paraId="01E62C2B" w15:done="0"/>
  <w15:commentEx w15:paraId="16BB7D98" w15:done="0"/>
  <w15:commentEx w15:paraId="7719C8A8" w15:done="0"/>
  <w15:commentEx w15:paraId="17246A57" w15:done="0"/>
  <w15:commentEx w15:paraId="700B2AE1" w15:done="0"/>
  <w15:commentEx w15:paraId="40537654" w15:done="0"/>
  <w15:commentEx w15:paraId="63CB8D17" w15:done="0"/>
  <w15:commentEx w15:paraId="363FECB6" w15:done="0"/>
  <w15:commentEx w15:paraId="5E7FC935" w15:done="0"/>
  <w15:commentEx w15:paraId="21931A3A" w15:done="0"/>
  <w15:commentEx w15:paraId="34E037E1" w15:done="0"/>
  <w15:commentEx w15:paraId="45D7E95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911B7"/>
    <w:multiLevelType w:val="hybridMultilevel"/>
    <w:tmpl w:val="7794CA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 Lanuza">
    <w15:presenceInfo w15:providerId="None" w15:userId="Jose Lanuza"/>
  </w15:person>
  <w15:person w15:author="Romina Rader">
    <w15:presenceInfo w15:providerId="AD" w15:userId="S-1-5-21-611127516-946621399-1094068329-127200"/>
  </w15:person>
  <w15:person w15:author="Manu Saunders">
    <w15:presenceInfo w15:providerId="AD" w15:userId="S-1-5-21-611127516-946621399-1094068329-196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0E6"/>
    <w:rsid w:val="0001241F"/>
    <w:rsid w:val="000136B1"/>
    <w:rsid w:val="00020C86"/>
    <w:rsid w:val="00024B33"/>
    <w:rsid w:val="000448B9"/>
    <w:rsid w:val="00061B80"/>
    <w:rsid w:val="00063D91"/>
    <w:rsid w:val="00065EE9"/>
    <w:rsid w:val="0006732A"/>
    <w:rsid w:val="000A63F8"/>
    <w:rsid w:val="000C11D4"/>
    <w:rsid w:val="000D1A18"/>
    <w:rsid w:val="000E1A3C"/>
    <w:rsid w:val="000F0590"/>
    <w:rsid w:val="000F1A10"/>
    <w:rsid w:val="00106687"/>
    <w:rsid w:val="0014789D"/>
    <w:rsid w:val="00161807"/>
    <w:rsid w:val="001706FC"/>
    <w:rsid w:val="00172973"/>
    <w:rsid w:val="0018512F"/>
    <w:rsid w:val="001A1FC8"/>
    <w:rsid w:val="001A4FE5"/>
    <w:rsid w:val="001A67D5"/>
    <w:rsid w:val="001C06D6"/>
    <w:rsid w:val="001C3C12"/>
    <w:rsid w:val="001E3F8F"/>
    <w:rsid w:val="001F1081"/>
    <w:rsid w:val="001F3D41"/>
    <w:rsid w:val="0020409D"/>
    <w:rsid w:val="002109C9"/>
    <w:rsid w:val="00210E6A"/>
    <w:rsid w:val="002115A4"/>
    <w:rsid w:val="00222F35"/>
    <w:rsid w:val="00231A71"/>
    <w:rsid w:val="002433E3"/>
    <w:rsid w:val="0027039B"/>
    <w:rsid w:val="00284DE0"/>
    <w:rsid w:val="002A762C"/>
    <w:rsid w:val="002B437D"/>
    <w:rsid w:val="002C1E11"/>
    <w:rsid w:val="002F30CE"/>
    <w:rsid w:val="003066B3"/>
    <w:rsid w:val="00312B36"/>
    <w:rsid w:val="00335C43"/>
    <w:rsid w:val="00360D84"/>
    <w:rsid w:val="00373369"/>
    <w:rsid w:val="00374977"/>
    <w:rsid w:val="00392AB3"/>
    <w:rsid w:val="003B306D"/>
    <w:rsid w:val="003B44C6"/>
    <w:rsid w:val="0040151A"/>
    <w:rsid w:val="0041226A"/>
    <w:rsid w:val="00415B0C"/>
    <w:rsid w:val="00425FA9"/>
    <w:rsid w:val="00426197"/>
    <w:rsid w:val="00431878"/>
    <w:rsid w:val="00443DEF"/>
    <w:rsid w:val="0044717A"/>
    <w:rsid w:val="00452826"/>
    <w:rsid w:val="00452C48"/>
    <w:rsid w:val="00457ED5"/>
    <w:rsid w:val="004619A5"/>
    <w:rsid w:val="00475B2D"/>
    <w:rsid w:val="00476502"/>
    <w:rsid w:val="00491D28"/>
    <w:rsid w:val="004A0BDA"/>
    <w:rsid w:val="004A5744"/>
    <w:rsid w:val="004B3A65"/>
    <w:rsid w:val="004B56C5"/>
    <w:rsid w:val="004D0415"/>
    <w:rsid w:val="004D6120"/>
    <w:rsid w:val="004D697A"/>
    <w:rsid w:val="00526312"/>
    <w:rsid w:val="005311E0"/>
    <w:rsid w:val="00547B12"/>
    <w:rsid w:val="005647E5"/>
    <w:rsid w:val="0058380E"/>
    <w:rsid w:val="00587AA1"/>
    <w:rsid w:val="005904D7"/>
    <w:rsid w:val="00596A41"/>
    <w:rsid w:val="005A069F"/>
    <w:rsid w:val="005A35B8"/>
    <w:rsid w:val="005B7A22"/>
    <w:rsid w:val="005C1D9A"/>
    <w:rsid w:val="005C4A11"/>
    <w:rsid w:val="005D5AB5"/>
    <w:rsid w:val="005E5202"/>
    <w:rsid w:val="005F55AB"/>
    <w:rsid w:val="00601B02"/>
    <w:rsid w:val="0062680D"/>
    <w:rsid w:val="006430A8"/>
    <w:rsid w:val="00684FBD"/>
    <w:rsid w:val="00690CE2"/>
    <w:rsid w:val="00695F42"/>
    <w:rsid w:val="006B1FB0"/>
    <w:rsid w:val="006B4AE0"/>
    <w:rsid w:val="006D4075"/>
    <w:rsid w:val="006E4E51"/>
    <w:rsid w:val="006F09D6"/>
    <w:rsid w:val="00704DC0"/>
    <w:rsid w:val="00705F24"/>
    <w:rsid w:val="0070746B"/>
    <w:rsid w:val="007108F3"/>
    <w:rsid w:val="0071157C"/>
    <w:rsid w:val="007160E6"/>
    <w:rsid w:val="00722809"/>
    <w:rsid w:val="00730DCC"/>
    <w:rsid w:val="00763863"/>
    <w:rsid w:val="00783491"/>
    <w:rsid w:val="0079322E"/>
    <w:rsid w:val="00795E93"/>
    <w:rsid w:val="007A4544"/>
    <w:rsid w:val="007D0779"/>
    <w:rsid w:val="007F7360"/>
    <w:rsid w:val="008062D0"/>
    <w:rsid w:val="0081581E"/>
    <w:rsid w:val="00827627"/>
    <w:rsid w:val="008361D0"/>
    <w:rsid w:val="0087043A"/>
    <w:rsid w:val="008846B5"/>
    <w:rsid w:val="00893E26"/>
    <w:rsid w:val="00896CE0"/>
    <w:rsid w:val="008A6214"/>
    <w:rsid w:val="008B580D"/>
    <w:rsid w:val="008C355D"/>
    <w:rsid w:val="008C49E6"/>
    <w:rsid w:val="008E1450"/>
    <w:rsid w:val="008E2444"/>
    <w:rsid w:val="008F5166"/>
    <w:rsid w:val="0090026C"/>
    <w:rsid w:val="00901C50"/>
    <w:rsid w:val="00913A9E"/>
    <w:rsid w:val="009152E4"/>
    <w:rsid w:val="009361F0"/>
    <w:rsid w:val="00940A57"/>
    <w:rsid w:val="00954078"/>
    <w:rsid w:val="00955FE0"/>
    <w:rsid w:val="00960CA1"/>
    <w:rsid w:val="00964BC1"/>
    <w:rsid w:val="00970195"/>
    <w:rsid w:val="00970A38"/>
    <w:rsid w:val="009717FD"/>
    <w:rsid w:val="0098336A"/>
    <w:rsid w:val="00996B29"/>
    <w:rsid w:val="009C19F4"/>
    <w:rsid w:val="009F5684"/>
    <w:rsid w:val="00A11020"/>
    <w:rsid w:val="00A14A81"/>
    <w:rsid w:val="00A336DF"/>
    <w:rsid w:val="00A33DF4"/>
    <w:rsid w:val="00A5042A"/>
    <w:rsid w:val="00A50644"/>
    <w:rsid w:val="00A6133B"/>
    <w:rsid w:val="00A903E3"/>
    <w:rsid w:val="00A97599"/>
    <w:rsid w:val="00AB22E9"/>
    <w:rsid w:val="00AB4EFD"/>
    <w:rsid w:val="00AD194D"/>
    <w:rsid w:val="00AD21E4"/>
    <w:rsid w:val="00AE364A"/>
    <w:rsid w:val="00AE7504"/>
    <w:rsid w:val="00B00BA4"/>
    <w:rsid w:val="00B06E4D"/>
    <w:rsid w:val="00B125FD"/>
    <w:rsid w:val="00B14152"/>
    <w:rsid w:val="00B210D6"/>
    <w:rsid w:val="00B21632"/>
    <w:rsid w:val="00B30198"/>
    <w:rsid w:val="00B70D14"/>
    <w:rsid w:val="00B76239"/>
    <w:rsid w:val="00B76F57"/>
    <w:rsid w:val="00B9000B"/>
    <w:rsid w:val="00BA6E4C"/>
    <w:rsid w:val="00BB0774"/>
    <w:rsid w:val="00BB1396"/>
    <w:rsid w:val="00BC3315"/>
    <w:rsid w:val="00BD4600"/>
    <w:rsid w:val="00BF2DAA"/>
    <w:rsid w:val="00C022E8"/>
    <w:rsid w:val="00C15BA5"/>
    <w:rsid w:val="00C31915"/>
    <w:rsid w:val="00C33BA4"/>
    <w:rsid w:val="00C4059B"/>
    <w:rsid w:val="00C44DFE"/>
    <w:rsid w:val="00C7163E"/>
    <w:rsid w:val="00C73A6A"/>
    <w:rsid w:val="00C81385"/>
    <w:rsid w:val="00CA12A3"/>
    <w:rsid w:val="00CA31FB"/>
    <w:rsid w:val="00CA32F5"/>
    <w:rsid w:val="00CA6787"/>
    <w:rsid w:val="00CD05D7"/>
    <w:rsid w:val="00CF21A0"/>
    <w:rsid w:val="00CF4985"/>
    <w:rsid w:val="00D12B34"/>
    <w:rsid w:val="00D176C2"/>
    <w:rsid w:val="00D206C2"/>
    <w:rsid w:val="00D20CC2"/>
    <w:rsid w:val="00D2716B"/>
    <w:rsid w:val="00D32C08"/>
    <w:rsid w:val="00D4460F"/>
    <w:rsid w:val="00D54523"/>
    <w:rsid w:val="00D56AB2"/>
    <w:rsid w:val="00D900EF"/>
    <w:rsid w:val="00D90ADA"/>
    <w:rsid w:val="00DA4BCF"/>
    <w:rsid w:val="00DB011B"/>
    <w:rsid w:val="00DE2A95"/>
    <w:rsid w:val="00DE7948"/>
    <w:rsid w:val="00E0010F"/>
    <w:rsid w:val="00E1649B"/>
    <w:rsid w:val="00E56D0C"/>
    <w:rsid w:val="00E60311"/>
    <w:rsid w:val="00E81AE9"/>
    <w:rsid w:val="00E81C59"/>
    <w:rsid w:val="00EE0D54"/>
    <w:rsid w:val="00EE5DD0"/>
    <w:rsid w:val="00F03E28"/>
    <w:rsid w:val="00F1120C"/>
    <w:rsid w:val="00F46638"/>
    <w:rsid w:val="00F571FD"/>
    <w:rsid w:val="00F8596B"/>
    <w:rsid w:val="00F94D30"/>
    <w:rsid w:val="00F97FE1"/>
    <w:rsid w:val="00FA2E8F"/>
    <w:rsid w:val="00FB14BA"/>
    <w:rsid w:val="00FB305B"/>
    <w:rsid w:val="00FB417D"/>
    <w:rsid w:val="00FB7B4C"/>
    <w:rsid w:val="00FC31FA"/>
    <w:rsid w:val="00FC3BF7"/>
    <w:rsid w:val="00FE1F7D"/>
    <w:rsid w:val="00FE4DE0"/>
    <w:rsid w:val="00FF559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D53C"/>
  <w15:chartTrackingRefBased/>
  <w15:docId w15:val="{211FAD88-341C-4AB3-9C8D-066DAAA5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85"/>
    <w:pPr>
      <w:ind w:left="720"/>
      <w:contextualSpacing/>
    </w:pPr>
  </w:style>
  <w:style w:type="character" w:styleId="LineNumber">
    <w:name w:val="line number"/>
    <w:basedOn w:val="DefaultParagraphFont"/>
    <w:uiPriority w:val="99"/>
    <w:semiHidden/>
    <w:unhideWhenUsed/>
    <w:rsid w:val="00964BC1"/>
  </w:style>
  <w:style w:type="character" w:styleId="CommentReference">
    <w:name w:val="annotation reference"/>
    <w:basedOn w:val="DefaultParagraphFont"/>
    <w:uiPriority w:val="99"/>
    <w:semiHidden/>
    <w:unhideWhenUsed/>
    <w:rsid w:val="004B3A65"/>
    <w:rPr>
      <w:sz w:val="16"/>
      <w:szCs w:val="16"/>
    </w:rPr>
  </w:style>
  <w:style w:type="paragraph" w:styleId="CommentText">
    <w:name w:val="annotation text"/>
    <w:basedOn w:val="Normal"/>
    <w:link w:val="CommentTextChar"/>
    <w:uiPriority w:val="99"/>
    <w:semiHidden/>
    <w:unhideWhenUsed/>
    <w:rsid w:val="004B3A65"/>
    <w:pPr>
      <w:spacing w:after="0" w:line="240" w:lineRule="auto"/>
    </w:pPr>
    <w:rPr>
      <w:rFonts w:ascii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4B3A65"/>
    <w:rPr>
      <w:rFonts w:asciiTheme="minorHAnsi" w:hAnsiTheme="minorHAnsi" w:cstheme="minorBidi"/>
      <w:sz w:val="20"/>
      <w:szCs w:val="20"/>
      <w:lang w:val="en-GB"/>
    </w:rPr>
  </w:style>
  <w:style w:type="paragraph" w:styleId="BalloonText">
    <w:name w:val="Balloon Text"/>
    <w:basedOn w:val="Normal"/>
    <w:link w:val="BalloonTextChar"/>
    <w:uiPriority w:val="99"/>
    <w:semiHidden/>
    <w:unhideWhenUsed/>
    <w:rsid w:val="004B3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A65"/>
    <w:rPr>
      <w:rFonts w:ascii="Segoe UI" w:hAnsi="Segoe UI" w:cs="Segoe UI"/>
      <w:sz w:val="18"/>
      <w:szCs w:val="18"/>
    </w:rPr>
  </w:style>
  <w:style w:type="character" w:styleId="Hyperlink">
    <w:name w:val="Hyperlink"/>
    <w:basedOn w:val="DefaultParagraphFont"/>
    <w:uiPriority w:val="99"/>
    <w:unhideWhenUsed/>
    <w:rsid w:val="004B3A65"/>
    <w:rPr>
      <w:color w:val="0563C1" w:themeColor="hyperlink"/>
      <w:u w:val="single"/>
    </w:rPr>
  </w:style>
  <w:style w:type="paragraph" w:styleId="Bibliography">
    <w:name w:val="Bibliography"/>
    <w:basedOn w:val="Normal"/>
    <w:next w:val="Normal"/>
    <w:uiPriority w:val="37"/>
    <w:unhideWhenUsed/>
    <w:rsid w:val="00FB7B4C"/>
    <w:pPr>
      <w:tabs>
        <w:tab w:val="left" w:pos="384"/>
      </w:tabs>
      <w:spacing w:after="0" w:line="480" w:lineRule="auto"/>
      <w:ind w:left="384" w:hanging="384"/>
    </w:pPr>
  </w:style>
  <w:style w:type="paragraph" w:styleId="CommentSubject">
    <w:name w:val="annotation subject"/>
    <w:basedOn w:val="CommentText"/>
    <w:next w:val="CommentText"/>
    <w:link w:val="CommentSubjectChar"/>
    <w:uiPriority w:val="99"/>
    <w:semiHidden/>
    <w:unhideWhenUsed/>
    <w:rsid w:val="001E3F8F"/>
    <w:pPr>
      <w:spacing w:after="160"/>
    </w:pPr>
    <w:rPr>
      <w:rFonts w:ascii="Times New Roman" w:hAnsi="Times New Roman" w:cs="Times New Roman"/>
      <w:b/>
      <w:bCs/>
      <w:lang w:val="en-AU"/>
    </w:rPr>
  </w:style>
  <w:style w:type="character" w:customStyle="1" w:styleId="CommentSubjectChar">
    <w:name w:val="Comment Subject Char"/>
    <w:basedOn w:val="CommentTextChar"/>
    <w:link w:val="CommentSubject"/>
    <w:uiPriority w:val="99"/>
    <w:semiHidden/>
    <w:rsid w:val="001E3F8F"/>
    <w:rPr>
      <w:rFonts w:asciiTheme="minorHAnsi" w:hAnsiTheme="minorHAnsi" w:cstheme="minorBidi"/>
      <w:b/>
      <w:bCs/>
      <w:sz w:val="20"/>
      <w:szCs w:val="20"/>
      <w:lang w:val="en-GB"/>
    </w:rPr>
  </w:style>
  <w:style w:type="table" w:styleId="TableGrid">
    <w:name w:val="Table Grid"/>
    <w:basedOn w:val="TableNormal"/>
    <w:uiPriority w:val="39"/>
    <w:rsid w:val="00955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github.blog/2014-05-14-improving-github-for-science/" TargetMode="External"/><Relationship Id="rId1" Type="http://schemas.openxmlformats.org/officeDocument/2006/relationships/hyperlink" Target="https://academia.stackexchange.com/questions/20358/how-should-i-reference-my-github-repository-with-materials-for-my-paper"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github.com/JoseBSL/Geo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web-of-life.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9615A-A17F-4719-B78F-94F42AFC6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16</Pages>
  <Words>16503</Words>
  <Characters>94069</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Saunders</dc:creator>
  <cp:keywords/>
  <dc:description/>
  <cp:lastModifiedBy>Romina Rader</cp:lastModifiedBy>
  <cp:revision>15</cp:revision>
  <dcterms:created xsi:type="dcterms:W3CDTF">2019-02-07T21:38:00Z</dcterms:created>
  <dcterms:modified xsi:type="dcterms:W3CDTF">2019-02-07T22:27:00Z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434854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y fmtid="{D5CDD505-2E9C-101B-9397-08002B2CF9AE}" pid="6" name="ZOTERO_PREF_1">
    <vt:lpwstr>&lt;data data-version="3" zotero-version="5.0.60"&gt;&lt;session id="1NjpNwIF"/&gt;&lt;style id="http://www.zotero.org/styles/nature" hasBibliography="1" bibliographyStyleHasBeenSet="1"/&gt;&lt;prefs&gt;&lt;pref name="fieldType" value="Field"/&gt;&lt;pref name="automaticJournalAbbreviati</vt:lpwstr>
  </property>
  <property fmtid="{D5CDD505-2E9C-101B-9397-08002B2CF9AE}" pid="7" name="ZOTERO_PREF_2">
    <vt:lpwstr>ons" value="true"/&gt;&lt;/prefs&gt;&lt;/data&gt;</vt:lpwstr>
  </property>
</Properties>
</file>