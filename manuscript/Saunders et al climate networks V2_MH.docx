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AB67" w14:textId="5D6ABCB9"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56ACA6E3"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 xml:space="preserve">Liam </w:t>
      </w:r>
      <w:r w:rsidR="0096535E">
        <w:t xml:space="preserve">K. </w:t>
      </w:r>
      <w:r w:rsidR="00D56AB2" w:rsidRPr="00D56AB2">
        <w:t>Kendall</w:t>
      </w:r>
      <w:r w:rsidR="00D56AB2" w:rsidRPr="00D56AB2">
        <w:rPr>
          <w:vertAlign w:val="superscript"/>
        </w:rPr>
        <w:t>1</w:t>
      </w:r>
      <w:r w:rsidR="0096535E">
        <w:rPr>
          <w:vertAlign w:val="superscript"/>
        </w:rPr>
        <w:t>,3</w:t>
      </w:r>
      <w:r w:rsidR="00D56AB2">
        <w:t xml:space="preserve">, </w:t>
      </w:r>
      <w:r w:rsidRPr="00D56AB2">
        <w:t>Jose</w:t>
      </w:r>
      <w:r w:rsidR="0096535E">
        <w:t xml:space="preserve"> B. Lanuza</w:t>
      </w:r>
      <w:r w:rsidR="00476502">
        <w:rPr>
          <w:vertAlign w:val="superscript"/>
        </w:rPr>
        <w:t>1</w:t>
      </w:r>
      <w:r>
        <w:t>,</w:t>
      </w:r>
      <w:r w:rsidR="00F97FE1">
        <w:t xml:space="preserve"> </w:t>
      </w:r>
      <w:r w:rsidR="007C7A45" w:rsidRPr="00547B12">
        <w:t>Mark</w:t>
      </w:r>
      <w:r w:rsidR="007C7A45">
        <w:t xml:space="preserve"> A. </w:t>
      </w:r>
      <w:r w:rsidR="007C7A45" w:rsidRPr="007C7A45">
        <w:t>Hall</w:t>
      </w:r>
      <w:r w:rsidR="007C7A45" w:rsidRPr="007C7A45">
        <w:rPr>
          <w:vertAlign w:val="superscript"/>
        </w:rPr>
        <w:t>4</w:t>
      </w:r>
      <w:r w:rsidR="007C7A45">
        <w:t xml:space="preserve">, </w:t>
      </w:r>
      <w:r w:rsidR="00547B12" w:rsidRPr="007C7A45">
        <w:t>Romina</w:t>
      </w:r>
      <w:r w:rsidR="00547B12">
        <w:t xml:space="preserve"> </w:t>
      </w:r>
      <w:r w:rsidR="00547B12" w:rsidRPr="00547B12">
        <w:t>Rader</w:t>
      </w:r>
      <w:r w:rsidR="00547B12" w:rsidRPr="00547B12">
        <w:rPr>
          <w:vertAlign w:val="superscript"/>
        </w:rPr>
        <w:t>1</w:t>
      </w:r>
      <w:r w:rsidR="007C7A45">
        <w:t>,</w:t>
      </w:r>
      <w:r w:rsidR="0014789D">
        <w:t xml:space="preserve">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1EBCE2EF"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w:t>
      </w:r>
      <w:ins w:id="0" w:author="Mark Hall" w:date="2019-04-03T14:30:00Z">
        <w:r w:rsidR="004530C4">
          <w:t>,</w:t>
        </w:r>
      </w:ins>
      <w:del w:id="1" w:author="Mark Hall" w:date="2019-04-03T14:30:00Z">
        <w:r w:rsidR="006A72D7" w:rsidDel="004530C4">
          <w:delText>,</w:delText>
        </w:r>
      </w:del>
      <w:r w:rsidR="00547B12">
        <w:t xml:space="preserve"> Australia</w:t>
      </w:r>
    </w:p>
    <w:p w14:paraId="54E9918B" w14:textId="5351E87D"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w:t>
      </w:r>
      <w:ins w:id="2" w:author="Mark Hall" w:date="2019-04-03T14:30:00Z">
        <w:r w:rsidR="004530C4">
          <w:t>,</w:t>
        </w:r>
      </w:ins>
      <w:del w:id="3" w:author="Mark Hall" w:date="2019-04-03T14:30:00Z">
        <w:r w:rsidR="006A72D7" w:rsidDel="004530C4">
          <w:delText>,</w:delText>
        </w:r>
      </w:del>
      <w:r w:rsidR="00547B12">
        <w:t xml:space="preserve"> Australia</w:t>
      </w:r>
    </w:p>
    <w:p w14:paraId="2261F986" w14:textId="6BEFECAA" w:rsidR="0096535E" w:rsidRDefault="0096535E" w:rsidP="000D1A18">
      <w:pPr>
        <w:spacing w:line="480" w:lineRule="auto"/>
      </w:pPr>
      <w:r w:rsidRPr="0096535E">
        <w:rPr>
          <w:vertAlign w:val="superscript"/>
        </w:rPr>
        <w:t>3</w:t>
      </w:r>
      <w:r>
        <w:t>CSIRO Agriculture, GPO Box 2583, Brisbane QLD 4001, Australia</w:t>
      </w:r>
    </w:p>
    <w:p w14:paraId="38789183" w14:textId="0030998F" w:rsidR="00547B12" w:rsidRDefault="0096535E" w:rsidP="000D1A18">
      <w:pPr>
        <w:spacing w:line="480" w:lineRule="auto"/>
      </w:pPr>
      <w:r w:rsidRPr="0096535E">
        <w:rPr>
          <w:vertAlign w:val="superscript"/>
        </w:rPr>
        <w:t>4</w:t>
      </w:r>
      <w:r>
        <w:t xml:space="preserve">Hawkesbury Institute for the Environment, Western Sydney University, </w:t>
      </w:r>
      <w:ins w:id="4" w:author="Mark Hall" w:date="2019-04-03T14:30:00Z">
        <w:r w:rsidR="004530C4">
          <w:rPr>
            <w:rFonts w:cstheme="minorHAnsi"/>
            <w:szCs w:val="24"/>
          </w:rPr>
          <w:t>Locked Bag 1797, Penrith</w:t>
        </w:r>
        <w:r w:rsidR="004530C4" w:rsidRPr="000A5884">
          <w:rPr>
            <w:rFonts w:cstheme="minorHAnsi"/>
            <w:szCs w:val="24"/>
          </w:rPr>
          <w:t xml:space="preserve"> NSW 275</w:t>
        </w:r>
        <w:r w:rsidR="004530C4">
          <w:rPr>
            <w:rFonts w:cstheme="minorHAnsi"/>
            <w:szCs w:val="24"/>
          </w:rPr>
          <w:t>1,</w:t>
        </w:r>
        <w:r w:rsidR="004530C4">
          <w:t xml:space="preserve"> Australia</w:t>
        </w:r>
      </w:ins>
    </w:p>
    <w:p w14:paraId="1F8175B6" w14:textId="693F47E4" w:rsidR="00476502" w:rsidRDefault="00476502" w:rsidP="000D1A18">
      <w:pPr>
        <w:spacing w:line="480" w:lineRule="auto"/>
      </w:pPr>
      <w:r>
        <w:br w:type="page"/>
      </w:r>
    </w:p>
    <w:p w14:paraId="54674439" w14:textId="476075C0" w:rsidR="00353DF7" w:rsidRPr="00353DF7" w:rsidRDefault="00353DF7" w:rsidP="000D1A18">
      <w:pPr>
        <w:spacing w:line="480" w:lineRule="auto"/>
        <w:rPr>
          <w:b/>
        </w:rPr>
      </w:pPr>
      <w:r w:rsidRPr="00353DF7">
        <w:rPr>
          <w:b/>
        </w:rPr>
        <w:lastRenderedPageBreak/>
        <w:t>Introductory paragraph</w:t>
      </w:r>
      <w:r w:rsidR="00527571">
        <w:rPr>
          <w:b/>
        </w:rPr>
        <w:t xml:space="preserve"> (abstract)</w:t>
      </w:r>
    </w:p>
    <w:p w14:paraId="448D9664" w14:textId="743B028E" w:rsidR="00E1649B" w:rsidRDefault="0058380E" w:rsidP="000D1A18">
      <w:pPr>
        <w:spacing w:line="480" w:lineRule="auto"/>
      </w:pPr>
      <w:r>
        <w:t>Cl</w:t>
      </w:r>
      <w:r w:rsidR="00063D91">
        <w:t xml:space="preserve">imate </w:t>
      </w:r>
      <w:r w:rsidR="00D75A8A">
        <w:t>can</w:t>
      </w:r>
      <w:r w:rsidR="004619A5">
        <w:t xml:space="preserve"> have a</w:t>
      </w:r>
      <w:r w:rsidR="00063D91">
        <w:t xml:space="preserve"> strong influence</w:t>
      </w:r>
      <w:r>
        <w:t xml:space="preserve"> </w:t>
      </w:r>
      <w:r w:rsidR="000C64BB">
        <w:t xml:space="preserve">on </w:t>
      </w:r>
      <w:r w:rsidR="00527571">
        <w:t>pollinator communities</w:t>
      </w:r>
      <w:r w:rsidR="000C64BB">
        <w:t xml:space="preserve"> </w:t>
      </w:r>
      <w:r>
        <w:t>because insects have limited ability to regulate body temperature</w:t>
      </w:r>
      <w:r w:rsidR="00161807">
        <w:t xml:space="preserve"> and are thus more sensitive to </w:t>
      </w:r>
      <w:r w:rsidR="008D4BEA">
        <w:t>climatic</w:t>
      </w:r>
      <w:r w:rsidR="00161807">
        <w:t xml:space="preserve"> extremes</w:t>
      </w:r>
      <w:r>
        <w:t>.</w:t>
      </w:r>
      <w:r w:rsidR="00063D91">
        <w:t xml:space="preserve"> </w:t>
      </w:r>
      <w:r w:rsidR="00D75A8A">
        <w:t xml:space="preserve">Yet we </w:t>
      </w:r>
      <w:r w:rsidR="007C1C18">
        <w:t>know little about</w:t>
      </w:r>
      <w:r w:rsidR="00E1649B">
        <w:t xml:space="preserve"> how climate drives </w:t>
      </w:r>
      <w:r w:rsidR="000C64BB">
        <w:t>pollinator community composition</w:t>
      </w:r>
      <w:r w:rsidR="00E81AE9">
        <w:t xml:space="preserve"> </w:t>
      </w:r>
      <w:r w:rsidR="008E2444">
        <w:t>at the global scale</w:t>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r w:rsidR="002254D9">
        <w:t xml:space="preserve">Here </w:t>
      </w:r>
      <w:r w:rsidR="00D75A8A">
        <w:t>we analyse</w:t>
      </w:r>
      <w:r w:rsidR="00B76F57">
        <w:t xml:space="preserve"> 184 </w:t>
      </w:r>
      <w:r w:rsidR="000C11D4">
        <w:t>p</w:t>
      </w:r>
      <w:r w:rsidR="00B76239">
        <w:t>lant-pollinator</w:t>
      </w:r>
      <w:r w:rsidR="000C11D4">
        <w:t xml:space="preserve"> networks</w:t>
      </w:r>
      <w:r w:rsidR="00B76F57">
        <w:t xml:space="preserve"> from </w:t>
      </w:r>
      <w:r w:rsidR="007C1C18">
        <w:t xml:space="preserve">the </w:t>
      </w:r>
      <w:r w:rsidR="00B76F57">
        <w:t xml:space="preserve">five major </w:t>
      </w:r>
      <w:proofErr w:type="spellStart"/>
      <w:r w:rsidR="007D599F">
        <w:t>Köppen</w:t>
      </w:r>
      <w:proofErr w:type="spellEnd"/>
      <w:r w:rsidR="007D599F">
        <w:t xml:space="preserve"> </w:t>
      </w:r>
      <w:r w:rsidR="00B76F57">
        <w:t xml:space="preserve">climate zones to </w:t>
      </w:r>
      <w:r w:rsidR="007D599F">
        <w:t>show that</w:t>
      </w:r>
      <w:r w:rsidR="00FF5599">
        <w:t xml:space="preserve"> climate</w:t>
      </w:r>
      <w:r w:rsidR="00B76F57">
        <w:t xml:space="preserve"> </w:t>
      </w:r>
      <w:r w:rsidR="00D75A8A">
        <w:t>moderates</w:t>
      </w:r>
      <w:r w:rsidR="005D5AB5">
        <w:t xml:space="preserve"> the</w:t>
      </w:r>
      <w:r w:rsidR="008E2444">
        <w:t xml:space="preserve"> relative proportion of </w:t>
      </w:r>
      <w:r w:rsidR="007D599F">
        <w:t>flower-visiting insect taxa</w:t>
      </w:r>
      <w:r w:rsidR="00A50644">
        <w:t xml:space="preserve"> in </w:t>
      </w:r>
      <w:r w:rsidR="00527571">
        <w:t>pollinator communities</w:t>
      </w:r>
      <w:r w:rsidR="00E1649B">
        <w:t xml:space="preserve">. </w:t>
      </w:r>
      <w:r w:rsidR="00E81AE9">
        <w:t>R</w:t>
      </w:r>
      <w:r w:rsidR="00231A71">
        <w:t xml:space="preserve">elative to other taxa, non-syrphid Diptera </w:t>
      </w:r>
      <w:r w:rsidR="000C64BB">
        <w:t xml:space="preserve">had the greatest proportion of </w:t>
      </w:r>
      <w:r w:rsidR="00C63D5E">
        <w:t>links</w:t>
      </w:r>
      <w:r w:rsidR="007D599F">
        <w:t xml:space="preserve"> in polar zone networks</w:t>
      </w:r>
      <w:r w:rsidR="00231A71">
        <w:t xml:space="preserve">, while </w:t>
      </w:r>
      <w:r w:rsidR="00E81C59">
        <w:t>bees</w:t>
      </w:r>
      <w:r w:rsidR="004619A5">
        <w:t xml:space="preserve"> </w:t>
      </w:r>
      <w:r w:rsidR="00231A71">
        <w:t xml:space="preserve">dominated </w:t>
      </w:r>
      <w:r w:rsidR="00C63D5E">
        <w:t>temperate</w:t>
      </w:r>
      <w:r w:rsidR="00231A71">
        <w:t xml:space="preserve"> zone</w:t>
      </w:r>
      <w:r w:rsidR="00D75A8A">
        <w:t xml:space="preserve"> networks</w:t>
      </w:r>
      <w:r w:rsidR="004619A5">
        <w:t>.</w:t>
      </w:r>
      <w:r w:rsidR="000A6020">
        <w:t xml:space="preserve"> Bee species were the most generalised pollinators (i.e. v</w:t>
      </w:r>
      <w:r w:rsidR="00D75A8A">
        <w:t>isited the most number of plant</w:t>
      </w:r>
      <w:r w:rsidR="000A6020">
        <w:t>s in a network), especially in the tropical zone.</w:t>
      </w:r>
      <w:r w:rsidR="00B21632">
        <w:t xml:space="preserve"> </w:t>
      </w:r>
      <w:r w:rsidR="00B76F57">
        <w:t xml:space="preserve">Our </w:t>
      </w:r>
      <w:r w:rsidR="00D75A8A">
        <w:t xml:space="preserve">results </w:t>
      </w:r>
      <w:commentRangeStart w:id="5"/>
      <w:r w:rsidR="00D75A8A">
        <w:t>contribute</w:t>
      </w:r>
      <w:r w:rsidR="00B76F57">
        <w:t xml:space="preserve"> substantial advances </w:t>
      </w:r>
      <w:commentRangeEnd w:id="5"/>
      <w:r w:rsidR="00710C6D">
        <w:rPr>
          <w:rStyle w:val="CommentReference"/>
          <w:rFonts w:asciiTheme="minorHAnsi" w:hAnsiTheme="minorHAnsi" w:cstheme="minorBidi"/>
          <w:lang w:val="en-GB"/>
        </w:rPr>
        <w:commentReference w:id="5"/>
      </w:r>
      <w:r w:rsidR="00B76F57">
        <w:t xml:space="preserve">in </w:t>
      </w:r>
      <w:r w:rsidR="00547B12">
        <w:t>knowledge of</w:t>
      </w:r>
      <w:r w:rsidR="00B76F57">
        <w:t xml:space="preserve"> </w:t>
      </w:r>
      <w:r w:rsidR="00024B33">
        <w:t xml:space="preserve">how </w:t>
      </w:r>
      <w:r w:rsidR="007D599F">
        <w:t>climate</w:t>
      </w:r>
      <w:r w:rsidR="00024B33">
        <w:t xml:space="preserve"> influences </w:t>
      </w:r>
      <w:r w:rsidR="007D599F">
        <w:t xml:space="preserve">pollinator </w:t>
      </w:r>
      <w:r w:rsidR="00024B33">
        <w:t>community composition</w:t>
      </w:r>
      <w:r w:rsidR="00E81AE9">
        <w:t xml:space="preserve"> at the global scale</w:t>
      </w:r>
      <w:r w:rsidR="00D75A8A">
        <w:t xml:space="preserve"> and identify</w:t>
      </w:r>
      <w:r w:rsidR="00024B33">
        <w:t xml:space="preserve"> the need for greater research effort to understand </w:t>
      </w:r>
      <w:r w:rsidR="00B76F57">
        <w:t>the</w:t>
      </w:r>
      <w:r w:rsidR="008846B5">
        <w:t xml:space="preserve"> </w:t>
      </w:r>
      <w:r w:rsidR="00D75A8A">
        <w:t>effects of global environmental change on</w:t>
      </w:r>
      <w:r w:rsidR="00D2716B">
        <w:t xml:space="preserve"> </w:t>
      </w:r>
      <w:r w:rsidR="00C15BA5">
        <w:t xml:space="preserve">plant-pollinator </w:t>
      </w:r>
      <w:r w:rsidR="00D2716B">
        <w:t>interactions</w:t>
      </w:r>
      <w:r w:rsidR="005D5AB5">
        <w:t>.</w:t>
      </w:r>
      <w:r w:rsidR="00431878">
        <w:t xml:space="preserve"> </w:t>
      </w:r>
    </w:p>
    <w:p w14:paraId="0D53D0B0" w14:textId="77777777" w:rsidR="000C64BB" w:rsidRDefault="000C64BB" w:rsidP="000D1A18">
      <w:pPr>
        <w:spacing w:line="480" w:lineRule="auto"/>
      </w:pPr>
    </w:p>
    <w:p w14:paraId="0D536A0D" w14:textId="37E36D9E" w:rsidR="007D599F" w:rsidRPr="007D599F" w:rsidRDefault="007D599F" w:rsidP="000D1A18">
      <w:pPr>
        <w:spacing w:line="480" w:lineRule="auto"/>
        <w:rPr>
          <w:b/>
        </w:rPr>
      </w:pPr>
      <w:r w:rsidRPr="007D599F">
        <w:rPr>
          <w:b/>
        </w:rPr>
        <w:t>Main</w:t>
      </w:r>
    </w:p>
    <w:p w14:paraId="27979BCC" w14:textId="15F576E5" w:rsidR="00A50644" w:rsidRDefault="000C64BB" w:rsidP="000D1A18">
      <w:pPr>
        <w:spacing w:line="480" w:lineRule="auto"/>
      </w:pPr>
      <w:r>
        <w:t xml:space="preserve">Animal pollinators are critical to maintaining ecological function in </w:t>
      </w:r>
      <w:r w:rsidR="00E90773">
        <w:t>most t</w:t>
      </w:r>
      <w:r>
        <w:t>errestrial ecosystems</w:t>
      </w:r>
      <w:r w:rsidR="00527571">
        <w:t>,</w:t>
      </w:r>
      <w:r w:rsidR="00FB6CD0">
        <w:t xml:space="preserve"> and i</w:t>
      </w:r>
      <w:r w:rsidR="006500C2">
        <w:t>nsect</w:t>
      </w:r>
      <w:r w:rsidR="00C67CB7">
        <w:t xml:space="preserve"> taxa</w:t>
      </w:r>
      <w:r w:rsidR="006500C2">
        <w:t>, particularly Lepidoptera, Hymenoptera, Coleoptera and Diptera, are the most diverse and abundant groups of known pollinators</w:t>
      </w:r>
      <w:r w:rsidR="006500C2" w:rsidRPr="006500C2">
        <w:rPr>
          <w:szCs w:val="24"/>
          <w:vertAlign w:val="superscript"/>
        </w:rPr>
        <w:t>1</w:t>
      </w:r>
      <w:r>
        <w:t xml:space="preserve">. </w:t>
      </w:r>
      <w:r w:rsidR="008A049E">
        <w:t xml:space="preserve">Identifying how </w:t>
      </w:r>
      <w:r w:rsidR="00474704">
        <w:t>environmental conditions influence plant-pollinator interactions is critical to understand how pollinator communities and pollination service</w:t>
      </w:r>
      <w:r w:rsidR="008A049E">
        <w:t>s</w:t>
      </w:r>
      <w:r w:rsidR="00474704">
        <w:t xml:space="preserve"> may vary in response to environmental change.</w:t>
      </w:r>
      <w:r w:rsidR="00DF50CB">
        <w:t xml:space="preserve"> Insects are ectothermic and their behaviour and physiology respond quickly to changing environmental conditions, including seasonality, weather conditions and resource availablity</w:t>
      </w:r>
      <w:r w:rsidR="00DF50CB" w:rsidRPr="00DF50CB">
        <w:rPr>
          <w:szCs w:val="24"/>
          <w:vertAlign w:val="superscript"/>
        </w:rPr>
        <w:t>2</w:t>
      </w:r>
      <w:r w:rsidR="00DF50CB">
        <w:t xml:space="preserve">. </w:t>
      </w:r>
      <w:r w:rsidR="00151394">
        <w:t>R</w:t>
      </w:r>
      <w:r w:rsidR="001C2B52">
        <w:t>ainfall patterns can influence plant-pollinator interactions</w:t>
      </w:r>
      <w:r w:rsidR="00151394">
        <w:t xml:space="preserve"> by altering phenological phases or floral resource quality, or </w:t>
      </w:r>
      <w:ins w:id="6" w:author="Mark Hall" w:date="2019-04-03T15:02:00Z">
        <w:r w:rsidR="00710C6D">
          <w:t xml:space="preserve">by </w:t>
        </w:r>
      </w:ins>
      <w:r w:rsidR="00151394">
        <w:t xml:space="preserve">affecting pollinator foraging patterns and </w:t>
      </w:r>
      <w:r w:rsidR="00151394">
        <w:lastRenderedPageBreak/>
        <w:t>sensory signals</w:t>
      </w:r>
      <w:r w:rsidR="00151394" w:rsidRPr="00151394">
        <w:rPr>
          <w:szCs w:val="24"/>
          <w:vertAlign w:val="superscript"/>
        </w:rPr>
        <w:t>3</w:t>
      </w:r>
      <w:r w:rsidR="00151394">
        <w:t>.</w:t>
      </w:r>
      <w:r w:rsidR="001D699C">
        <w:t xml:space="preserve"> </w:t>
      </w:r>
      <w:r w:rsidR="00D2716B">
        <w:t>T</w:t>
      </w:r>
      <w:r w:rsidR="00CF21A0">
        <w:t>emperature</w:t>
      </w:r>
      <w:r w:rsidR="00151394">
        <w:t xml:space="preserve"> also</w:t>
      </w:r>
      <w:r w:rsidR="00CF21A0">
        <w:t xml:space="preserve"> </w:t>
      </w:r>
      <w:r w:rsidR="00547B12">
        <w:t>has a strong influence on plant-</w:t>
      </w:r>
      <w:r w:rsidR="00CF21A0">
        <w:t>pollinator interactions</w:t>
      </w:r>
      <w:r w:rsidR="00D2716B">
        <w:t>.</w:t>
      </w:r>
      <w:r w:rsidR="00CF21A0">
        <w:t xml:space="preserve"> </w:t>
      </w:r>
      <w:r w:rsidR="00F571FD">
        <w:t>T</w:t>
      </w:r>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51394" w:rsidRPr="00151394">
        <w:rPr>
          <w:szCs w:val="24"/>
          <w:vertAlign w:val="superscript"/>
        </w:rPr>
        <w:t>4,5</w:t>
      </w:r>
      <w:r w:rsidR="00172973">
        <w:t>.</w:t>
      </w:r>
      <w:r w:rsidR="009361F0">
        <w:t xml:space="preserve"> </w:t>
      </w:r>
      <w:r w:rsidR="0087043A">
        <w:t>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 in </w:t>
      </w:r>
      <w:r w:rsidR="00024B33">
        <w:t>some arctic</w:t>
      </w:r>
      <w:r w:rsidR="00172973">
        <w:t xml:space="preserve"> </w:t>
      </w:r>
      <w:r w:rsidR="00024B33">
        <w:t xml:space="preserve">and alpine </w:t>
      </w:r>
      <w:r w:rsidR="00172973">
        <w:t>plant-pollinator networks</w:t>
      </w:r>
      <w:r w:rsidR="00151394" w:rsidRPr="00151394">
        <w:rPr>
          <w:szCs w:val="24"/>
          <w:vertAlign w:val="superscript"/>
        </w:rPr>
        <w:t>6,7</w:t>
      </w:r>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r w:rsidR="000C11D4">
        <w:t xml:space="preserve">, as well as </w:t>
      </w:r>
      <w:r w:rsidR="00A336DF">
        <w:t>at sites with cooler temperatures</w:t>
      </w:r>
      <w:r w:rsidR="000C11D4">
        <w:t xml:space="preserve"> in other</w:t>
      </w:r>
      <w:r w:rsidR="00A336DF">
        <w:t xml:space="preserve"> climate zones</w:t>
      </w:r>
      <w:r w:rsidR="00151394" w:rsidRPr="00151394">
        <w:rPr>
          <w:szCs w:val="24"/>
          <w:vertAlign w:val="superscript"/>
        </w:rPr>
        <w:t>8</w:t>
      </w:r>
      <w:r w:rsidR="00A336DF">
        <w:t>.</w:t>
      </w:r>
      <w:r w:rsidR="000C11D4">
        <w:t xml:space="preserve"> </w:t>
      </w:r>
      <w:del w:id="7" w:author="Mark Hall" w:date="2019-04-03T15:03:00Z">
        <w:r w:rsidR="0087043A" w:rsidDel="00710C6D">
          <w:delText xml:space="preserve"> </w:delText>
        </w:r>
      </w:del>
      <w:r w:rsidR="007A4544">
        <w:t xml:space="preserve">Bees are most abundant and diverse in warm arid </w:t>
      </w:r>
      <w:proofErr w:type="gramStart"/>
      <w:r w:rsidR="007A4544">
        <w:t>regions</w:t>
      </w:r>
      <w:r w:rsidR="00151394" w:rsidRPr="00151394">
        <w:rPr>
          <w:szCs w:val="24"/>
          <w:vertAlign w:val="superscript"/>
        </w:rPr>
        <w:t>9</w:t>
      </w:r>
      <w:r w:rsidR="00FE4DE0">
        <w:t>, and</w:t>
      </w:r>
      <w:proofErr w:type="gramEnd"/>
      <w:r w:rsidR="00FE4DE0">
        <w:t xml:space="preserve"> are generally less active during winter and in cold, inclement weather</w:t>
      </w:r>
      <w:r w:rsidR="007A4544">
        <w:t xml:space="preserve">. </w:t>
      </w:r>
      <w:r w:rsidR="00FE4DE0">
        <w:t xml:space="preserve">This </w:t>
      </w:r>
      <w:r w:rsidR="001C2B52">
        <w:t>diversity of environmental responses</w:t>
      </w:r>
      <w:r w:rsidR="00425FA9">
        <w:t xml:space="preserve"> among taxa</w:t>
      </w:r>
      <w:r w:rsidR="009152E4">
        <w:t xml:space="preserve"> provid</w:t>
      </w:r>
      <w:r w:rsidR="00024B33">
        <w:t>es</w:t>
      </w:r>
      <w:r w:rsidR="009152E4">
        <w:t xml:space="preserve"> buffering effects for ecosystem function and delivery of ecosystem services</w:t>
      </w:r>
      <w:r w:rsidR="00151394" w:rsidRPr="00151394">
        <w:rPr>
          <w:szCs w:val="24"/>
          <w:vertAlign w:val="superscript"/>
        </w:rPr>
        <w:t>10,11</w:t>
      </w:r>
      <w:r w:rsidR="009152E4">
        <w:t>.</w:t>
      </w:r>
      <w:r w:rsidR="008A049E">
        <w:t xml:space="preserve"> Understanding how these local and regi</w:t>
      </w:r>
      <w:r w:rsidR="00AA2F49">
        <w:t>onal patterns translate to larger scales can help understand how plant-pollinator interaction networks may be influenced by global environmental change.</w:t>
      </w:r>
      <w:r w:rsidR="008A049E">
        <w:t xml:space="preserve"> </w:t>
      </w:r>
      <w:r w:rsidR="009152E4">
        <w:t xml:space="preserve"> </w:t>
      </w:r>
    </w:p>
    <w:p w14:paraId="7E40AAAF" w14:textId="77777777" w:rsidR="00A50644" w:rsidRDefault="00A50644" w:rsidP="000D1A18">
      <w:pPr>
        <w:spacing w:line="480" w:lineRule="auto"/>
      </w:pPr>
    </w:p>
    <w:p w14:paraId="29543E90" w14:textId="733180AF" w:rsidR="001F1081" w:rsidRDefault="00E81AE9" w:rsidP="000D1A18">
      <w:pPr>
        <w:spacing w:line="480" w:lineRule="auto"/>
      </w:pPr>
      <w:r>
        <w:t>Historically, p</w:t>
      </w:r>
      <w:r w:rsidR="00452826">
        <w:t xml:space="preserve">lant-pollinator network studies have been </w:t>
      </w:r>
      <w:r w:rsidR="00C15BA5">
        <w:t xml:space="preserve">localised, </w:t>
      </w:r>
      <w:r w:rsidR="00452826">
        <w:t>descriptive and focused on documenting diversity and interactions</w:t>
      </w:r>
      <w:r w:rsidR="00151394" w:rsidRPr="00151394">
        <w:rPr>
          <w:szCs w:val="24"/>
          <w:vertAlign w:val="superscript"/>
        </w:rPr>
        <w:t>12</w:t>
      </w:r>
      <w:r w:rsidR="008A049E">
        <w:t xml:space="preserve">; hence </w:t>
      </w:r>
      <w:r w:rsidR="00474704">
        <w:t>broader understanding of geographical trends is limited</w:t>
      </w:r>
      <w:r w:rsidR="00151394" w:rsidRPr="00151394">
        <w:rPr>
          <w:szCs w:val="24"/>
          <w:vertAlign w:val="superscript"/>
        </w:rPr>
        <w:t>13</w:t>
      </w:r>
      <w:r w:rsidR="00474704">
        <w:t xml:space="preserve">. </w:t>
      </w:r>
      <w:r w:rsidR="00EF57C9">
        <w:t>In particular, there is currently no consensus on how climate drives plant-pollinator network interactions across large spatial scales</w:t>
      </w:r>
      <w:r w:rsidR="00EF57C9" w:rsidRPr="00EF57C9">
        <w:rPr>
          <w:szCs w:val="24"/>
          <w:vertAlign w:val="superscript"/>
        </w:rPr>
        <w:t>14</w:t>
      </w:r>
      <w:r w:rsidR="00EF57C9">
        <w:t xml:space="preserve">. </w:t>
      </w:r>
      <w:r w:rsidR="00D54523">
        <w:t>The</w:t>
      </w:r>
      <w:r w:rsidR="00D2716B">
        <w:t xml:space="preserve"> small number of studies that have </w:t>
      </w:r>
      <w:r w:rsidR="00D54523">
        <w:t xml:space="preserve">identified effects of climate </w:t>
      </w:r>
      <w:r w:rsidR="000C11D4">
        <w:t>on plant-</w:t>
      </w:r>
      <w:r w:rsidR="00D2716B">
        <w:t xml:space="preserve">pollinator networks have been largely </w:t>
      </w:r>
      <w:r w:rsidR="00D54523">
        <w:t xml:space="preserve">speculative, </w:t>
      </w:r>
      <w:r w:rsidR="00587AA1">
        <w:t xml:space="preserve">based on simulated data, </w:t>
      </w:r>
      <w:r w:rsidR="00B76F57">
        <w:t>or from local or regional systems</w:t>
      </w:r>
      <w:r w:rsidR="00EF57C9" w:rsidRPr="00EF57C9">
        <w:rPr>
          <w:szCs w:val="24"/>
          <w:vertAlign w:val="superscript"/>
        </w:rPr>
        <w:t>15,16</w:t>
      </w:r>
      <w:r w:rsidR="00587AA1">
        <w:t xml:space="preserve">. Large-scale analyses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broader patterns in network metrics</w:t>
      </w:r>
      <w:r w:rsidR="00F03E28">
        <w:t xml:space="preserve"> and species richness</w:t>
      </w:r>
      <w:r w:rsidR="004B3A65">
        <w:t xml:space="preserve">, </w:t>
      </w:r>
      <w:r>
        <w:t>with limited discussion of</w:t>
      </w:r>
      <w:r w:rsidR="004B3A65">
        <w:t xml:space="preserve"> taxonomic identity or community composition</w:t>
      </w:r>
      <w:r w:rsidR="00EF57C9" w:rsidRPr="00EF57C9">
        <w:rPr>
          <w:szCs w:val="24"/>
          <w:vertAlign w:val="superscript"/>
        </w:rPr>
        <w:t>17–19</w:t>
      </w:r>
      <w:r w:rsidR="001A1FC8">
        <w:t xml:space="preserve">. </w:t>
      </w:r>
      <w:r w:rsidR="00F03E28">
        <w:t xml:space="preserve">Where biogeographical gradients were considered, the focus has traditionally been on testing the effects of </w:t>
      </w:r>
      <w:r w:rsidR="00425FA9">
        <w:t>latitude</w:t>
      </w:r>
      <w:r w:rsidR="00F03E28">
        <w:t xml:space="preserve"> on network interactions</w:t>
      </w:r>
      <w:r w:rsidR="00EF57C9" w:rsidRPr="00EF57C9">
        <w:rPr>
          <w:szCs w:val="24"/>
          <w:vertAlign w:val="superscript"/>
        </w:rPr>
        <w:t>20,21</w:t>
      </w:r>
      <w:r w:rsidR="00F03E28">
        <w:t xml:space="preserve">. However, latitude is a poor proxy for </w:t>
      </w:r>
      <w:r w:rsidR="00E56D0C">
        <w:t xml:space="preserve">the environmental nuances that drive community-level </w:t>
      </w:r>
      <w:r w:rsidR="00E56D0C">
        <w:lastRenderedPageBreak/>
        <w:t xml:space="preserve">interactions, and historical </w:t>
      </w:r>
      <w:r w:rsidR="00F03E28">
        <w:t>focus</w:t>
      </w:r>
      <w:r w:rsidR="000D1A18">
        <w:t xml:space="preserve"> on the latitudinal gradient as a predictor</w:t>
      </w:r>
      <w:r w:rsidR="00F03E28">
        <w:t xml:space="preserve"> h</w:t>
      </w:r>
      <w:r w:rsidR="00E56D0C">
        <w:t xml:space="preserve">as limited our understanding of global-scale patterns </w:t>
      </w:r>
      <w:r w:rsidR="00C15BA5">
        <w:t>of</w:t>
      </w:r>
      <w:r w:rsidR="00E56D0C">
        <w:t xml:space="preserve"> ecosystem function</w:t>
      </w:r>
      <w:r w:rsidR="00EF57C9" w:rsidRPr="00EF57C9">
        <w:rPr>
          <w:szCs w:val="24"/>
          <w:vertAlign w:val="superscript"/>
        </w:rPr>
        <w:t>22</w:t>
      </w:r>
      <w:r w:rsidR="00E56D0C">
        <w:t xml:space="preserve">. </w:t>
      </w:r>
      <w:r w:rsidR="00151394">
        <w:t xml:space="preserve">To test whether climate zone influences the relative proportion of insect taxa in plant-pollinator networks, we conducted an exhaustive search of peer-reviewed literature and research theses published online and collated 184 community networks linking flowering plants to insect pollinators or flower visitors. Hereafter, we refer to these as plant-pollinator networks. </w:t>
      </w:r>
    </w:p>
    <w:p w14:paraId="67421659" w14:textId="77777777" w:rsidR="00353DF7" w:rsidRDefault="00353DF7" w:rsidP="000D1A18">
      <w:pPr>
        <w:spacing w:line="480" w:lineRule="auto"/>
      </w:pPr>
    </w:p>
    <w:p w14:paraId="73639D8B" w14:textId="7F93E195" w:rsidR="001F1081" w:rsidRPr="00353DF7" w:rsidRDefault="00353DF7" w:rsidP="000D1A18">
      <w:pPr>
        <w:spacing w:line="480" w:lineRule="auto"/>
        <w:rPr>
          <w:b/>
        </w:rPr>
      </w:pPr>
      <w:r w:rsidRPr="00353DF7">
        <w:rPr>
          <w:b/>
        </w:rPr>
        <w:t>Results</w:t>
      </w:r>
    </w:p>
    <w:p w14:paraId="388D8D44" w14:textId="2F97D85E" w:rsidR="00374977" w:rsidRDefault="00DB663A" w:rsidP="000D1A18">
      <w:pPr>
        <w:spacing w:line="480" w:lineRule="auto"/>
      </w:pPr>
      <w:r>
        <w:t xml:space="preserve">We first </w:t>
      </w:r>
      <w:r w:rsidR="00A6341C">
        <w:t>tested variation in the</w:t>
      </w:r>
      <w:r w:rsidR="00726E21">
        <w:t xml:space="preserve"> </w:t>
      </w:r>
      <w:r>
        <w:t xml:space="preserve">composition of plant-pollinator </w:t>
      </w:r>
      <w:r w:rsidR="00726E21">
        <w:t>communities</w:t>
      </w:r>
      <w:r w:rsidR="00A6341C">
        <w:t xml:space="preserve">, which is more useful for understanding community-level patterns than </w:t>
      </w:r>
      <w:r w:rsidR="00853B93">
        <w:t xml:space="preserve">species </w:t>
      </w:r>
      <w:r w:rsidR="00A6341C">
        <w:t>abundance or richness metrics</w:t>
      </w:r>
      <w:commentRangeStart w:id="8"/>
      <w:r w:rsidR="00940328">
        <w:t>.</w:t>
      </w:r>
      <w:commentRangeEnd w:id="8"/>
      <w:r w:rsidR="00B26863">
        <w:rPr>
          <w:rStyle w:val="CommentReference"/>
          <w:rFonts w:asciiTheme="minorHAnsi" w:hAnsiTheme="minorHAnsi" w:cstheme="minorBidi"/>
          <w:lang w:val="en-GB"/>
        </w:rPr>
        <w:commentReference w:id="8"/>
      </w:r>
      <w:r>
        <w:t xml:space="preserve"> </w:t>
      </w:r>
      <w:r w:rsidR="0014789D">
        <w:t>At the global scale,</w:t>
      </w:r>
      <w:r w:rsidR="00526312">
        <w:t xml:space="preserve"> we found that</w:t>
      </w:r>
      <w:r w:rsidR="0014789D">
        <w:t xml:space="preserve"> </w:t>
      </w:r>
      <w:proofErr w:type="spellStart"/>
      <w:r w:rsidR="00940328">
        <w:t>Köppen</w:t>
      </w:r>
      <w:proofErr w:type="spellEnd"/>
      <w:r w:rsidR="00940328">
        <w:t xml:space="preserve"> </w:t>
      </w:r>
      <w:r w:rsidR="00D47A48">
        <w:t>c</w:t>
      </w:r>
      <w:r w:rsidR="001F1081">
        <w:t>limate zone</w:t>
      </w:r>
      <w:r w:rsidR="0014789D">
        <w:t xml:space="preserve"> drives</w:t>
      </w:r>
      <w:r w:rsidR="000D1A18">
        <w:t xml:space="preserve"> compositional dissimilarities between </w:t>
      </w:r>
      <w:r w:rsidR="00A6341C">
        <w:t>plant-pollinator</w:t>
      </w:r>
      <w:r w:rsidR="000D1A18">
        <w:t xml:space="preserve"> </w:t>
      </w:r>
      <w:r w:rsidR="00940328">
        <w:t>interactions</w:t>
      </w:r>
      <w:r w:rsidR="00374977" w:rsidRPr="00780135">
        <w:t xml:space="preserve"> (PERMANOVA, F</w:t>
      </w:r>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composition of </w:t>
      </w:r>
      <w:r w:rsidR="001F1081">
        <w:t>tropical and arid zone 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Table S1</w:t>
      </w:r>
      <w:r w:rsidR="00374977" w:rsidRPr="00780135">
        <w:t xml:space="preserve">). </w:t>
      </w:r>
      <w:r w:rsidR="00374977">
        <w:t xml:space="preserve">The composition of </w:t>
      </w:r>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rsidR="000C11D4">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eastAsia="en-AU"/>
        </w:rPr>
        <w:lastRenderedPageBreak/>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9">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32AB0262"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p>
    <w:p w14:paraId="17E448EB" w14:textId="77777777" w:rsidR="0014789D" w:rsidRDefault="0014789D" w:rsidP="000D1A18">
      <w:pPr>
        <w:spacing w:line="480" w:lineRule="auto"/>
      </w:pPr>
    </w:p>
    <w:p w14:paraId="618ECDD8" w14:textId="0710BEC0" w:rsidR="00CE4367" w:rsidRDefault="00684FBD" w:rsidP="000D1A18">
      <w:pPr>
        <w:spacing w:line="480" w:lineRule="auto"/>
      </w:pPr>
      <w:r>
        <w:t xml:space="preserve">To explore </w:t>
      </w:r>
      <w:r w:rsidR="00F07755">
        <w:t>relative</w:t>
      </w:r>
      <w:r>
        <w:t xml:space="preserve"> differences in</w:t>
      </w:r>
      <w:r w:rsidR="00F07755">
        <w:t xml:space="preserve"> pollinator taxa</w:t>
      </w:r>
      <w:r w:rsidR="0040151A">
        <w:t xml:space="preserve"> </w:t>
      </w:r>
      <w:r>
        <w:t xml:space="preserve">across climate zones, we </w:t>
      </w:r>
      <w:r w:rsidR="00C73A6A">
        <w:t xml:space="preserve">used </w:t>
      </w:r>
      <w:r w:rsidR="00C73A6A" w:rsidRPr="00780135">
        <w:t xml:space="preserve">Bayesian generalised linear mixed </w:t>
      </w:r>
      <w:r w:rsidR="00C73A6A">
        <w:t xml:space="preserve">effects models and </w:t>
      </w:r>
      <w:r>
        <w:t xml:space="preserve">grouped pollinator species </w:t>
      </w:r>
      <w:r w:rsidR="00AB22E9">
        <w:t>by</w:t>
      </w:r>
      <w:r w:rsidR="00F07755">
        <w:t xml:space="preserve"> </w:t>
      </w:r>
      <w:r w:rsidR="00686061">
        <w:t xml:space="preserve">the following </w:t>
      </w:r>
      <w:r w:rsidR="00F07755">
        <w:t xml:space="preserve">taxonomic </w:t>
      </w:r>
      <w:r w:rsidR="00AB22E9">
        <w:t>groupings</w:t>
      </w:r>
      <w:r>
        <w:t xml:space="preserve">: </w:t>
      </w:r>
      <w:r w:rsidR="00AB22E9">
        <w:t xml:space="preserve">Syrphidae, </w:t>
      </w:r>
      <w:r w:rsidR="00B82AC7">
        <w:t>n</w:t>
      </w:r>
      <w:r w:rsidR="00AB22E9">
        <w:t>on-</w:t>
      </w:r>
      <w:r w:rsidR="00B82AC7">
        <w:t>s</w:t>
      </w:r>
      <w:r w:rsidR="00AB22E9">
        <w:t xml:space="preserve">yrphid </w:t>
      </w:r>
      <w:r>
        <w:t xml:space="preserve">Diptera, </w:t>
      </w:r>
      <w:r w:rsidR="00AB22E9">
        <w:t xml:space="preserve">Bees, </w:t>
      </w:r>
      <w:r w:rsidR="00B82AC7">
        <w:t>n</w:t>
      </w:r>
      <w:r w:rsidR="00AB22E9">
        <w:t>on-</w:t>
      </w:r>
      <w:r w:rsidR="00B82AC7">
        <w:t>b</w:t>
      </w:r>
      <w:r w:rsidR="00AB22E9">
        <w:t xml:space="preserve">ee </w:t>
      </w:r>
      <w:r>
        <w:t>Hymenoptera, Lepidoptera, Coleoptera.</w:t>
      </w:r>
      <w:r w:rsidR="00C73A6A">
        <w:t xml:space="preserve"> </w:t>
      </w:r>
      <w:r w:rsidR="00EE76F4">
        <w:t>Analysis at family-level was not feasible, due to a high number of singletons, but w</w:t>
      </w:r>
      <w:r w:rsidR="00CE4367">
        <w:t>e separated syrphid flies</w:t>
      </w:r>
      <w:r w:rsidR="002D547E">
        <w:t xml:space="preserve"> and bees from their respective taxonomic orders, as </w:t>
      </w:r>
      <w:r w:rsidR="00CE4367">
        <w:t xml:space="preserve">adults of these species are predominantly pollen-feeders and </w:t>
      </w:r>
      <w:r w:rsidR="002D547E">
        <w:t xml:space="preserve">are common and recognisable pollinators across most </w:t>
      </w:r>
      <w:r w:rsidR="00D75A8A">
        <w:t>terrestrial s</w:t>
      </w:r>
      <w:r w:rsidR="002D547E">
        <w:t>ystems</w:t>
      </w:r>
      <w:r w:rsidR="00EF57C9" w:rsidRPr="00EF57C9">
        <w:rPr>
          <w:szCs w:val="24"/>
          <w:vertAlign w:val="superscript"/>
        </w:rPr>
        <w:t>1,23</w:t>
      </w:r>
      <w:r w:rsidR="00CE4367">
        <w:t>.</w:t>
      </w:r>
      <w:r w:rsidR="002D547E">
        <w:t xml:space="preserve"> </w:t>
      </w:r>
      <w:r w:rsidR="0003412C">
        <w:t xml:space="preserve">We </w:t>
      </w:r>
      <w:r w:rsidR="00686061">
        <w:t>focused on</w:t>
      </w:r>
      <w:r w:rsidR="0003412C">
        <w:t xml:space="preserve"> two</w:t>
      </w:r>
      <w:r w:rsidR="00BB17BE">
        <w:t xml:space="preserve"> complementary </w:t>
      </w:r>
      <w:r w:rsidR="00634CE4">
        <w:t>models</w:t>
      </w:r>
      <w:r w:rsidR="00BB17BE">
        <w:t>: (</w:t>
      </w:r>
      <w:proofErr w:type="spellStart"/>
      <w:r w:rsidR="00BB17BE">
        <w:t>i</w:t>
      </w:r>
      <w:proofErr w:type="spellEnd"/>
      <w:r w:rsidR="00BB17BE">
        <w:t>) at the group level, we c</w:t>
      </w:r>
      <w:r w:rsidR="00634CE4">
        <w:t>alculated</w:t>
      </w:r>
      <w:r w:rsidR="00BB17BE">
        <w:t xml:space="preserve"> the proportion of links in each network</w:t>
      </w:r>
      <w:r w:rsidR="00800A9A">
        <w:t xml:space="preserve">, within each climate </w:t>
      </w:r>
      <w:r w:rsidR="00800A9A">
        <w:lastRenderedPageBreak/>
        <w:t>zone,</w:t>
      </w:r>
      <w:r w:rsidR="00BB17BE">
        <w:t xml:space="preserve"> held by all species in the respective taxonomic group; (ii) within each taxonomic group, we </w:t>
      </w:r>
      <w:r w:rsidR="00634CE4">
        <w:t xml:space="preserve">estimated </w:t>
      </w:r>
      <w:r w:rsidR="00BB17BE">
        <w:t xml:space="preserve">species-level absolute generalism, i.e. number of plant partners </w:t>
      </w:r>
      <w:r w:rsidR="00C654AA">
        <w:t xml:space="preserve">(degree) </w:t>
      </w:r>
      <w:r w:rsidR="00800A9A">
        <w:t>within a given network, in a given climate zone, that were</w:t>
      </w:r>
      <w:r w:rsidR="00634CE4">
        <w:t xml:space="preserve"> </w:t>
      </w:r>
      <w:r w:rsidR="00BB17BE">
        <w:t>visited by a species</w:t>
      </w:r>
      <w:r w:rsidR="00634CE4">
        <w:t xml:space="preserve"> in that group</w:t>
      </w:r>
      <w:r w:rsidR="00BB17BE">
        <w:t xml:space="preserve">. </w:t>
      </w:r>
      <w:r w:rsidR="00634CE4">
        <w:t xml:space="preserve">Taxa comprising a higher proportion of network links may be more suited to </w:t>
      </w:r>
      <w:r w:rsidR="00800A9A">
        <w:t>th</w:t>
      </w:r>
      <w:r w:rsidR="00634CE4">
        <w:t>e</w:t>
      </w:r>
      <w:r w:rsidR="00800A9A">
        <w:t xml:space="preserve"> relevant</w:t>
      </w:r>
      <w:r w:rsidR="00634CE4">
        <w:t xml:space="preserve"> environmental conditions</w:t>
      </w:r>
      <w:r w:rsidR="00800A9A" w:rsidRPr="00800A9A">
        <w:rPr>
          <w:szCs w:val="24"/>
          <w:vertAlign w:val="superscript"/>
        </w:rPr>
        <w:t>24</w:t>
      </w:r>
      <w:r w:rsidR="00800A9A">
        <w:t>. However</w:t>
      </w:r>
      <w:r w:rsidR="00BB17BE">
        <w:t>, a taxonomic group can dominate a network, but that group may be comprised predominantly of specialist species.</w:t>
      </w:r>
    </w:p>
    <w:p w14:paraId="7393EA57" w14:textId="77777777" w:rsidR="00CE4367" w:rsidRDefault="00CE4367" w:rsidP="000D1A18">
      <w:pPr>
        <w:spacing w:line="480" w:lineRule="auto"/>
      </w:pPr>
    </w:p>
    <w:p w14:paraId="69FFF7E0" w14:textId="4420C13A" w:rsidR="0014789D" w:rsidRDefault="00BB17BE" w:rsidP="000D1A18">
      <w:pPr>
        <w:spacing w:line="480" w:lineRule="auto"/>
      </w:pPr>
      <w:r>
        <w:t>W</w:t>
      </w:r>
      <w:r w:rsidR="00CE4367">
        <w:t>e found that</w:t>
      </w:r>
      <w:r w:rsidR="00D75A8A">
        <w:t xml:space="preserve">, relative to other taxonomic groups, </w:t>
      </w:r>
      <w:r w:rsidR="008C355D">
        <w:t xml:space="preserve">bees </w:t>
      </w:r>
      <w:r w:rsidR="000448B9">
        <w:t>had the greatest proportion of links</w:t>
      </w:r>
      <w:r w:rsidR="008C355D">
        <w:t xml:space="preserve"> in</w:t>
      </w:r>
      <w:r w:rsidR="00CE4367">
        <w:t xml:space="preserve"> </w:t>
      </w:r>
      <w:r w:rsidR="000A6020">
        <w:t xml:space="preserve">continental </w:t>
      </w:r>
      <w:commentRangeStart w:id="9"/>
      <w:r w:rsidR="000A6020">
        <w:t xml:space="preserve">(~32%) </w:t>
      </w:r>
      <w:commentRangeEnd w:id="9"/>
      <w:r w:rsidR="000A6020">
        <w:rPr>
          <w:rStyle w:val="CommentReference"/>
          <w:rFonts w:asciiTheme="minorHAnsi" w:hAnsiTheme="minorHAnsi" w:cstheme="minorBidi"/>
          <w:lang w:val="en-GB"/>
        </w:rPr>
        <w:commentReference w:id="9"/>
      </w:r>
      <w:r w:rsidR="00D75A8A">
        <w:t xml:space="preserve">and </w:t>
      </w:r>
      <w:r w:rsidR="000A6020">
        <w:t xml:space="preserve">temperate </w:t>
      </w:r>
      <w:r w:rsidR="000A6020" w:rsidRPr="000A6020">
        <w:rPr>
          <w:highlight w:val="yellow"/>
        </w:rPr>
        <w:t>(~30%)</w:t>
      </w:r>
      <w:r w:rsidR="000A6020">
        <w:t xml:space="preserve"> </w:t>
      </w:r>
      <w:r w:rsidR="008C355D">
        <w:t>climate zone</w:t>
      </w:r>
      <w:r w:rsidR="000A6020">
        <w:t xml:space="preserve">s </w:t>
      </w:r>
      <w:r w:rsidR="008C355D">
        <w:t xml:space="preserve">(Figure 2A). </w:t>
      </w:r>
      <w:r w:rsidR="00B82AC7">
        <w:t>Tropical zone networks were dominated by bees</w:t>
      </w:r>
      <w:r w:rsidR="00EE76F4">
        <w:t xml:space="preserve"> </w:t>
      </w:r>
      <w:r w:rsidR="00EE76F4" w:rsidRPr="00EE76F4">
        <w:rPr>
          <w:highlight w:val="yellow"/>
        </w:rPr>
        <w:t>(~26%)</w:t>
      </w:r>
      <w:r w:rsidR="00B82AC7">
        <w:t xml:space="preserve"> and non-syrphid Diptera</w:t>
      </w:r>
      <w:r w:rsidR="00EE76F4">
        <w:t xml:space="preserve"> </w:t>
      </w:r>
      <w:r w:rsidR="00EE76F4" w:rsidRPr="00EE76F4">
        <w:rPr>
          <w:highlight w:val="yellow"/>
        </w:rPr>
        <w:t>(~24%)</w:t>
      </w:r>
      <w:r w:rsidR="0003412C" w:rsidRPr="00EE76F4">
        <w:rPr>
          <w:highlight w:val="yellow"/>
        </w:rPr>
        <w:t>,</w:t>
      </w:r>
      <w:r w:rsidR="0003412C">
        <w:t xml:space="preserve"> while polar zone networks were dominated by non-syrphid Diptera</w:t>
      </w:r>
      <w:r w:rsidR="00EE76F4">
        <w:t xml:space="preserve"> </w:t>
      </w:r>
      <w:r w:rsidR="00EE76F4" w:rsidRPr="00EE76F4">
        <w:rPr>
          <w:highlight w:val="yellow"/>
        </w:rPr>
        <w:t>(~36%)</w:t>
      </w:r>
      <w:r w:rsidR="0003412C">
        <w:t xml:space="preserve"> (Figure 2A)</w:t>
      </w:r>
      <w:r w:rsidR="00B82AC7">
        <w:t>.</w:t>
      </w:r>
      <w:r w:rsidR="000A6020">
        <w:t xml:space="preserve"> Arid and continental zone networks showed the </w:t>
      </w:r>
      <w:r w:rsidR="00D75A8A">
        <w:t>greatest o</w:t>
      </w:r>
      <w:r w:rsidR="000A6020">
        <w:t>verlap among taxonomic groups</w:t>
      </w:r>
      <w:r w:rsidR="00D75A8A">
        <w:t>, with Hymenoptera and Diptera groups holding the highest proportion of links</w:t>
      </w:r>
      <w:r w:rsidR="00686061">
        <w:t xml:space="preserve"> in these zones</w:t>
      </w:r>
      <w:r w:rsidR="000A6020">
        <w:t>.</w:t>
      </w:r>
      <w:r w:rsidR="00AD21E4">
        <w:t xml:space="preserve"> </w:t>
      </w:r>
      <w:r w:rsidR="0003412C">
        <w:t>At the species</w:t>
      </w:r>
      <w:r w:rsidR="00686061">
        <w:t xml:space="preserve"> </w:t>
      </w:r>
      <w:r w:rsidR="0003412C">
        <w:t>level,</w:t>
      </w:r>
      <w:r w:rsidR="00721A0B">
        <w:t xml:space="preserve"> </w:t>
      </w:r>
      <w:r>
        <w:t xml:space="preserve">there was high variation among taxa and climate zones, but </w:t>
      </w:r>
      <w:r w:rsidR="0003412C">
        <w:t>most taxonomic groups showed high specialisation</w:t>
      </w:r>
      <w:r>
        <w:t>, particularly in temperate and continental networks (Figure 2B)</w:t>
      </w:r>
      <w:r w:rsidR="0003412C">
        <w:t xml:space="preserve">. </w:t>
      </w:r>
      <w:r>
        <w:t>B</w:t>
      </w:r>
      <w:r w:rsidR="00721A0B">
        <w:t>ee species</w:t>
      </w:r>
      <w:r w:rsidR="0003412C">
        <w:t>, on average,</w:t>
      </w:r>
      <w:r w:rsidR="00CE4367">
        <w:t xml:space="preserve"> </w:t>
      </w:r>
      <w:r>
        <w:t>were the most</w:t>
      </w:r>
      <w:r w:rsidR="00CE4367">
        <w:t xml:space="preserve"> generalised (i.e. </w:t>
      </w:r>
      <w:r w:rsidR="002D547E">
        <w:t>visited the most number of plant partners</w:t>
      </w:r>
      <w:r w:rsidR="00CE4367">
        <w:t xml:space="preserve">) </w:t>
      </w:r>
      <w:r w:rsidR="002D547E">
        <w:t xml:space="preserve">in </w:t>
      </w:r>
      <w:r w:rsidR="000A6020">
        <w:t xml:space="preserve">nearly </w:t>
      </w:r>
      <w:r w:rsidR="002D547E">
        <w:t>all climate zones</w:t>
      </w:r>
      <w:r>
        <w:t xml:space="preserve"> (Figure 3),</w:t>
      </w:r>
      <w:r w:rsidR="002D547E">
        <w:t xml:space="preserve"> except polar</w:t>
      </w:r>
      <w:r>
        <w:t xml:space="preserve"> where Syrphidae </w:t>
      </w:r>
      <w:r w:rsidR="000A6020">
        <w:t>were the most generalised</w:t>
      </w:r>
      <w:r w:rsidR="00EE76F4">
        <w:t xml:space="preserve"> (</w:t>
      </w:r>
      <w:r w:rsidR="000A6020" w:rsidRPr="00D75A8A">
        <w:rPr>
          <w:highlight w:val="yellow"/>
        </w:rPr>
        <w:t>average</w:t>
      </w:r>
      <w:r w:rsidR="00EE76F4" w:rsidRPr="00D75A8A">
        <w:rPr>
          <w:highlight w:val="yellow"/>
        </w:rPr>
        <w:t xml:space="preserve"> 2.5</w:t>
      </w:r>
      <w:r w:rsidR="00EE76F4">
        <w:t xml:space="preserve"> plant</w:t>
      </w:r>
      <w:r w:rsidR="000A6020">
        <w:t xml:space="preserve"> partner</w:t>
      </w:r>
      <w:r w:rsidR="00EE76F4">
        <w:t>s per syrphid species)</w:t>
      </w:r>
      <w:r w:rsidR="0003412C">
        <w:t xml:space="preserve"> </w:t>
      </w:r>
      <w:r w:rsidR="00FA2E8F">
        <w:t>(Figure 2</w:t>
      </w:r>
      <w:r w:rsidR="000E1A3C">
        <w:t>B</w:t>
      </w:r>
      <w:r w:rsidR="00FA2E8F">
        <w:t>)</w:t>
      </w:r>
      <w:r w:rsidR="00B82AC7">
        <w:t xml:space="preserve">. </w:t>
      </w:r>
      <w:r w:rsidR="000A6020">
        <w:t>Overall, the highest level of absolute generalism was found for bee species in tropical networks (</w:t>
      </w:r>
      <w:r w:rsidR="000A6020" w:rsidRPr="00D75A8A">
        <w:rPr>
          <w:highlight w:val="yellow"/>
        </w:rPr>
        <w:t>average 3</w:t>
      </w:r>
      <w:r w:rsidR="000A6020">
        <w:t xml:space="preserve"> plant partners per bee species) (Figure 2B).</w:t>
      </w:r>
    </w:p>
    <w:p w14:paraId="2EA9414E" w14:textId="6CAA7B81" w:rsidR="008B580D" w:rsidRPr="00EE2431" w:rsidRDefault="00C63D5E" w:rsidP="000D1A18">
      <w:pPr>
        <w:spacing w:line="480" w:lineRule="auto"/>
        <w:rPr>
          <w:b/>
          <w:sz w:val="36"/>
        </w:rPr>
      </w:pPr>
      <w:r>
        <w:rPr>
          <w:noProof/>
          <w:lang w:eastAsia="en-AU"/>
        </w:rPr>
        <w:lastRenderedPageBreak/>
        <w:drawing>
          <wp:inline distT="0" distB="0" distL="0" distR="0" wp14:anchorId="6350F753" wp14:editId="0D38C30E">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4015740"/>
                    </a:xfrm>
                    <a:prstGeom prst="rect">
                      <a:avLst/>
                    </a:prstGeom>
                  </pic:spPr>
                </pic:pic>
              </a:graphicData>
            </a:graphic>
          </wp:inline>
        </w:drawing>
      </w:r>
    </w:p>
    <w:p w14:paraId="6F0DA3D8" w14:textId="0305ACF5" w:rsidR="00955FE0" w:rsidRPr="00DE7948" w:rsidRDefault="008B580D" w:rsidP="00955FE0">
      <w:pPr>
        <w:spacing w:line="480" w:lineRule="auto"/>
      </w:pPr>
      <w:commentRangeStart w:id="10"/>
      <w:r w:rsidRPr="005B6969">
        <w:rPr>
          <w:b/>
        </w:rPr>
        <w:t xml:space="preserve">Figure </w:t>
      </w:r>
      <w:r w:rsidR="001F3D41">
        <w:rPr>
          <w:b/>
        </w:rPr>
        <w:t>2</w:t>
      </w:r>
      <w:commentRangeEnd w:id="10"/>
      <w:r w:rsidR="00C63D5E">
        <w:rPr>
          <w:rStyle w:val="CommentReference"/>
          <w:rFonts w:asciiTheme="minorHAnsi" w:hAnsiTheme="minorHAnsi" w:cstheme="minorBidi"/>
          <w:lang w:val="en-GB"/>
        </w:rPr>
        <w:commentReference w:id="10"/>
      </w:r>
      <w:r w:rsidRPr="005B6969">
        <w:rPr>
          <w:b/>
        </w:rPr>
        <w:t>.</w:t>
      </w:r>
      <w:r w:rsidRPr="005B6969">
        <w:t xml:space="preserve"> </w:t>
      </w:r>
      <w:r w:rsidR="00C63D5E">
        <w:t>(</w:t>
      </w:r>
      <w:r w:rsidRPr="005B6969">
        <w:t xml:space="preserve">A) </w:t>
      </w:r>
      <w:commentRangeStart w:id="11"/>
      <w:r w:rsidRPr="005B6969">
        <w:t xml:space="preserve">Model-estimated proportion of network </w:t>
      </w:r>
      <w:commentRangeEnd w:id="11"/>
      <w:r w:rsidR="0040151A">
        <w:rPr>
          <w:rStyle w:val="CommentReference"/>
          <w:rFonts w:asciiTheme="minorHAnsi" w:hAnsiTheme="minorHAnsi" w:cstheme="minorBidi"/>
          <w:lang w:val="en-GB"/>
        </w:rPr>
        <w:commentReference w:id="11"/>
      </w:r>
      <w:r w:rsidRPr="005B6969">
        <w:t xml:space="preserve">links </w:t>
      </w:r>
      <w:r w:rsidR="0003412C">
        <w:t xml:space="preserve">at the taxonomic group level </w:t>
      </w:r>
      <w:r w:rsidRPr="005B6969">
        <w:t xml:space="preserve">and (B) </w:t>
      </w:r>
      <w:r w:rsidR="008C355D">
        <w:t xml:space="preserve">species-level </w:t>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10B5EECC" w14:textId="77777777" w:rsidR="008B580D" w:rsidRDefault="008B580D" w:rsidP="000D1A18">
      <w:pPr>
        <w:spacing w:line="480" w:lineRule="auto"/>
      </w:pPr>
    </w:p>
    <w:p w14:paraId="7D33FD6B" w14:textId="77777777" w:rsidR="00C63D5E" w:rsidRPr="00C63D5E" w:rsidRDefault="00C63D5E" w:rsidP="000D1A18">
      <w:pPr>
        <w:spacing w:line="480" w:lineRule="auto"/>
        <w:sectPr w:rsidR="00C63D5E" w:rsidRPr="00C63D5E"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eastAsia="en-AU"/>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0D004E9B" w:rsidR="008B580D" w:rsidRPr="00EE2431" w:rsidRDefault="008B580D" w:rsidP="00827627">
      <w:pPr>
        <w:tabs>
          <w:tab w:val="left" w:pos="5361"/>
        </w:tabs>
        <w:spacing w:line="480" w:lineRule="auto"/>
        <w:rPr>
          <w:i/>
        </w:rPr>
      </w:pPr>
      <w:r w:rsidRPr="0026242A">
        <w:rPr>
          <w:b/>
        </w:rPr>
        <w:t xml:space="preserve">Figure </w:t>
      </w:r>
      <w:r w:rsidR="001F3D41">
        <w:rPr>
          <w:b/>
        </w:rPr>
        <w:t>3</w:t>
      </w:r>
      <w:r w:rsidRPr="0026242A">
        <w:t xml:space="preserve"> Global map of </w:t>
      </w:r>
      <w:r w:rsidR="000E1A3C">
        <w:t xml:space="preserve">absolute </w:t>
      </w:r>
      <w:r>
        <w:t xml:space="preserve">generalism for </w:t>
      </w:r>
      <w:r w:rsidRPr="0026242A">
        <w:t xml:space="preserve">each pollinator </w:t>
      </w:r>
      <w:r>
        <w:t xml:space="preserve">taxonomic </w:t>
      </w:r>
      <w:r w:rsidRPr="0026242A">
        <w:t xml:space="preserve">group within climate zones. Circles represent individual networks. Circle size is relative to </w:t>
      </w:r>
      <w:r>
        <w:t xml:space="preserve">the model estimates for pollinator generalism (number of plant partners) for </w:t>
      </w:r>
      <w:r w:rsidRPr="0026242A">
        <w:t>each pollinator taxonomic group within each network.</w:t>
      </w:r>
      <w:r w:rsidR="002D547E" w:rsidRPr="002D547E">
        <w:t xml:space="preserve"> </w:t>
      </w:r>
      <w:r w:rsidR="002D547E" w:rsidRPr="005B6969">
        <w:t xml:space="preserve">Predictions of pollinator </w:t>
      </w:r>
      <w:r w:rsidR="002D547E">
        <w:t>generalism</w:t>
      </w:r>
      <w:r w:rsidR="002D547E" w:rsidRPr="005B6969">
        <w:t xml:space="preserve"> are constrained to equal network si</w:t>
      </w:r>
      <w:r w:rsidR="002D547E">
        <w:t>ze (100 plant-pollinator links).</w:t>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1ACEAE03" w14:textId="1D7AECF3" w:rsidR="00016941" w:rsidRDefault="00501914" w:rsidP="000D1A18">
      <w:pPr>
        <w:spacing w:line="480" w:lineRule="auto"/>
      </w:pPr>
      <w:r>
        <w:lastRenderedPageBreak/>
        <w:t>Relative to other taxa, b</w:t>
      </w:r>
      <w:r w:rsidR="00016941">
        <w:t>ees and flies had the greatest proportion of links in all networks across all climate zones, while lepidopterans, coleopterans and non-bee hymenopterans had less than 15% of links in nearly all networks and were consistently more specialised than other pollinator species. The only exception was non-bee hymenopterans in arid zone networks, where these species had a higher number of links and visited more plant partners compared to other climate zones.</w:t>
      </w:r>
      <w:r w:rsidR="00855A73">
        <w:t xml:space="preserve"> </w:t>
      </w:r>
      <w:r w:rsidR="00016941">
        <w:t xml:space="preserve"> Bees are generally considered the most important pollinators globally, but knowledge of other pollinators is limited</w:t>
      </w:r>
      <w:r w:rsidR="00800A9A" w:rsidRPr="00800A9A">
        <w:rPr>
          <w:szCs w:val="24"/>
          <w:vertAlign w:val="superscript"/>
        </w:rPr>
        <w:t>1,25</w:t>
      </w:r>
      <w:r w:rsidR="00016941">
        <w:t>, therefore our results should stimulate greater research effort into understanding the relative importance of non-bee pollinator taxa in different systems</w:t>
      </w:r>
      <w:r>
        <w:t>, as well as variation in pollinator community effectiveness across space and time</w:t>
      </w:r>
      <w:r w:rsidR="00800A9A" w:rsidRPr="00800A9A">
        <w:rPr>
          <w:szCs w:val="24"/>
          <w:vertAlign w:val="superscript"/>
        </w:rPr>
        <w:t>26</w:t>
      </w:r>
      <w:r w:rsidR="00016941">
        <w:t xml:space="preserve">. </w:t>
      </w:r>
    </w:p>
    <w:p w14:paraId="74B81BE6" w14:textId="77777777" w:rsidR="00016941" w:rsidRDefault="00016941" w:rsidP="000D1A18">
      <w:pPr>
        <w:spacing w:line="480" w:lineRule="auto"/>
      </w:pPr>
    </w:p>
    <w:p w14:paraId="2A44FE34" w14:textId="7DA6E4AB" w:rsidR="008F5086" w:rsidRDefault="00016941" w:rsidP="000D1A18">
      <w:pPr>
        <w:spacing w:line="480" w:lineRule="auto"/>
      </w:pPr>
      <w:r>
        <w:t>We</w:t>
      </w:r>
      <w:r w:rsidR="00505E79">
        <w:t xml:space="preserve"> provide empirical evidence</w:t>
      </w:r>
      <w:r w:rsidR="00686061">
        <w:t xml:space="preserve"> at the global scale to support </w:t>
      </w:r>
      <w:r w:rsidR="00561642">
        <w:t>individual reports</w:t>
      </w:r>
      <w:r w:rsidR="00800A9A" w:rsidRPr="00800A9A">
        <w:rPr>
          <w:szCs w:val="24"/>
          <w:vertAlign w:val="superscript"/>
        </w:rPr>
        <w:t>6,27</w:t>
      </w:r>
      <w:r w:rsidR="00686061">
        <w:t xml:space="preserve"> </w:t>
      </w:r>
      <w:r w:rsidR="00505E79">
        <w:t xml:space="preserve">that flies are </w:t>
      </w:r>
      <w:r w:rsidR="006227C8">
        <w:t>the most</w:t>
      </w:r>
      <w:r w:rsidR="00505E79">
        <w:t xml:space="preserve"> commonly-observed </w:t>
      </w:r>
      <w:r w:rsidR="006227C8">
        <w:t xml:space="preserve">pollinator </w:t>
      </w:r>
      <w:r w:rsidR="00505E79">
        <w:t>(relative to other taxa) in polar zone plant-pollinator networks</w:t>
      </w:r>
      <w:r w:rsidR="00561642">
        <w:t xml:space="preserve">. </w:t>
      </w:r>
      <w:r w:rsidR="00505E79">
        <w:t>We also</w:t>
      </w:r>
      <w:r w:rsidR="00FE1F7D">
        <w:t xml:space="preserve"> highlight how focusing </w:t>
      </w:r>
      <w:r w:rsidR="00A17FF8">
        <w:t xml:space="preserve">on </w:t>
      </w:r>
      <w:r w:rsidR="00D21A9C">
        <w:t>specific pollinator taxa in plant-pollinator community studies</w:t>
      </w:r>
      <w:r w:rsidR="00FE1F7D">
        <w:t xml:space="preserve"> </w:t>
      </w:r>
      <w:r w:rsidR="007C7A45">
        <w:t xml:space="preserve">can </w:t>
      </w:r>
      <w:r w:rsidR="00FE1F7D">
        <w:t xml:space="preserve">overlook important information about </w:t>
      </w:r>
      <w:r w:rsidR="00A17FF8">
        <w:t>community-level interactions</w:t>
      </w:r>
      <w:r w:rsidR="00FE1F7D">
        <w:t>.</w:t>
      </w:r>
      <w:r w:rsidR="00CE4367">
        <w:t xml:space="preserve"> Fo</w:t>
      </w:r>
      <w:r w:rsidR="008F5086">
        <w:t>r example, non-syrphid Diptera have the</w:t>
      </w:r>
      <w:r w:rsidR="00CE4367">
        <w:t xml:space="preserve"> greatest proportion of network links (about 35%) </w:t>
      </w:r>
      <w:r w:rsidR="008F5086">
        <w:t xml:space="preserve">in polar zone networks, </w:t>
      </w:r>
      <w:r w:rsidR="00CE4367">
        <w:t xml:space="preserve">but most </w:t>
      </w:r>
      <w:r w:rsidR="008F5086">
        <w:t>non-syrphid Diptera s</w:t>
      </w:r>
      <w:r w:rsidR="00CE4367">
        <w:t xml:space="preserve">pecies </w:t>
      </w:r>
      <w:r w:rsidR="008F5086">
        <w:t xml:space="preserve">are actually quite specialised, having </w:t>
      </w:r>
      <w:r w:rsidR="00CE4367">
        <w:t>on av</w:t>
      </w:r>
      <w:r w:rsidR="008F5086">
        <w:t xml:space="preserve">erage approximately one plant partner in each network. </w:t>
      </w:r>
      <w:r w:rsidR="00A17FF8">
        <w:t xml:space="preserve">In contrast, Syrphidae had a much lower proportion of links in polar networks (approximately 12%), but were more generalised relative to other species, showing the highest number of plant partners and the greatest variation in generalism among species. </w:t>
      </w:r>
      <w:r w:rsidR="00955FE0">
        <w:t>Similarly, bee</w:t>
      </w:r>
      <w:r w:rsidR="008F5086">
        <w:t xml:space="preserve"> species visited the highest number of</w:t>
      </w:r>
      <w:r w:rsidR="00955FE0">
        <w:t xml:space="preserve"> plant species in tropical zone</w:t>
      </w:r>
      <w:r w:rsidR="00853B93">
        <w:t xml:space="preserve"> network</w:t>
      </w:r>
      <w:r w:rsidR="00955FE0">
        <w:t>s</w:t>
      </w:r>
      <w:r w:rsidR="008F5086">
        <w:t xml:space="preserve">; but bees, as a </w:t>
      </w:r>
      <w:r w:rsidR="00505E79">
        <w:t xml:space="preserve">taxonomic </w:t>
      </w:r>
      <w:r w:rsidR="008F5086">
        <w:t xml:space="preserve">group, </w:t>
      </w:r>
      <w:r w:rsidR="00955FE0">
        <w:t xml:space="preserve">had the greatest proportion of network </w:t>
      </w:r>
      <w:r w:rsidR="00D90ADA">
        <w:t xml:space="preserve">links in continental </w:t>
      </w:r>
      <w:r w:rsidR="008F5086">
        <w:t xml:space="preserve">and temperate </w:t>
      </w:r>
      <w:r w:rsidR="00D90ADA">
        <w:t>zones.</w:t>
      </w:r>
      <w:r w:rsidR="00FE1F7D">
        <w:t xml:space="preserve"> </w:t>
      </w:r>
      <w:r w:rsidR="00853B93">
        <w:t xml:space="preserve">Plant richness </w:t>
      </w:r>
      <w:r w:rsidR="00853B93" w:rsidRPr="005B5E71">
        <w:rPr>
          <w:i/>
        </w:rPr>
        <w:t>per se</w:t>
      </w:r>
      <w:r w:rsidR="00853B93">
        <w:t xml:space="preserve"> is unlikely to be driving the differences in pollinator generalism we find here, because c</w:t>
      </w:r>
      <w:r w:rsidR="005B5E71">
        <w:t xml:space="preserve">limate zone strongly predicted composition of </w:t>
      </w:r>
      <w:r w:rsidR="00C062F1">
        <w:t>plant-pollinator communities</w:t>
      </w:r>
      <w:r w:rsidR="005B5E71">
        <w:t xml:space="preserve"> (Figure </w:t>
      </w:r>
      <w:r w:rsidR="005B5E71">
        <w:lastRenderedPageBreak/>
        <w:t xml:space="preserve">1), despite </w:t>
      </w:r>
      <w:r w:rsidR="00853B93">
        <w:t>there being no</w:t>
      </w:r>
      <w:r w:rsidR="008F5086">
        <w:t xml:space="preserve"> difference in </w:t>
      </w:r>
      <w:r w:rsidR="00D71546">
        <w:t xml:space="preserve">network-level </w:t>
      </w:r>
      <w:r w:rsidR="008F5086">
        <w:t xml:space="preserve">plant richness </w:t>
      </w:r>
      <w:r w:rsidR="005B5E71">
        <w:t>between</w:t>
      </w:r>
      <w:r w:rsidR="008F5086">
        <w:t xml:space="preserve"> climate zones (*</w:t>
      </w:r>
      <w:proofErr w:type="spellStart"/>
      <w:r w:rsidR="008F5086" w:rsidRPr="008F5086">
        <w:rPr>
          <w:highlight w:val="yellow"/>
        </w:rPr>
        <w:t>Supp</w:t>
      </w:r>
      <w:proofErr w:type="spellEnd"/>
      <w:r w:rsidR="008F5086" w:rsidRPr="008F5086">
        <w:rPr>
          <w:highlight w:val="yellow"/>
        </w:rPr>
        <w:t xml:space="preserve"> </w:t>
      </w:r>
      <w:commentRangeStart w:id="12"/>
      <w:r w:rsidR="008F5086" w:rsidRPr="008F5086">
        <w:rPr>
          <w:highlight w:val="yellow"/>
        </w:rPr>
        <w:t>Material</w:t>
      </w:r>
      <w:commentRangeEnd w:id="12"/>
      <w:r w:rsidR="008F5086">
        <w:rPr>
          <w:rStyle w:val="CommentReference"/>
          <w:rFonts w:asciiTheme="minorHAnsi" w:hAnsiTheme="minorHAnsi" w:cstheme="minorBidi"/>
          <w:lang w:val="en-GB"/>
        </w:rPr>
        <w:commentReference w:id="12"/>
      </w:r>
      <w:r w:rsidR="008F5086">
        <w:t>)</w:t>
      </w:r>
      <w:r w:rsidR="005B5E71">
        <w:t xml:space="preserve">. </w:t>
      </w:r>
    </w:p>
    <w:p w14:paraId="7FF1C4BD" w14:textId="77777777" w:rsidR="00C062F1" w:rsidRDefault="00C062F1" w:rsidP="000D1A18">
      <w:pPr>
        <w:spacing w:line="480" w:lineRule="auto"/>
      </w:pPr>
    </w:p>
    <w:p w14:paraId="7428BFA1" w14:textId="6A303F8C" w:rsidR="00690CE2" w:rsidRDefault="00C73A6A" w:rsidP="000D1A18">
      <w:pPr>
        <w:spacing w:line="480" w:lineRule="auto"/>
      </w:pPr>
      <w:r>
        <w:t xml:space="preserve">Our analysis is based </w:t>
      </w:r>
      <w:r w:rsidR="002115A4">
        <w:t xml:space="preserve">on </w:t>
      </w:r>
      <w:r w:rsidR="008F5166">
        <w:t>the most comprehensive set of insect pollinator networks collated thus far</w:t>
      </w:r>
      <w:r>
        <w:t>. Moreover,</w:t>
      </w:r>
      <w:r w:rsidR="002115A4">
        <w:t xml:space="preserve"> we separate insect pollinators into </w:t>
      </w:r>
      <w:r w:rsidR="00505E79">
        <w:t>taxonomic groups for analysis</w:t>
      </w:r>
      <w:r w:rsidR="002115A4">
        <w:t>, where</w:t>
      </w:r>
      <w:r w:rsidR="00457ED5">
        <w:t>as</w:t>
      </w:r>
      <w:r w:rsidR="002115A4">
        <w:t xml:space="preserve"> other studies have </w:t>
      </w:r>
      <w:r w:rsidR="008F5166">
        <w:t>largely considered</w:t>
      </w:r>
      <w:r w:rsidR="002115A4">
        <w:t xml:space="preserve"> overall patterns </w:t>
      </w:r>
      <w:r w:rsidR="00705F24">
        <w:t>for</w:t>
      </w:r>
      <w:r w:rsidR="002115A4">
        <w:t xml:space="preserve"> all pollinators, often </w:t>
      </w:r>
      <w:r w:rsidR="00457ED5">
        <w:t>grouping</w:t>
      </w:r>
      <w:r w:rsidR="002115A4">
        <w:t xml:space="preserve"> </w:t>
      </w:r>
      <w:r w:rsidR="00505E79">
        <w:t xml:space="preserve">vertebrates </w:t>
      </w:r>
      <w:r w:rsidR="002115A4">
        <w:t>and insects together.</w:t>
      </w:r>
      <w:r>
        <w:t xml:space="preserve"> </w:t>
      </w:r>
      <w:r w:rsidR="00505E79">
        <w:t>In addition, we focus</w:t>
      </w:r>
      <w:r>
        <w:t xml:space="preserve"> on relative proportions of </w:t>
      </w:r>
      <w:r w:rsidR="008F5166">
        <w:t xml:space="preserve">observed </w:t>
      </w:r>
      <w:r>
        <w:t xml:space="preserve">pollinator taxa, rather than </w:t>
      </w:r>
      <w:r w:rsidR="00705F24">
        <w:t xml:space="preserve">comparing </w:t>
      </w:r>
      <w:r>
        <w:t xml:space="preserve">network structure or diversity metrics, which can be influenced by sampling effort or </w:t>
      </w:r>
      <w:commentRangeStart w:id="13"/>
      <w:r>
        <w:t>network size</w:t>
      </w:r>
      <w:commentRangeEnd w:id="13"/>
      <w:r w:rsidR="0098707D">
        <w:rPr>
          <w:rStyle w:val="CommentReference"/>
          <w:rFonts w:asciiTheme="minorHAnsi" w:hAnsiTheme="minorHAnsi" w:cstheme="minorBidi"/>
          <w:lang w:val="en-GB"/>
        </w:rPr>
        <w:commentReference w:id="13"/>
      </w:r>
      <w:r w:rsidR="002115A4">
        <w:t xml:space="preserve">. </w:t>
      </w:r>
      <w:r w:rsidR="00505E79" w:rsidRPr="00EA6CB9">
        <w:rPr>
          <w:lang w:val="en-GB"/>
        </w:rPr>
        <w:t xml:space="preserve">We </w:t>
      </w:r>
      <w:r w:rsidR="00501914">
        <w:rPr>
          <w:lang w:val="en-GB"/>
        </w:rPr>
        <w:t>also found</w:t>
      </w:r>
      <w:r w:rsidR="00505E79" w:rsidRPr="00EA6CB9">
        <w:rPr>
          <w:lang w:val="en-GB"/>
        </w:rPr>
        <w:t xml:space="preserve"> that climate is a more powerful predictor of </w:t>
      </w:r>
      <w:r w:rsidR="00C062F1">
        <w:rPr>
          <w:lang w:val="en-GB"/>
        </w:rPr>
        <w:t>insect community composition in</w:t>
      </w:r>
      <w:r w:rsidR="00505E79" w:rsidRPr="00EA6CB9">
        <w:rPr>
          <w:lang w:val="en-GB"/>
        </w:rPr>
        <w:t xml:space="preserve"> plant-pollinator networks than latitude</w:t>
      </w:r>
      <w:r w:rsidR="00505E79">
        <w:rPr>
          <w:lang w:val="en-GB"/>
        </w:rPr>
        <w:t xml:space="preserve"> (*</w:t>
      </w:r>
      <w:proofErr w:type="spellStart"/>
      <w:r w:rsidR="00505E79" w:rsidRPr="00505E79">
        <w:rPr>
          <w:highlight w:val="yellow"/>
          <w:lang w:val="en-GB"/>
        </w:rPr>
        <w:t>Supp</w:t>
      </w:r>
      <w:proofErr w:type="spellEnd"/>
      <w:r w:rsidR="00505E79" w:rsidRPr="00505E79">
        <w:rPr>
          <w:highlight w:val="yellow"/>
          <w:lang w:val="en-GB"/>
        </w:rPr>
        <w:t xml:space="preserve"> material</w:t>
      </w:r>
      <w:r w:rsidR="00505E79">
        <w:rPr>
          <w:lang w:val="en-GB"/>
        </w:rPr>
        <w:t>)</w:t>
      </w:r>
      <w:r w:rsidR="00505E79" w:rsidRPr="00EA6CB9">
        <w:rPr>
          <w:lang w:val="en-GB"/>
        </w:rPr>
        <w:t>, despite latitude receiving</w:t>
      </w:r>
      <w:r w:rsidR="00705F24">
        <w:t xml:space="preserve"> much attention as a potential driver of plant-pollinator interactions</w:t>
      </w:r>
      <w:r w:rsidR="00EF57C9" w:rsidRPr="00EF57C9">
        <w:rPr>
          <w:szCs w:val="24"/>
          <w:vertAlign w:val="superscript"/>
        </w:rPr>
        <w:t>20,22</w:t>
      </w:r>
      <w:r w:rsidR="00705F24">
        <w:t>. Furthermore, although previous work has discussed the influence of climate on plant-pollinator networks</w:t>
      </w:r>
      <w:r w:rsidR="00EF57C9" w:rsidRPr="00EF57C9">
        <w:rPr>
          <w:szCs w:val="24"/>
          <w:vertAlign w:val="superscript"/>
        </w:rPr>
        <w:t>20</w:t>
      </w:r>
      <w:r w:rsidR="00705F24">
        <w:t xml:space="preserve">, relationships </w:t>
      </w:r>
      <w:r w:rsidR="00D71546">
        <w:t>have mostly been</w:t>
      </w:r>
      <w:r w:rsidR="00705F24">
        <w:t xml:space="preserve"> tested </w:t>
      </w:r>
      <w:r w:rsidR="00FC31FA">
        <w:t>using</w:t>
      </w:r>
      <w:r w:rsidR="00CD05D7">
        <w:t xml:space="preserve"> temporal or</w:t>
      </w:r>
      <w:r w:rsidR="00FC31FA">
        <w:t xml:space="preserve"> annual temperature data. Yet c</w:t>
      </w:r>
      <w:r w:rsidR="00705F24">
        <w:t>limate is a multivariate space</w:t>
      </w:r>
      <w:r w:rsidR="00FC31FA">
        <w:t xml:space="preserve"> encompassing more than temperature</w:t>
      </w:r>
      <w:r w:rsidR="008F5166">
        <w:t xml:space="preserve"> fluctuations</w:t>
      </w:r>
      <w:r w:rsidR="00FC31FA">
        <w:t xml:space="preserve">. </w:t>
      </w:r>
      <w:proofErr w:type="spellStart"/>
      <w:r w:rsidR="008F5166">
        <w:t>Köppen</w:t>
      </w:r>
      <w:proofErr w:type="spellEnd"/>
      <w:r w:rsidR="008F5166">
        <w:t xml:space="preserve"> c</w:t>
      </w:r>
      <w:r w:rsidR="00CD05D7">
        <w:t>limate zone classifications are extremely useful for aggregating complex climate gradients and vegetation patterns into simple, ecologically meaningful categories</w:t>
      </w:r>
      <w:r w:rsidR="00800A9A" w:rsidRPr="00800A9A">
        <w:rPr>
          <w:szCs w:val="24"/>
          <w:vertAlign w:val="superscript"/>
        </w:rPr>
        <w:t>28</w:t>
      </w:r>
      <w:r w:rsidR="00FC31FA">
        <w:t xml:space="preserve">. </w:t>
      </w:r>
      <w:r w:rsidR="00D71546">
        <w:t>We now require additional networks</w:t>
      </w:r>
      <w:r w:rsidR="00CD05D7">
        <w:t xml:space="preserve"> across </w:t>
      </w:r>
      <w:r w:rsidR="00D71546">
        <w:t>underrepresented regions of the</w:t>
      </w:r>
      <w:r w:rsidR="00CD05D7">
        <w:t xml:space="preserve"> world to</w:t>
      </w:r>
      <w:r w:rsidR="00FC31FA">
        <w:t xml:space="preserve"> test whether the sub-categories of the </w:t>
      </w:r>
      <w:proofErr w:type="spellStart"/>
      <w:r w:rsidR="00CD05D7">
        <w:t>Köppen</w:t>
      </w:r>
      <w:proofErr w:type="spellEnd"/>
      <w:r w:rsidR="00CD05D7">
        <w:t xml:space="preserve"> </w:t>
      </w:r>
      <w:r w:rsidR="00FC31FA">
        <w:t>classification</w:t>
      </w:r>
      <w:r w:rsidR="00B210D6">
        <w:t xml:space="preserve">s </w:t>
      </w:r>
      <w:r w:rsidR="00D71546">
        <w:t>can better predict</w:t>
      </w:r>
      <w:r w:rsidR="00B210D6">
        <w:t xml:space="preserve"> more complex </w:t>
      </w:r>
      <w:r w:rsidR="00D71546">
        <w:t xml:space="preserve">environmental variation in </w:t>
      </w:r>
      <w:r w:rsidR="00B210D6">
        <w:t xml:space="preserve">plant-pollinator </w:t>
      </w:r>
      <w:r w:rsidR="00501914">
        <w:t xml:space="preserve">community </w:t>
      </w:r>
      <w:r w:rsidR="00B210D6">
        <w:t>interactions</w:t>
      </w:r>
      <w:r w:rsidR="00FC31FA">
        <w:t>.</w:t>
      </w:r>
      <w:r w:rsidR="00D71546">
        <w:t xml:space="preserve"> </w:t>
      </w:r>
      <w:r w:rsidR="00FC31FA">
        <w:t xml:space="preserve"> </w:t>
      </w:r>
    </w:p>
    <w:p w14:paraId="26103321" w14:textId="77777777" w:rsidR="00CD05D7" w:rsidRDefault="00CD05D7" w:rsidP="000D1A18">
      <w:pPr>
        <w:spacing w:line="480" w:lineRule="auto"/>
      </w:pPr>
    </w:p>
    <w:p w14:paraId="37DAF042" w14:textId="426AF3FB" w:rsidR="00FC31FA" w:rsidRDefault="00B210D6" w:rsidP="000D1A18">
      <w:pPr>
        <w:spacing w:line="480" w:lineRule="auto"/>
      </w:pPr>
      <w:r>
        <w:t>Climate change affects plant-pollinator networks through phenological mismatches</w:t>
      </w:r>
      <w:r w:rsidR="007108F3">
        <w:t>, with potentially devastating effects on ecosystem function</w:t>
      </w:r>
      <w:r w:rsidR="00EF57C9" w:rsidRPr="00EF57C9">
        <w:rPr>
          <w:szCs w:val="24"/>
          <w:vertAlign w:val="superscript"/>
        </w:rPr>
        <w:t>16</w:t>
      </w:r>
      <w:r>
        <w:t xml:space="preserve">. </w:t>
      </w:r>
      <w:r w:rsidR="00A5109B">
        <w:t xml:space="preserve">Interaction networks can be more useful for understanding these effects than simple diversity metrics, because interactions are </w:t>
      </w:r>
      <w:r w:rsidR="00A5109B">
        <w:lastRenderedPageBreak/>
        <w:t xml:space="preserve">based on complex patterns of </w:t>
      </w:r>
      <w:r w:rsidR="00853B93">
        <w:t xml:space="preserve">co-occurrence, </w:t>
      </w:r>
      <w:r w:rsidR="00A5109B">
        <w:t>phenology, behaviour, and physiology</w:t>
      </w:r>
      <w:r w:rsidR="00EF57C9">
        <w:t>; hence, even minor changes to individual interactions can have significant effects on community structure and ecological processes</w:t>
      </w:r>
      <w:r w:rsidR="00800A9A" w:rsidRPr="00800A9A">
        <w:rPr>
          <w:szCs w:val="24"/>
          <w:vertAlign w:val="superscript"/>
        </w:rPr>
        <w:t>29</w:t>
      </w:r>
      <w:r w:rsidR="00EF57C9">
        <w:t>.</w:t>
      </w:r>
      <w:r w:rsidR="00A5109B">
        <w:t xml:space="preserve"> </w:t>
      </w:r>
      <w:r w:rsidR="00EF57C9">
        <w:t>We have contributed new information o</w:t>
      </w:r>
      <w:r w:rsidR="007C7A45">
        <w:t>n</w:t>
      </w:r>
      <w:r>
        <w:t xml:space="preserve"> how composition of plant-pollinator networks varies across climate zones</w:t>
      </w:r>
      <w:r w:rsidR="00EF57C9">
        <w:t>, which</w:t>
      </w:r>
      <w:r>
        <w:t xml:space="preserve"> is a key first step to developing detailed analyses that identify </w:t>
      </w:r>
      <w:r w:rsidR="007108F3">
        <w:t xml:space="preserve">how climate change affects </w:t>
      </w:r>
      <w:r w:rsidR="00EF57C9">
        <w:t xml:space="preserve">species- and </w:t>
      </w:r>
      <w:r w:rsidR="00501914">
        <w:t>community</w:t>
      </w:r>
      <w:r w:rsidR="007108F3">
        <w:t>-level interactions at local and regional scales</w:t>
      </w:r>
      <w:r>
        <w:t>.</w:t>
      </w:r>
      <w:r w:rsidR="00501914">
        <w:t xml:space="preserve"> </w:t>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2B0D4F16" w:rsidR="00024B33" w:rsidRDefault="00024B33" w:rsidP="000D1A18">
      <w:pPr>
        <w:spacing w:line="480" w:lineRule="auto"/>
      </w:pPr>
      <w:r>
        <w:t xml:space="preserve">We collated 184 </w:t>
      </w:r>
      <w:r w:rsidR="00CA31FB">
        <w:t>plant-</w:t>
      </w:r>
      <w:r>
        <w:t>pollinator networks</w:t>
      </w:r>
      <w:r w:rsidR="007C7A45">
        <w:t xml:space="preserve"> that met our criteria from multiple sources: </w:t>
      </w:r>
      <w:r>
        <w:t>the Web of Life ecological networks database (</w:t>
      </w:r>
      <w:hyperlink r:id="rId12" w:history="1">
        <w:r w:rsidRPr="001C31D4">
          <w:rPr>
            <w:rStyle w:val="Hyperlink"/>
          </w:rPr>
          <w:t>http://www.web-of-life.es/</w:t>
        </w:r>
      </w:hyperlink>
      <w:r w:rsidR="007C7A45">
        <w:t>);</w:t>
      </w:r>
      <w:r>
        <w:t xml:space="preserve"> an exhaustive search of published journal articles</w:t>
      </w:r>
      <w:r w:rsidR="007C7A45">
        <w:t>, data repositories, and theses;</w:t>
      </w:r>
      <w:r>
        <w:t xml:space="preserve"> and by directly contacting researchers</w:t>
      </w:r>
      <w:r w:rsidR="007C7A45">
        <w:t xml:space="preserve"> of plant-pollinator network studies</w:t>
      </w:r>
      <w:ins w:id="14" w:author="Mark Hall" w:date="2019-04-03T15:23:00Z">
        <w:r w:rsidR="0098707D">
          <w:t xml:space="preserve"> (Supplementary Table S3)</w:t>
        </w:r>
      </w:ins>
      <w:r>
        <w:t xml:space="preserve">. </w:t>
      </w:r>
      <w:r w:rsidR="00CA31FB">
        <w:t xml:space="preserve">Although it is likely we have missed some networks, we are confident our analysis is more comprehensive than previous global network analyses, because we cover all climate zones and sourced </w:t>
      </w:r>
      <w:r w:rsidR="007C7A45">
        <w:t>additional</w:t>
      </w:r>
      <w:r w:rsidR="00CA31FB">
        <w:t xml:space="preserve"> networks that have not been included in previous studies. </w:t>
      </w:r>
      <w:r>
        <w:t>We only used insect pollinator networks that recorded multiple taxonomic orders</w:t>
      </w:r>
      <w:r w:rsidR="00E3790B">
        <w:t xml:space="preserve"> and thus did not focus on a single order or taxonomic group. We used the </w:t>
      </w:r>
      <w:proofErr w:type="spellStart"/>
      <w:r w:rsidR="00E3790B" w:rsidRPr="00E04A0E">
        <w:rPr>
          <w:i/>
        </w:rPr>
        <w:t>taxize</w:t>
      </w:r>
      <w:proofErr w:type="spellEnd"/>
      <w:r w:rsidR="00E3790B">
        <w:t xml:space="preserve"> package</w:t>
      </w:r>
      <w:r w:rsidR="00800A9A" w:rsidRPr="00800A9A">
        <w:rPr>
          <w:szCs w:val="24"/>
          <w:vertAlign w:val="superscript"/>
        </w:rPr>
        <w:t>30</w:t>
      </w:r>
      <w:r w:rsidR="00E3790B">
        <w:t xml:space="preserve"> (v.0.9.5) to identify both plant and insect families and orders from the datasets.</w:t>
      </w:r>
      <w:del w:id="15" w:author="Mark Hall" w:date="2019-04-03T15:18:00Z">
        <w:r w:rsidDel="0098707D">
          <w:delText>.</w:delText>
        </w:r>
      </w:del>
      <w:r>
        <w:t xml:space="preserve"> All networks were analysed as binary networks, to address differences in sampling methods and effort</w:t>
      </w:r>
      <w:r w:rsidRPr="00EB671D">
        <w:t xml:space="preserve"> </w:t>
      </w:r>
      <w:r>
        <w:t xml:space="preserve">among networks. We identified the </w:t>
      </w:r>
      <w:proofErr w:type="spellStart"/>
      <w:r>
        <w:t>Köppen</w:t>
      </w:r>
      <w:proofErr w:type="spellEnd"/>
      <w:r>
        <w:t xml:space="preserve"> climate zone for each network based on the spatial coordinates provided with each dataset</w:t>
      </w:r>
      <w:r w:rsidR="00DE5196">
        <w:t xml:space="preserve"> using </w:t>
      </w:r>
      <w:r w:rsidR="00DE5196" w:rsidRPr="00E04A0E">
        <w:t xml:space="preserve">the </w:t>
      </w:r>
      <w:proofErr w:type="spellStart"/>
      <w:r w:rsidR="00DE5196">
        <w:rPr>
          <w:i/>
        </w:rPr>
        <w:t>kgc</w:t>
      </w:r>
      <w:proofErr w:type="spellEnd"/>
      <w:r w:rsidR="00DE5196">
        <w:rPr>
          <w:i/>
        </w:rPr>
        <w:t xml:space="preserve"> </w:t>
      </w:r>
      <w:r w:rsidR="00DE5196">
        <w:t>package (v1.0.0.2)</w:t>
      </w:r>
      <w:r w:rsidR="00800A9A" w:rsidRPr="00800A9A">
        <w:rPr>
          <w:szCs w:val="24"/>
          <w:vertAlign w:val="superscript"/>
        </w:rPr>
        <w:t>31</w:t>
      </w:r>
      <w:r>
        <w:t>.</w:t>
      </w:r>
      <w:r w:rsidRPr="003B44C6">
        <w:t xml:space="preserve"> </w:t>
      </w:r>
      <w:r w:rsidRPr="00EF57C9">
        <w:rPr>
          <w:highlight w:val="yellow"/>
        </w:rPr>
        <w:t xml:space="preserve">All code and analyses are available at </w:t>
      </w:r>
      <w:hyperlink r:id="rId13" w:history="1">
        <w:r w:rsidRPr="00EF57C9">
          <w:rPr>
            <w:rStyle w:val="Hyperlink"/>
            <w:highlight w:val="yellow"/>
          </w:rPr>
          <w:t>https://github.com/JoseBSL/Geonet</w:t>
        </w:r>
      </w:hyperlink>
      <w:r>
        <w:t xml:space="preserve">. </w:t>
      </w:r>
    </w:p>
    <w:p w14:paraId="7F15BBAA" w14:textId="77777777" w:rsidR="00024B33" w:rsidRDefault="00024B33" w:rsidP="000D1A18">
      <w:pPr>
        <w:spacing w:line="480" w:lineRule="auto"/>
      </w:pPr>
    </w:p>
    <w:p w14:paraId="2ADC586C" w14:textId="52C9B58F" w:rsidR="00BC3315" w:rsidRDefault="00CA31FB" w:rsidP="000D1A18">
      <w:pPr>
        <w:spacing w:line="480" w:lineRule="auto"/>
      </w:pPr>
      <w:r>
        <w:lastRenderedPageBreak/>
        <w:t>We tested</w:t>
      </w:r>
      <w:r w:rsidR="00B14152">
        <w:t xml:space="preserve"> </w:t>
      </w:r>
      <w:r w:rsidR="00BC3315">
        <w:t>whether 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800A9A" w:rsidRPr="00800A9A">
        <w:rPr>
          <w:szCs w:val="24"/>
          <w:vertAlign w:val="superscript"/>
        </w:rPr>
        <w:t>32</w:t>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800A9A" w:rsidRPr="00800A9A">
        <w:rPr>
          <w:szCs w:val="24"/>
          <w:vertAlign w:val="superscript"/>
        </w:rPr>
        <w:t>33</w:t>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999 iterations</w:t>
      </w:r>
      <w:r w:rsidR="00BC3315">
        <w:t xml:space="preserve">, to </w:t>
      </w:r>
      <w:r w:rsidR="00DE5196">
        <w:t>account for</w:t>
      </w:r>
      <w:r w:rsidR="00BC3315">
        <w:t xml:space="preserve"> differing species’ richness </w:t>
      </w:r>
      <w:r w:rsidR="00DE5196">
        <w:t>in each</w:t>
      </w:r>
      <w:r w:rsidR="00BC3315">
        <w:t xml:space="preserve"> network</w:t>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r w:rsidR="00BC3315" w:rsidRPr="00780135">
        <w:t>permutational analysis of variance (PERMANOVA)</w:t>
      </w:r>
      <w:r w:rsidR="00800A9A" w:rsidRPr="00800A9A">
        <w:rPr>
          <w:szCs w:val="24"/>
          <w:vertAlign w:val="superscript"/>
        </w:rPr>
        <w:t>34</w:t>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a permutation</w:t>
      </w:r>
      <w:r w:rsidR="00BC3315">
        <w:t>al</w:t>
      </w:r>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800A9A" w:rsidRPr="00800A9A">
        <w:rPr>
          <w:szCs w:val="24"/>
          <w:vertAlign w:val="superscript"/>
        </w:rPr>
        <w:t>35</w:t>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800A9A" w:rsidRPr="00800A9A">
        <w:rPr>
          <w:szCs w:val="24"/>
          <w:vertAlign w:val="superscript"/>
        </w:rPr>
        <w:t>36</w:t>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2B5B8D10" w14:textId="6429B3C4" w:rsidR="00B82AC7" w:rsidRDefault="00B14152" w:rsidP="00B82AC7">
      <w:pPr>
        <w:spacing w:line="480" w:lineRule="auto"/>
      </w:pPr>
      <w:r>
        <w:t xml:space="preserve">To test whether climate zone influenced how </w:t>
      </w:r>
      <w:r w:rsidR="00DE5196">
        <w:t>pollinator taxa interacted with plants</w:t>
      </w:r>
      <w:r>
        <w:t xml:space="preserve"> within </w:t>
      </w:r>
      <w:r w:rsidR="00DE5196">
        <w:t>each</w:t>
      </w:r>
      <w:r>
        <w:t xml:space="preserve"> network,</w:t>
      </w:r>
      <w:r w:rsidR="00491D28">
        <w:t xml:space="preserve"> we focused on the following </w:t>
      </w:r>
      <w:r w:rsidR="00DE5196">
        <w:t xml:space="preserve">taxonomic </w:t>
      </w:r>
      <w:r w:rsidR="00491D28">
        <w:t xml:space="preserve">groupings: </w:t>
      </w:r>
      <w:r w:rsidR="00BC3315">
        <w:t xml:space="preserve">bees, non-bee Hymenoptera, </w:t>
      </w:r>
      <w:r w:rsidR="00491D28">
        <w:t xml:space="preserve">Coleoptera, </w:t>
      </w:r>
      <w:r w:rsidR="00BC3315">
        <w:t>Lepidoptera, non-Syrphid Diptera</w:t>
      </w:r>
      <w:r w:rsidR="00491D28">
        <w:t>,</w:t>
      </w:r>
      <w:r w:rsidR="00BC3315">
        <w:t xml:space="preserve"> and Syrphidae</w:t>
      </w:r>
      <w:r w:rsidR="00491D28">
        <w:t xml:space="preserve">. </w:t>
      </w:r>
      <w:commentRangeStart w:id="16"/>
      <w:r w:rsidR="00AB22E9">
        <w:t xml:space="preserve">We separated bees from non-bee Hymenoptera, and syrphid flies (Syrphidae) from non-syrphid Diptera, because bees and syrphid flies are the most </w:t>
      </w:r>
      <w:r w:rsidR="00AF3E04">
        <w:t>globally-recognised</w:t>
      </w:r>
      <w:r w:rsidR="00AB22E9">
        <w:t xml:space="preserve"> pollinator taxa from their respective orders.</w:t>
      </w:r>
      <w:commentRangeEnd w:id="16"/>
      <w:r w:rsidR="0098707D">
        <w:rPr>
          <w:rStyle w:val="CommentReference"/>
          <w:rFonts w:asciiTheme="minorHAnsi" w:hAnsiTheme="minorHAnsi" w:cstheme="minorBidi"/>
          <w:lang w:val="en-GB"/>
        </w:rPr>
        <w:commentReference w:id="16"/>
      </w:r>
      <w:r w:rsidR="00AB22E9">
        <w:t xml:space="preserve"> </w:t>
      </w:r>
      <w:r w:rsidR="00222F35">
        <w:t xml:space="preserve">We focus on two </w:t>
      </w:r>
      <w:r w:rsidR="00AF3E04">
        <w:t>interaction measures: (</w:t>
      </w:r>
      <w:proofErr w:type="spellStart"/>
      <w:r w:rsidR="00AF3E04">
        <w:t>i</w:t>
      </w:r>
      <w:proofErr w:type="spellEnd"/>
      <w:r w:rsidR="00AF3E04">
        <w:t>)</w:t>
      </w:r>
      <w:r w:rsidR="00222F35">
        <w:t xml:space="preserve"> </w:t>
      </w:r>
      <w:r w:rsidR="00491D28" w:rsidRPr="0098707D">
        <w:rPr>
          <w:i/>
          <w:rPrChange w:id="17" w:author="Mark Hall" w:date="2019-04-03T15:20:00Z">
            <w:rPr/>
          </w:rPrChange>
        </w:rPr>
        <w:t>proportion of links</w:t>
      </w:r>
      <w:ins w:id="18" w:author="Mark Hall" w:date="2019-04-03T15:20:00Z">
        <w:r w:rsidR="0098707D">
          <w:t xml:space="preserve"> -</w:t>
        </w:r>
      </w:ins>
      <w:del w:id="19" w:author="Mark Hall" w:date="2019-04-03T15:20:00Z">
        <w:r w:rsidR="00AF3E04" w:rsidDel="0098707D">
          <w:delText>,</w:delText>
        </w:r>
      </w:del>
      <w:r w:rsidR="00AF3E04">
        <w:t xml:space="preserve"> the proportion of total links in each network</w:t>
      </w:r>
      <w:r w:rsidR="00491D28">
        <w:t xml:space="preserve"> </w:t>
      </w:r>
      <w:r w:rsidR="00AF3E04">
        <w:t>for each</w:t>
      </w:r>
      <w:r w:rsidR="00491D28">
        <w:t xml:space="preserve"> pollinator taxonomic group</w:t>
      </w:r>
      <w:r w:rsidR="00AF3E04">
        <w:t xml:space="preserve">, which we calculated </w:t>
      </w:r>
      <w:r w:rsidR="00222F35">
        <w:t>as the</w:t>
      </w:r>
      <w:r w:rsidR="00BC3315">
        <w:t xml:space="preserve"> sum of unique links within each pollinator group, divided by the total sum of u</w:t>
      </w:r>
      <w:r w:rsidR="00AF3E04">
        <w:t xml:space="preserve">nique links within each network; (ii) </w:t>
      </w:r>
      <w:r w:rsidR="00222F35" w:rsidRPr="0098707D">
        <w:rPr>
          <w:i/>
          <w:rPrChange w:id="20" w:author="Mark Hall" w:date="2019-04-03T15:21:00Z">
            <w:rPr/>
          </w:rPrChange>
        </w:rPr>
        <w:t>absolute</w:t>
      </w:r>
      <w:r w:rsidR="00BC3315" w:rsidRPr="0098707D">
        <w:rPr>
          <w:i/>
          <w:rPrChange w:id="21" w:author="Mark Hall" w:date="2019-04-03T15:21:00Z">
            <w:rPr/>
          </w:rPrChange>
        </w:rPr>
        <w:t xml:space="preserve"> </w:t>
      </w:r>
      <w:r w:rsidR="00AF3E04" w:rsidRPr="0098707D">
        <w:rPr>
          <w:i/>
          <w:rPrChange w:id="22" w:author="Mark Hall" w:date="2019-04-03T15:21:00Z">
            <w:rPr/>
          </w:rPrChange>
        </w:rPr>
        <w:t xml:space="preserve">species </w:t>
      </w:r>
      <w:proofErr w:type="spellStart"/>
      <w:r w:rsidR="00BC3315" w:rsidRPr="0098707D">
        <w:rPr>
          <w:i/>
          <w:rPrChange w:id="23" w:author="Mark Hall" w:date="2019-04-03T15:21:00Z">
            <w:rPr/>
          </w:rPrChange>
        </w:rPr>
        <w:t>generalism</w:t>
      </w:r>
      <w:proofErr w:type="spellEnd"/>
      <w:ins w:id="24" w:author="Mark Hall" w:date="2019-04-03T15:21:00Z">
        <w:r w:rsidR="0098707D">
          <w:t xml:space="preserve"> -</w:t>
        </w:r>
      </w:ins>
      <w:del w:id="25" w:author="Mark Hall" w:date="2019-04-03T15:21:00Z">
        <w:r w:rsidR="00AF3E04" w:rsidDel="0098707D">
          <w:delText>,</w:delText>
        </w:r>
      </w:del>
      <w:r w:rsidR="00AF3E04">
        <w:t xml:space="preserve"> </w:t>
      </w:r>
      <w:del w:id="26" w:author="Mark Hall" w:date="2019-04-03T15:21:00Z">
        <w:r w:rsidR="00AF3E04" w:rsidDel="0098707D">
          <w:delText>which is</w:delText>
        </w:r>
        <w:r w:rsidR="00BC3315" w:rsidDel="0098707D">
          <w:delText xml:space="preserve"> </w:delText>
        </w:r>
      </w:del>
      <w:r w:rsidR="00BC3315">
        <w:t xml:space="preserve">the </w:t>
      </w:r>
      <w:r w:rsidR="00AF3E04">
        <w:t xml:space="preserve">total </w:t>
      </w:r>
      <w:r w:rsidR="00BC3315">
        <w:t>number of links between each pollinator species to different plant species within a network.</w:t>
      </w:r>
      <w:r w:rsidR="008C49E6">
        <w:t xml:space="preserve"> </w:t>
      </w:r>
      <w:r w:rsidR="00BC3315">
        <w:t xml:space="preserve">To estimate </w:t>
      </w:r>
      <w:r w:rsidR="00BC3315">
        <w:lastRenderedPageBreak/>
        <w:t xml:space="preserve">the </w:t>
      </w:r>
      <w:r w:rsidR="008C49E6">
        <w:t>proportion of links</w:t>
      </w:r>
      <w:r w:rsidR="00BC3315">
        <w:t xml:space="preserve"> and </w:t>
      </w:r>
      <w:r w:rsidR="008C49E6">
        <w:t>absolute</w:t>
      </w:r>
      <w:r w:rsidR="00BC3315">
        <w:t xml:space="preserve"> </w:t>
      </w:r>
      <w:r w:rsidR="00AF3E04">
        <w:t xml:space="preserve">species </w:t>
      </w:r>
      <w:r w:rsidR="00BC3315">
        <w:t>generalism</w:t>
      </w:r>
      <w:r w:rsidR="00BC3315" w:rsidRPr="00780135">
        <w:t xml:space="preserve"> </w:t>
      </w:r>
      <w:r w:rsidR="00BC3315">
        <w:t xml:space="preserve">for each pollinator group within each climate zone, we specified </w:t>
      </w:r>
      <w:r w:rsidR="00BC3315" w:rsidRPr="00780135">
        <w:t xml:space="preserve">Bayesian generalised linear mixed </w:t>
      </w:r>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rsidR="00800A9A" w:rsidRPr="00800A9A">
        <w:rPr>
          <w:szCs w:val="24"/>
          <w:vertAlign w:val="superscript"/>
        </w:rPr>
        <w:t>37</w:t>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w:t>
      </w:r>
      <w:r w:rsidR="000358E4">
        <w:t xml:space="preserve">the two-way “pollinator </w:t>
      </w:r>
      <w:proofErr w:type="spellStart"/>
      <w:r w:rsidR="000358E4">
        <w:t>taxa”:</w:t>
      </w:r>
      <w:r w:rsidR="00BC3315" w:rsidRPr="00E10551">
        <w:t>“climate</w:t>
      </w:r>
      <w:proofErr w:type="spellEnd"/>
      <w:r w:rsidR="00BC3315" w:rsidRPr="00E10551">
        <w:t xml:space="preserve"> zone” interaction. </w:t>
      </w:r>
      <w:r w:rsidR="00BC3315">
        <w:t>To account for differences</w:t>
      </w:r>
      <w:r w:rsidR="000358E4">
        <w:t xml:space="preserve"> in network size in the species absolute </w:t>
      </w:r>
      <w:r w:rsidR="00BC3315">
        <w:t>generalism model</w:t>
      </w:r>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0358E4">
        <w:t xml:space="preserve">We re-iterated each model with absolute latitude in interaction with pollinator taxa instead of climate zone and compare their predictive power using the widely applicable information criterion (WAIC). </w:t>
      </w:r>
      <w:r w:rsidR="00B82AC7">
        <w:t xml:space="preserve">The interaction between ‘pollinator </w:t>
      </w:r>
      <w:proofErr w:type="spellStart"/>
      <w:r w:rsidR="00B82AC7">
        <w:t>taxa</w:t>
      </w:r>
      <w:del w:id="27" w:author="Mark Hall" w:date="2019-04-03T15:22:00Z">
        <w:r w:rsidR="00B82AC7" w:rsidDel="0098707D">
          <w:delText xml:space="preserve"> </w:delText>
        </w:r>
      </w:del>
      <w:r w:rsidR="00B82AC7">
        <w:t>:</w:t>
      </w:r>
      <w:del w:id="28" w:author="Mark Hall" w:date="2019-04-03T15:22:00Z">
        <w:r w:rsidR="00B82AC7" w:rsidDel="0098707D">
          <w:delText xml:space="preserve"> </w:delText>
        </w:r>
      </w:del>
      <w:r w:rsidR="00B82AC7">
        <w:t>climate</w:t>
      </w:r>
      <w:proofErr w:type="spellEnd"/>
      <w:r w:rsidR="00B82AC7">
        <w:t xml:space="preserve"> zone’ was the best predictor for pollinator generalism (Bayesian </w:t>
      </w:r>
      <w:r w:rsidR="00B82AC7" w:rsidRPr="0055425C">
        <w:rPr>
          <w:i/>
        </w:rPr>
        <w:t>R</w:t>
      </w:r>
      <w:r w:rsidR="00B82AC7" w:rsidRPr="0055425C">
        <w:rPr>
          <w:i/>
          <w:vertAlign w:val="superscript"/>
        </w:rPr>
        <w:t>2</w:t>
      </w:r>
      <w:r w:rsidR="00B82AC7" w:rsidRPr="0055425C">
        <w:t>:</w:t>
      </w:r>
      <w:r w:rsidR="00B82AC7">
        <w:t xml:space="preserve"> </w:t>
      </w:r>
      <w:r w:rsidR="00B82AC7" w:rsidRPr="00CE53D7">
        <w:t>0.26</w:t>
      </w:r>
      <w:r w:rsidR="00B82AC7">
        <w:t xml:space="preserve">5). </w:t>
      </w:r>
    </w:p>
    <w:p w14:paraId="3B2B8263" w14:textId="77777777" w:rsidR="007C7A45" w:rsidRDefault="007C7A45" w:rsidP="00B82AC7">
      <w:pPr>
        <w:spacing w:line="480" w:lineRule="auto"/>
      </w:pPr>
    </w:p>
    <w:p w14:paraId="4BCACACF" w14:textId="3BDCAE24" w:rsidR="00BC3315" w:rsidRDefault="00BC3315" w:rsidP="000D1A18">
      <w:pPr>
        <w:spacing w:line="480" w:lineRule="auto"/>
      </w:pPr>
      <w:r>
        <w:t xml:space="preserve">Pairwise differences between climates and pollinator group for either proportion of network links or pollinator species generalism were considered significant when the 95% </w:t>
      </w:r>
      <w:r w:rsidRPr="00780135">
        <w:t>highest density intervals</w:t>
      </w:r>
      <w:r>
        <w:t xml:space="preserve"> did not overlap zero (see Supplementary </w:t>
      </w:r>
      <w:r w:rsidRPr="001A4FE5">
        <w:rPr>
          <w:highlight w:val="yellow"/>
        </w:rPr>
        <w:t>Information, Table SX</w:t>
      </w:r>
      <w:r>
        <w:t>)</w:t>
      </w:r>
      <w:r w:rsidR="00800A9A" w:rsidRPr="00800A9A">
        <w:rPr>
          <w:szCs w:val="24"/>
          <w:vertAlign w:val="superscript"/>
        </w:rPr>
        <w:t>38</w:t>
      </w:r>
      <w:r>
        <w:t>.</w:t>
      </w:r>
      <w:r w:rsidDel="003845A0">
        <w:t xml:space="preserve"> </w:t>
      </w:r>
      <w:r>
        <w:t>We set</w:t>
      </w:r>
      <w:r w:rsidRPr="00780135">
        <w:t xml:space="preserve"> weakly informative priors </w:t>
      </w:r>
      <w:r>
        <w:t xml:space="preserve">and </w:t>
      </w:r>
      <w:r w:rsidRPr="00780135">
        <w:t xml:space="preserve">manipulated </w:t>
      </w:r>
      <w:r>
        <w:sym w:font="Symbol" w:char="F044"/>
      </w:r>
      <w:r>
        <w:t xml:space="preserve"> </w:t>
      </w:r>
      <w:r w:rsidRPr="00780135">
        <w:t xml:space="preserve">and maximum tree depth to reduce divergent transitions. We undertook posterior predictive checks visually using </w:t>
      </w:r>
      <w:proofErr w:type="spellStart"/>
      <w:r w:rsidRPr="00780135">
        <w:rPr>
          <w:i/>
        </w:rPr>
        <w:t>bayesplot</w:t>
      </w:r>
      <w:proofErr w:type="spellEnd"/>
      <w:r w:rsidRPr="00780135">
        <w:t xml:space="preserve"> (v</w:t>
      </w:r>
      <w:r>
        <w:t>1</w:t>
      </w:r>
      <w:r w:rsidRPr="00780135">
        <w:t>.</w:t>
      </w:r>
      <w:r>
        <w:t>6</w:t>
      </w:r>
      <w:r w:rsidRPr="00780135">
        <w:t>.</w:t>
      </w:r>
      <w:r>
        <w:t>0</w:t>
      </w:r>
      <w:r w:rsidR="00B14152">
        <w:t>)</w:t>
      </w:r>
      <w:r w:rsidR="00800A9A" w:rsidRPr="00800A9A">
        <w:rPr>
          <w:szCs w:val="24"/>
          <w:vertAlign w:val="superscript"/>
        </w:rPr>
        <w:t>39</w:t>
      </w:r>
      <w:r>
        <w:t xml:space="preserve"> </w:t>
      </w:r>
      <w:r w:rsidRPr="00780135">
        <w:t xml:space="preserve">and </w:t>
      </w:r>
      <w:proofErr w:type="spellStart"/>
      <w:r w:rsidRPr="003A6255">
        <w:rPr>
          <w:i/>
        </w:rPr>
        <w:t>Shinystan</w:t>
      </w:r>
      <w:proofErr w:type="spellEnd"/>
      <w:r w:rsidRPr="00780135">
        <w:t xml:space="preserve"> </w:t>
      </w:r>
      <w:r>
        <w:t>(v.2.5.0</w:t>
      </w:r>
      <w:r w:rsidR="00B14152">
        <w:t>)</w:t>
      </w:r>
      <w:r w:rsidR="00800A9A" w:rsidRPr="00800A9A">
        <w:rPr>
          <w:szCs w:val="24"/>
          <w:vertAlign w:val="superscript"/>
        </w:rPr>
        <w:t>40</w:t>
      </w:r>
      <w:r w:rsidRPr="00780135">
        <w:t>.</w:t>
      </w:r>
      <w:r w:rsidRPr="00F9589B">
        <w:t xml:space="preserve"> </w:t>
      </w:r>
      <w:r>
        <w:t xml:space="preserve">All data analyses were undertaken in </w:t>
      </w:r>
      <w:r w:rsidRPr="00395DB7">
        <w:t>R</w:t>
      </w:r>
      <w:r>
        <w:t xml:space="preserve"> (v.3.5.1, </w:t>
      </w:r>
      <w:r w:rsidRPr="00B14152">
        <w:rPr>
          <w:highlight w:val="yellow"/>
        </w:rPr>
        <w:t>R Core Team 2018</w:t>
      </w:r>
      <w:r>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lastRenderedPageBreak/>
        <w:t>A</w:t>
      </w:r>
      <w:r w:rsidR="00547B12">
        <w:rPr>
          <w:b/>
        </w:rPr>
        <w:t>uthor Contributions</w:t>
      </w:r>
    </w:p>
    <w:p w14:paraId="75DEF2FE" w14:textId="5938C2C7" w:rsidR="00547B12" w:rsidRDefault="00A336DF" w:rsidP="000D1A18">
      <w:pPr>
        <w:spacing w:line="480" w:lineRule="auto"/>
      </w:pPr>
      <w:r>
        <w:t>MES conceived the idea and led the study</w:t>
      </w:r>
      <w:r w:rsidR="000358E4">
        <w:t>; LKK and</w:t>
      </w:r>
      <w:r w:rsidR="0014789D">
        <w:t xml:space="preserve"> J</w:t>
      </w:r>
      <w:r w:rsidR="000358E4">
        <w:t>S</w:t>
      </w:r>
      <w:r w:rsidR="0014789D">
        <w:t xml:space="preserve"> </w:t>
      </w:r>
      <w:r w:rsidR="00AC3639">
        <w:t>wrote the code and conducted</w:t>
      </w:r>
      <w:r w:rsidR="000358E4">
        <w:t xml:space="preserve"> data</w:t>
      </w:r>
      <w:r w:rsidR="0014789D">
        <w:t xml:space="preserve"> analysis; </w:t>
      </w:r>
      <w:r w:rsidR="00BF2DAA">
        <w:t>all authors</w:t>
      </w:r>
      <w:r w:rsidR="000358E4">
        <w:t xml:space="preserve"> collated datasets,</w:t>
      </w:r>
      <w:r w:rsidR="00BF2DAA">
        <w:t xml:space="preserve"> contributed to</w:t>
      </w:r>
      <w:r>
        <w:t xml:space="preserve"> </w:t>
      </w:r>
      <w:r w:rsidR="000358E4">
        <w:t>study d</w:t>
      </w:r>
      <w:r w:rsidR="00AC3639">
        <w:t>esign</w:t>
      </w:r>
      <w:r w:rsidR="00457ED5">
        <w:t xml:space="preserve">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5D368725"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w:t>
      </w:r>
      <w:r w:rsidR="00547B12" w:rsidRPr="007C7A45">
        <w:rPr>
          <w:highlight w:val="yellow"/>
        </w:rPr>
        <w:t>RR</w:t>
      </w:r>
      <w:r w:rsidR="000358E4" w:rsidRPr="007C7A45">
        <w:rPr>
          <w:highlight w:val="yellow"/>
        </w:rPr>
        <w:t xml:space="preserve"> is supported by ARC </w:t>
      </w:r>
      <w:proofErr w:type="spellStart"/>
      <w:r w:rsidR="000358E4" w:rsidRPr="007C7A45">
        <w:rPr>
          <w:highlight w:val="yellow"/>
        </w:rPr>
        <w:t>DExxxxx</w:t>
      </w:r>
      <w:proofErr w:type="spellEnd"/>
      <w:r w:rsidR="007C7A45" w:rsidRPr="007C7A45">
        <w:rPr>
          <w:highlight w:val="yellow"/>
        </w:rPr>
        <w:t>???</w:t>
      </w:r>
      <w:r w:rsidR="000358E4">
        <w:t>;</w:t>
      </w:r>
      <w:r w:rsidR="000358E4" w:rsidRPr="000358E4">
        <w:t xml:space="preserve"> </w:t>
      </w:r>
      <w:r w:rsidR="000358E4">
        <w:t xml:space="preserve">LKK is supported by </w:t>
      </w:r>
      <w:r w:rsidR="000358E4">
        <w:rPr>
          <w:lang w:val="en-GB"/>
        </w:rPr>
        <w:t>an Ian Potter Foundation PhD scholarship grant and a CSIRO PhD top-up scholarship.</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rsidRPr="00E967B9">
        <w:rPr>
          <w:highlight w:val="yellow"/>
        </w:rPr>
        <w:t xml:space="preserve">All data, code and analyses are available at </w:t>
      </w:r>
      <w:hyperlink r:id="rId14" w:history="1">
        <w:r w:rsidRPr="00E967B9">
          <w:rPr>
            <w:rStyle w:val="Hyperlink"/>
            <w:highlight w:val="yellow"/>
          </w:rPr>
          <w:t>https://github.com/JoseBSL/Geonet</w:t>
        </w:r>
      </w:hyperlink>
      <w:r>
        <w:t>.</w:t>
      </w:r>
      <w:r w:rsidR="00FB7B4C">
        <w:rPr>
          <w:b/>
        </w:rPr>
        <w:br w:type="page"/>
      </w:r>
    </w:p>
    <w:p w14:paraId="2919BB10" w14:textId="4B522A28" w:rsidR="00800A9A" w:rsidRPr="00800A9A" w:rsidRDefault="00800A9A" w:rsidP="00800A9A">
      <w:pPr>
        <w:pStyle w:val="Bibliography"/>
      </w:pPr>
      <w:r w:rsidRPr="00800A9A">
        <w:lastRenderedPageBreak/>
        <w:t>1.</w:t>
      </w:r>
      <w:r w:rsidRPr="00800A9A">
        <w:tab/>
        <w:t xml:space="preserve">Ollerton, J. Pollinator diversity: </w:t>
      </w:r>
      <w:ins w:id="29" w:author="Mark Hall" w:date="2019-04-03T15:27:00Z">
        <w:r w:rsidR="007956E1">
          <w:t>D</w:t>
        </w:r>
      </w:ins>
      <w:del w:id="30" w:author="Mark Hall" w:date="2019-04-03T15:27:00Z">
        <w:r w:rsidRPr="00800A9A" w:rsidDel="007956E1">
          <w:delText>d</w:delText>
        </w:r>
      </w:del>
      <w:r w:rsidRPr="00800A9A">
        <w:t xml:space="preserve">istribution, ecological function, and conservation. </w:t>
      </w:r>
      <w:r w:rsidRPr="00800A9A">
        <w:rPr>
          <w:i/>
          <w:iCs/>
        </w:rPr>
        <w:t>Annu. Rev. Ecol. Evol. Syst.</w:t>
      </w:r>
      <w:r w:rsidRPr="00800A9A">
        <w:t xml:space="preserve"> </w:t>
      </w:r>
      <w:r w:rsidRPr="00800A9A">
        <w:rPr>
          <w:b/>
          <w:bCs/>
        </w:rPr>
        <w:t>48</w:t>
      </w:r>
      <w:r w:rsidRPr="00800A9A">
        <w:t>, 353–376 (2017).</w:t>
      </w:r>
    </w:p>
    <w:p w14:paraId="5B2A2044" w14:textId="2159768E" w:rsidR="00800A9A" w:rsidRPr="00800A9A" w:rsidRDefault="00800A9A" w:rsidP="00800A9A">
      <w:pPr>
        <w:pStyle w:val="Bibliography"/>
      </w:pPr>
      <w:r w:rsidRPr="00800A9A">
        <w:t>2.</w:t>
      </w:r>
      <w:r w:rsidRPr="00800A9A">
        <w:tab/>
        <w:t>Tauber, M.</w:t>
      </w:r>
      <w:del w:id="31" w:author="Mark Hall" w:date="2019-04-03T15:25:00Z">
        <w:r w:rsidRPr="00800A9A" w:rsidDel="0098707D">
          <w:delText xml:space="preserve"> </w:delText>
        </w:r>
      </w:del>
      <w:r w:rsidRPr="00800A9A">
        <w:t>J. &amp; Tauber, C.</w:t>
      </w:r>
      <w:del w:id="32" w:author="Mark Hall" w:date="2019-04-03T15:25:00Z">
        <w:r w:rsidRPr="00800A9A" w:rsidDel="007956E1">
          <w:delText xml:space="preserve"> </w:delText>
        </w:r>
      </w:del>
      <w:r w:rsidRPr="00800A9A">
        <w:t xml:space="preserve">A. Insect </w:t>
      </w:r>
      <w:ins w:id="33" w:author="Mark Hall" w:date="2019-04-03T15:24:00Z">
        <w:r w:rsidR="0098707D">
          <w:t>s</w:t>
        </w:r>
      </w:ins>
      <w:del w:id="34" w:author="Mark Hall" w:date="2019-04-03T15:24:00Z">
        <w:r w:rsidRPr="00800A9A" w:rsidDel="0098707D">
          <w:delText>S</w:delText>
        </w:r>
      </w:del>
      <w:r w:rsidRPr="00800A9A">
        <w:t xml:space="preserve">easonality: </w:t>
      </w:r>
      <w:ins w:id="35" w:author="Mark Hall" w:date="2019-04-03T15:27:00Z">
        <w:r w:rsidR="007956E1">
          <w:t>D</w:t>
        </w:r>
      </w:ins>
      <w:del w:id="36" w:author="Mark Hall" w:date="2019-04-03T15:24:00Z">
        <w:r w:rsidRPr="00800A9A" w:rsidDel="0098707D">
          <w:delText>D</w:delText>
        </w:r>
      </w:del>
      <w:r w:rsidRPr="00800A9A">
        <w:t xml:space="preserve">iapause </w:t>
      </w:r>
      <w:ins w:id="37" w:author="Mark Hall" w:date="2019-04-03T15:24:00Z">
        <w:r w:rsidR="0098707D">
          <w:t>m</w:t>
        </w:r>
      </w:ins>
      <w:del w:id="38" w:author="Mark Hall" w:date="2019-04-03T15:24:00Z">
        <w:r w:rsidRPr="00800A9A" w:rsidDel="0098707D">
          <w:delText>M</w:delText>
        </w:r>
      </w:del>
      <w:r w:rsidRPr="00800A9A">
        <w:t xml:space="preserve">aintenance, </w:t>
      </w:r>
      <w:ins w:id="39" w:author="Mark Hall" w:date="2019-04-03T15:24:00Z">
        <w:r w:rsidR="0098707D">
          <w:t>t</w:t>
        </w:r>
      </w:ins>
      <w:del w:id="40" w:author="Mark Hall" w:date="2019-04-03T15:24:00Z">
        <w:r w:rsidRPr="00800A9A" w:rsidDel="0098707D">
          <w:delText>T</w:delText>
        </w:r>
      </w:del>
      <w:r w:rsidRPr="00800A9A">
        <w:t xml:space="preserve">ermination, and </w:t>
      </w:r>
      <w:proofErr w:type="spellStart"/>
      <w:ins w:id="41" w:author="Mark Hall" w:date="2019-04-03T15:24:00Z">
        <w:r w:rsidR="0098707D">
          <w:t>p</w:t>
        </w:r>
      </w:ins>
      <w:del w:id="42" w:author="Mark Hall" w:date="2019-04-03T15:24:00Z">
        <w:r w:rsidRPr="00800A9A" w:rsidDel="0098707D">
          <w:delText>P</w:delText>
        </w:r>
      </w:del>
      <w:r w:rsidRPr="00800A9A">
        <w:t>ostdiapause</w:t>
      </w:r>
      <w:proofErr w:type="spellEnd"/>
      <w:r w:rsidRPr="00800A9A">
        <w:t xml:space="preserve"> </w:t>
      </w:r>
      <w:ins w:id="43" w:author="Mark Hall" w:date="2019-04-03T15:25:00Z">
        <w:r w:rsidR="0098707D">
          <w:t>d</w:t>
        </w:r>
      </w:ins>
      <w:del w:id="44" w:author="Mark Hall" w:date="2019-04-03T15:25:00Z">
        <w:r w:rsidRPr="00800A9A" w:rsidDel="0098707D">
          <w:delText>D</w:delText>
        </w:r>
      </w:del>
      <w:r w:rsidRPr="00800A9A">
        <w:t xml:space="preserve">evelopment. </w:t>
      </w:r>
      <w:r w:rsidRPr="00800A9A">
        <w:rPr>
          <w:i/>
          <w:iCs/>
        </w:rPr>
        <w:t>Annu. Rev. Entomol.</w:t>
      </w:r>
      <w:r w:rsidRPr="00800A9A">
        <w:t xml:space="preserve"> </w:t>
      </w:r>
      <w:r w:rsidRPr="00800A9A">
        <w:rPr>
          <w:b/>
          <w:bCs/>
        </w:rPr>
        <w:t>21</w:t>
      </w:r>
      <w:r w:rsidRPr="00800A9A">
        <w:t>, 81–107 (1976).</w:t>
      </w:r>
    </w:p>
    <w:p w14:paraId="7A24A72B" w14:textId="6966A872" w:rsidR="00800A9A" w:rsidRPr="00800A9A" w:rsidRDefault="00800A9A" w:rsidP="00800A9A">
      <w:pPr>
        <w:pStyle w:val="Bibliography"/>
      </w:pPr>
      <w:r w:rsidRPr="00800A9A">
        <w:t>3.</w:t>
      </w:r>
      <w:r w:rsidRPr="00800A9A">
        <w:tab/>
        <w:t>Lawson, D.</w:t>
      </w:r>
      <w:del w:id="45" w:author="Mark Hall" w:date="2019-04-03T15:25:00Z">
        <w:r w:rsidRPr="00800A9A" w:rsidDel="0098707D">
          <w:delText xml:space="preserve"> </w:delText>
        </w:r>
      </w:del>
      <w:r w:rsidRPr="00800A9A">
        <w:t xml:space="preserve">A. &amp; </w:t>
      </w:r>
      <w:proofErr w:type="spellStart"/>
      <w:r w:rsidRPr="00800A9A">
        <w:t>Rands</w:t>
      </w:r>
      <w:proofErr w:type="spellEnd"/>
      <w:r w:rsidRPr="00800A9A">
        <w:t>, S.</w:t>
      </w:r>
      <w:del w:id="46" w:author="Mark Hall" w:date="2019-04-03T15:25:00Z">
        <w:r w:rsidRPr="00800A9A" w:rsidDel="007956E1">
          <w:delText xml:space="preserve"> </w:delText>
        </w:r>
      </w:del>
      <w:r w:rsidRPr="00800A9A">
        <w:t xml:space="preserve">A. The effects of rainfall on plant–pollinator interactions. </w:t>
      </w:r>
      <w:r w:rsidRPr="00800A9A">
        <w:rPr>
          <w:i/>
          <w:iCs/>
        </w:rPr>
        <w:t>Arthropod-Plant Interact.</w:t>
      </w:r>
      <w:r w:rsidRPr="00800A9A">
        <w:t xml:space="preserve"> (2019).</w:t>
      </w:r>
      <w:del w:id="47" w:author="Mark Hall" w:date="2019-04-03T15:25:00Z">
        <w:r w:rsidRPr="00800A9A" w:rsidDel="0098707D">
          <w:delText xml:space="preserve"> doi:10.1007/s11829-019-09686-z</w:delText>
        </w:r>
      </w:del>
    </w:p>
    <w:p w14:paraId="6B2E0DFC" w14:textId="61D5DE43" w:rsidR="00800A9A" w:rsidRPr="00800A9A" w:rsidRDefault="00800A9A" w:rsidP="00800A9A">
      <w:pPr>
        <w:pStyle w:val="Bibliography"/>
      </w:pPr>
      <w:r w:rsidRPr="00800A9A">
        <w:t>4.</w:t>
      </w:r>
      <w:r w:rsidRPr="00800A9A">
        <w:tab/>
      </w:r>
      <w:proofErr w:type="spellStart"/>
      <w:r w:rsidRPr="00800A9A">
        <w:t>Rands</w:t>
      </w:r>
      <w:proofErr w:type="spellEnd"/>
      <w:r w:rsidRPr="00800A9A">
        <w:t>, S.</w:t>
      </w:r>
      <w:del w:id="48" w:author="Mark Hall" w:date="2019-04-03T15:25:00Z">
        <w:r w:rsidRPr="00800A9A" w:rsidDel="0098707D">
          <w:delText xml:space="preserve"> </w:delText>
        </w:r>
      </w:del>
      <w:r w:rsidRPr="00800A9A">
        <w:t>A. &amp; Whitney, H.</w:t>
      </w:r>
      <w:del w:id="49" w:author="Mark Hall" w:date="2019-04-03T15:25:00Z">
        <w:r w:rsidRPr="00800A9A" w:rsidDel="007956E1">
          <w:delText xml:space="preserve"> </w:delText>
        </w:r>
      </w:del>
      <w:r w:rsidRPr="00800A9A">
        <w:t xml:space="preserve">M. Floral </w:t>
      </w:r>
      <w:ins w:id="50" w:author="Mark Hall" w:date="2019-04-03T15:25:00Z">
        <w:r w:rsidR="007956E1">
          <w:t>t</w:t>
        </w:r>
      </w:ins>
      <w:del w:id="51" w:author="Mark Hall" w:date="2019-04-03T15:25:00Z">
        <w:r w:rsidRPr="00800A9A" w:rsidDel="007956E1">
          <w:delText>T</w:delText>
        </w:r>
      </w:del>
      <w:r w:rsidRPr="00800A9A">
        <w:t xml:space="preserve">emperature and </w:t>
      </w:r>
      <w:ins w:id="52" w:author="Mark Hall" w:date="2019-04-03T15:25:00Z">
        <w:r w:rsidR="007956E1">
          <w:t>o</w:t>
        </w:r>
      </w:ins>
      <w:del w:id="53" w:author="Mark Hall" w:date="2019-04-03T15:25:00Z">
        <w:r w:rsidRPr="00800A9A" w:rsidDel="007956E1">
          <w:delText>O</w:delText>
        </w:r>
      </w:del>
      <w:r w:rsidRPr="00800A9A">
        <w:t xml:space="preserve">ptimal </w:t>
      </w:r>
      <w:ins w:id="54" w:author="Mark Hall" w:date="2019-04-03T15:25:00Z">
        <w:r w:rsidR="007956E1">
          <w:t>f</w:t>
        </w:r>
      </w:ins>
      <w:del w:id="55" w:author="Mark Hall" w:date="2019-04-03T15:25:00Z">
        <w:r w:rsidRPr="00800A9A" w:rsidDel="007956E1">
          <w:delText>F</w:delText>
        </w:r>
      </w:del>
      <w:r w:rsidRPr="00800A9A">
        <w:t xml:space="preserve">oraging: </w:t>
      </w:r>
      <w:ins w:id="56" w:author="Mark Hall" w:date="2019-04-03T15:27:00Z">
        <w:r w:rsidR="007956E1">
          <w:t>I</w:t>
        </w:r>
      </w:ins>
      <w:del w:id="57" w:author="Mark Hall" w:date="2019-04-03T15:25:00Z">
        <w:r w:rsidRPr="00800A9A" w:rsidDel="007956E1">
          <w:delText>I</w:delText>
        </w:r>
      </w:del>
      <w:r w:rsidRPr="00800A9A">
        <w:t xml:space="preserve">s </w:t>
      </w:r>
      <w:ins w:id="58" w:author="Mark Hall" w:date="2019-04-03T15:26:00Z">
        <w:r w:rsidR="007956E1">
          <w:t>h</w:t>
        </w:r>
      </w:ins>
      <w:del w:id="59" w:author="Mark Hall" w:date="2019-04-03T15:26:00Z">
        <w:r w:rsidRPr="00800A9A" w:rsidDel="007956E1">
          <w:delText>H</w:delText>
        </w:r>
      </w:del>
      <w:r w:rsidRPr="00800A9A">
        <w:t xml:space="preserve">eat a </w:t>
      </w:r>
      <w:ins w:id="60" w:author="Mark Hall" w:date="2019-04-03T15:26:00Z">
        <w:r w:rsidR="007956E1">
          <w:t>f</w:t>
        </w:r>
      </w:ins>
      <w:del w:id="61" w:author="Mark Hall" w:date="2019-04-03T15:26:00Z">
        <w:r w:rsidRPr="00800A9A" w:rsidDel="007956E1">
          <w:delText>F</w:delText>
        </w:r>
      </w:del>
      <w:r w:rsidRPr="00800A9A">
        <w:t xml:space="preserve">easible </w:t>
      </w:r>
      <w:ins w:id="62" w:author="Mark Hall" w:date="2019-04-03T15:26:00Z">
        <w:r w:rsidR="007956E1">
          <w:t>f</w:t>
        </w:r>
      </w:ins>
      <w:del w:id="63" w:author="Mark Hall" w:date="2019-04-03T15:26:00Z">
        <w:r w:rsidRPr="00800A9A" w:rsidDel="007956E1">
          <w:delText>F</w:delText>
        </w:r>
      </w:del>
      <w:r w:rsidRPr="00800A9A">
        <w:t xml:space="preserve">loral </w:t>
      </w:r>
      <w:ins w:id="64" w:author="Mark Hall" w:date="2019-04-03T15:26:00Z">
        <w:r w:rsidR="007956E1">
          <w:t>r</w:t>
        </w:r>
      </w:ins>
      <w:del w:id="65" w:author="Mark Hall" w:date="2019-04-03T15:26:00Z">
        <w:r w:rsidRPr="00800A9A" w:rsidDel="007956E1">
          <w:delText>R</w:delText>
        </w:r>
      </w:del>
      <w:r w:rsidRPr="00800A9A">
        <w:t xml:space="preserve">eward for </w:t>
      </w:r>
      <w:ins w:id="66" w:author="Mark Hall" w:date="2019-04-03T15:26:00Z">
        <w:r w:rsidR="007956E1">
          <w:t>p</w:t>
        </w:r>
      </w:ins>
      <w:del w:id="67" w:author="Mark Hall" w:date="2019-04-03T15:26:00Z">
        <w:r w:rsidRPr="00800A9A" w:rsidDel="007956E1">
          <w:delText>P</w:delText>
        </w:r>
      </w:del>
      <w:r w:rsidRPr="00800A9A">
        <w:t xml:space="preserve">ollinators? </w:t>
      </w:r>
      <w:proofErr w:type="spellStart"/>
      <w:ins w:id="68" w:author="Mark Hall" w:date="2019-04-03T14:33:00Z">
        <w:r w:rsidR="00E70B79">
          <w:rPr>
            <w:i/>
            <w:iCs/>
          </w:rPr>
          <w:t>Plos</w:t>
        </w:r>
      </w:ins>
      <w:proofErr w:type="spellEnd"/>
      <w:del w:id="69" w:author="Mark Hall" w:date="2019-04-03T14:33:00Z">
        <w:r w:rsidRPr="00800A9A" w:rsidDel="00E70B79">
          <w:rPr>
            <w:i/>
            <w:iCs/>
          </w:rPr>
          <w:delText>PLOS</w:delText>
        </w:r>
      </w:del>
      <w:r w:rsidRPr="00800A9A">
        <w:rPr>
          <w:i/>
          <w:iCs/>
        </w:rPr>
        <w:t xml:space="preserve"> ONE</w:t>
      </w:r>
      <w:r w:rsidRPr="00800A9A">
        <w:t xml:space="preserve"> </w:t>
      </w:r>
      <w:r w:rsidRPr="00800A9A">
        <w:rPr>
          <w:b/>
          <w:bCs/>
        </w:rPr>
        <w:t>3</w:t>
      </w:r>
      <w:r w:rsidRPr="00800A9A">
        <w:t>, e2007 (2008).</w:t>
      </w:r>
    </w:p>
    <w:p w14:paraId="60DB7601" w14:textId="77777777" w:rsidR="00800A9A" w:rsidRPr="00800A9A" w:rsidRDefault="00800A9A" w:rsidP="00800A9A">
      <w:pPr>
        <w:pStyle w:val="Bibliography"/>
      </w:pPr>
      <w:r w:rsidRPr="00800A9A">
        <w:t>5.</w:t>
      </w:r>
      <w:r w:rsidRPr="00800A9A">
        <w:tab/>
        <w:t xml:space="preserve">Sapir, Y., Shmida, A. &amp; Ne’eman, G. Morning floral heat as a reward to the pollinators of the Oncocyclus irises. </w:t>
      </w:r>
      <w:r w:rsidRPr="00800A9A">
        <w:rPr>
          <w:i/>
          <w:iCs/>
        </w:rPr>
        <w:t>Oecologia</w:t>
      </w:r>
      <w:r w:rsidRPr="00800A9A">
        <w:t xml:space="preserve"> </w:t>
      </w:r>
      <w:r w:rsidRPr="00800A9A">
        <w:rPr>
          <w:b/>
          <w:bCs/>
        </w:rPr>
        <w:t>147</w:t>
      </w:r>
      <w:r w:rsidRPr="00800A9A">
        <w:t>, 53–59 (2006).</w:t>
      </w:r>
    </w:p>
    <w:p w14:paraId="5E4AEF22" w14:textId="77777777" w:rsidR="00800A9A" w:rsidRPr="00800A9A" w:rsidRDefault="00800A9A" w:rsidP="00800A9A">
      <w:pPr>
        <w:pStyle w:val="Bibliography"/>
      </w:pPr>
      <w:r w:rsidRPr="00800A9A">
        <w:t>6.</w:t>
      </w:r>
      <w:r w:rsidRPr="00800A9A">
        <w:tab/>
        <w:t>Tiusanen, M., Hebert, P.</w:t>
      </w:r>
      <w:del w:id="70" w:author="Mark Hall" w:date="2019-04-03T15:26:00Z">
        <w:r w:rsidRPr="00800A9A" w:rsidDel="007956E1">
          <w:delText xml:space="preserve"> </w:delText>
        </w:r>
      </w:del>
      <w:r w:rsidRPr="00800A9A">
        <w:t>D.</w:t>
      </w:r>
      <w:del w:id="71" w:author="Mark Hall" w:date="2019-04-03T15:26:00Z">
        <w:r w:rsidRPr="00800A9A" w:rsidDel="007956E1">
          <w:delText xml:space="preserve"> </w:delText>
        </w:r>
      </w:del>
      <w:r w:rsidRPr="00800A9A">
        <w:t>N., Schmidt, N.</w:t>
      </w:r>
      <w:del w:id="72" w:author="Mark Hall" w:date="2019-04-03T15:26:00Z">
        <w:r w:rsidRPr="00800A9A" w:rsidDel="007956E1">
          <w:delText xml:space="preserve"> </w:delText>
        </w:r>
      </w:del>
      <w:r w:rsidRPr="00800A9A">
        <w:t xml:space="preserve">M. &amp; Roslin, T. One fly to rule them all-muscid flies are the key pollinators in the Arctic. </w:t>
      </w:r>
      <w:r w:rsidRPr="00800A9A">
        <w:rPr>
          <w:i/>
          <w:iCs/>
        </w:rPr>
        <w:t>Proc. Biol. Sci.</w:t>
      </w:r>
      <w:r w:rsidRPr="00800A9A">
        <w:t xml:space="preserve"> </w:t>
      </w:r>
      <w:r w:rsidRPr="00800A9A">
        <w:rPr>
          <w:b/>
          <w:bCs/>
        </w:rPr>
        <w:t>283</w:t>
      </w:r>
      <w:r w:rsidRPr="00800A9A">
        <w:t>, (2016).</w:t>
      </w:r>
    </w:p>
    <w:p w14:paraId="7BC4E555" w14:textId="2CB646A7" w:rsidR="00800A9A" w:rsidRPr="00800A9A" w:rsidRDefault="00800A9A" w:rsidP="00800A9A">
      <w:pPr>
        <w:pStyle w:val="Bibliography"/>
      </w:pPr>
      <w:r w:rsidRPr="00800A9A">
        <w:t>7.</w:t>
      </w:r>
      <w:r w:rsidRPr="00800A9A">
        <w:tab/>
        <w:t>Elberling, H. &amp; Olesen, J.</w:t>
      </w:r>
      <w:del w:id="73" w:author="Mark Hall" w:date="2019-04-03T15:26:00Z">
        <w:r w:rsidRPr="00800A9A" w:rsidDel="007956E1">
          <w:delText xml:space="preserve"> </w:delText>
        </w:r>
      </w:del>
      <w:r w:rsidRPr="00800A9A">
        <w:t xml:space="preserve">M. The structure of a high latitude plant-flower visitor system: </w:t>
      </w:r>
      <w:ins w:id="74" w:author="Mark Hall" w:date="2019-04-03T15:28:00Z">
        <w:r w:rsidR="007956E1">
          <w:t>t</w:t>
        </w:r>
      </w:ins>
      <w:del w:id="75" w:author="Mark Hall" w:date="2019-04-03T15:28:00Z">
        <w:r w:rsidRPr="00800A9A" w:rsidDel="007956E1">
          <w:delText>t</w:delText>
        </w:r>
      </w:del>
      <w:r w:rsidRPr="00800A9A">
        <w:t xml:space="preserve">he dominance of flies. </w:t>
      </w:r>
      <w:r w:rsidRPr="00800A9A">
        <w:rPr>
          <w:i/>
          <w:iCs/>
        </w:rPr>
        <w:t>Ecography</w:t>
      </w:r>
      <w:r w:rsidRPr="00800A9A">
        <w:t xml:space="preserve"> </w:t>
      </w:r>
      <w:r w:rsidRPr="00800A9A">
        <w:rPr>
          <w:b/>
          <w:bCs/>
        </w:rPr>
        <w:t>22</w:t>
      </w:r>
      <w:r w:rsidRPr="00800A9A">
        <w:t>, 314–323 (1999).</w:t>
      </w:r>
    </w:p>
    <w:p w14:paraId="4B9EE2FE" w14:textId="77777777" w:rsidR="00800A9A" w:rsidRPr="00800A9A" w:rsidRDefault="00800A9A" w:rsidP="00800A9A">
      <w:pPr>
        <w:pStyle w:val="Bibliography"/>
      </w:pPr>
      <w:r w:rsidRPr="00800A9A">
        <w:t>8.</w:t>
      </w:r>
      <w:r w:rsidRPr="00800A9A">
        <w:tab/>
        <w:t>González, A.</w:t>
      </w:r>
      <w:del w:id="76" w:author="Mark Hall" w:date="2019-04-03T15:26:00Z">
        <w:r w:rsidRPr="00800A9A" w:rsidDel="007956E1">
          <w:delText xml:space="preserve"> </w:delText>
        </w:r>
      </w:del>
      <w:r w:rsidRPr="00800A9A">
        <w:t>M.</w:t>
      </w:r>
      <w:del w:id="77" w:author="Mark Hall" w:date="2019-04-03T15:26:00Z">
        <w:r w:rsidRPr="00800A9A" w:rsidDel="007956E1">
          <w:delText xml:space="preserve"> </w:delText>
        </w:r>
      </w:del>
      <w:r w:rsidRPr="00800A9A">
        <w:t xml:space="preserve">M. </w:t>
      </w:r>
      <w:r w:rsidRPr="00800A9A">
        <w:rPr>
          <w:i/>
          <w:iCs/>
        </w:rPr>
        <w:t>et al.</w:t>
      </w:r>
      <w:r w:rsidRPr="00800A9A">
        <w:t xml:space="preserve"> Effects of climate on pollination networks in the West Indies. </w:t>
      </w:r>
      <w:r w:rsidRPr="00800A9A">
        <w:rPr>
          <w:i/>
          <w:iCs/>
        </w:rPr>
        <w:t>J. Trop. Ecol.</w:t>
      </w:r>
      <w:r w:rsidRPr="00800A9A">
        <w:t xml:space="preserve"> </w:t>
      </w:r>
      <w:r w:rsidRPr="00800A9A">
        <w:rPr>
          <w:b/>
          <w:bCs/>
        </w:rPr>
        <w:t>25</w:t>
      </w:r>
      <w:r w:rsidRPr="00800A9A">
        <w:t>, 493–506 (2009).</w:t>
      </w:r>
    </w:p>
    <w:p w14:paraId="29770085" w14:textId="77777777" w:rsidR="00800A9A" w:rsidRPr="00800A9A" w:rsidRDefault="00800A9A" w:rsidP="00800A9A">
      <w:pPr>
        <w:pStyle w:val="Bibliography"/>
      </w:pPr>
      <w:r w:rsidRPr="00800A9A">
        <w:t>9.</w:t>
      </w:r>
      <w:r w:rsidRPr="00800A9A">
        <w:tab/>
        <w:t>Michener, C.</w:t>
      </w:r>
      <w:del w:id="78" w:author="Mark Hall" w:date="2019-04-03T15:26:00Z">
        <w:r w:rsidRPr="00800A9A" w:rsidDel="007956E1">
          <w:delText xml:space="preserve"> </w:delText>
        </w:r>
      </w:del>
      <w:r w:rsidRPr="00800A9A">
        <w:t xml:space="preserve">D. Biogeography of the Bees. </w:t>
      </w:r>
      <w:r w:rsidRPr="00800A9A">
        <w:rPr>
          <w:i/>
          <w:iCs/>
        </w:rPr>
        <w:t>Ann. Mo. Bot. Gard.</w:t>
      </w:r>
      <w:r w:rsidRPr="00800A9A">
        <w:t xml:space="preserve"> </w:t>
      </w:r>
      <w:r w:rsidRPr="00800A9A">
        <w:rPr>
          <w:b/>
          <w:bCs/>
        </w:rPr>
        <w:t>66</w:t>
      </w:r>
      <w:r w:rsidRPr="00800A9A">
        <w:t>, 277–347 (1979).</w:t>
      </w:r>
    </w:p>
    <w:p w14:paraId="555BA46A" w14:textId="77777777" w:rsidR="00800A9A" w:rsidRPr="00800A9A" w:rsidRDefault="00800A9A" w:rsidP="00800A9A">
      <w:pPr>
        <w:pStyle w:val="Bibliography"/>
      </w:pPr>
      <w:r w:rsidRPr="00800A9A">
        <w:t>10.</w:t>
      </w:r>
      <w:r w:rsidRPr="00800A9A">
        <w:tab/>
        <w:t xml:space="preserve">Rader, R., Reilly, J., Bartomeus, I. &amp; Winfree, R. Native bees buffer the negative impact of climate warming on honey bee pollination of watermelon crops. </w:t>
      </w:r>
      <w:r w:rsidRPr="00800A9A">
        <w:rPr>
          <w:i/>
          <w:iCs/>
        </w:rPr>
        <w:t>Glob. Change Biol.</w:t>
      </w:r>
      <w:r w:rsidRPr="00800A9A">
        <w:t xml:space="preserve"> </w:t>
      </w:r>
      <w:r w:rsidRPr="00800A9A">
        <w:rPr>
          <w:b/>
          <w:bCs/>
        </w:rPr>
        <w:t>19</w:t>
      </w:r>
      <w:r w:rsidRPr="00800A9A">
        <w:t>, 3103–3110 (2013).</w:t>
      </w:r>
    </w:p>
    <w:p w14:paraId="37BF55E4" w14:textId="77777777" w:rsidR="00800A9A" w:rsidRPr="00800A9A" w:rsidRDefault="00800A9A" w:rsidP="00800A9A">
      <w:pPr>
        <w:pStyle w:val="Bibliography"/>
      </w:pPr>
      <w:r w:rsidRPr="00800A9A">
        <w:t>11.</w:t>
      </w:r>
      <w:r w:rsidRPr="00800A9A">
        <w:tab/>
        <w:t xml:space="preserve">Bartomeus, I. </w:t>
      </w:r>
      <w:r w:rsidRPr="00800A9A">
        <w:rPr>
          <w:i/>
          <w:iCs/>
        </w:rPr>
        <w:t>et al.</w:t>
      </w:r>
      <w:r w:rsidRPr="00800A9A">
        <w:t xml:space="preserve"> Biodiversity ensures plant-pollinator phenological synchrony against climate change. </w:t>
      </w:r>
      <w:r w:rsidRPr="00800A9A">
        <w:rPr>
          <w:i/>
          <w:iCs/>
        </w:rPr>
        <w:t>Ecol. Lett.</w:t>
      </w:r>
      <w:r w:rsidRPr="00800A9A">
        <w:t xml:space="preserve"> </w:t>
      </w:r>
      <w:r w:rsidRPr="00800A9A">
        <w:rPr>
          <w:b/>
          <w:bCs/>
        </w:rPr>
        <w:t>16</w:t>
      </w:r>
      <w:r w:rsidRPr="00800A9A">
        <w:t>, 1331–1338 (2013).</w:t>
      </w:r>
    </w:p>
    <w:p w14:paraId="424EEE6F" w14:textId="77777777" w:rsidR="00800A9A" w:rsidRPr="00800A9A" w:rsidRDefault="00800A9A" w:rsidP="00800A9A">
      <w:pPr>
        <w:pStyle w:val="Bibliography"/>
      </w:pPr>
      <w:r w:rsidRPr="00800A9A">
        <w:t>12.</w:t>
      </w:r>
      <w:r w:rsidRPr="00800A9A">
        <w:tab/>
        <w:t>Knight, T.</w:t>
      </w:r>
      <w:del w:id="79" w:author="Mark Hall" w:date="2019-04-03T15:27:00Z">
        <w:r w:rsidRPr="00800A9A" w:rsidDel="007956E1">
          <w:delText xml:space="preserve"> </w:delText>
        </w:r>
      </w:del>
      <w:r w:rsidRPr="00800A9A">
        <w:t xml:space="preserve">M. </w:t>
      </w:r>
      <w:r w:rsidRPr="00800A9A">
        <w:rPr>
          <w:i/>
          <w:iCs/>
        </w:rPr>
        <w:t>et al.</w:t>
      </w:r>
      <w:r w:rsidRPr="00800A9A">
        <w:t xml:space="preserve"> Reflections on, and visions for, the changing field of pollination ecology. </w:t>
      </w:r>
      <w:r w:rsidRPr="00800A9A">
        <w:rPr>
          <w:i/>
          <w:iCs/>
        </w:rPr>
        <w:t>Ecol. Lett.</w:t>
      </w:r>
      <w:r w:rsidRPr="00800A9A">
        <w:t xml:space="preserve"> </w:t>
      </w:r>
      <w:r w:rsidRPr="00800A9A">
        <w:rPr>
          <w:b/>
          <w:bCs/>
        </w:rPr>
        <w:t>21</w:t>
      </w:r>
      <w:r w:rsidRPr="00800A9A">
        <w:t>, 1282–1295 (2018).</w:t>
      </w:r>
    </w:p>
    <w:p w14:paraId="691DF3A9" w14:textId="77777777" w:rsidR="00800A9A" w:rsidRPr="00800A9A" w:rsidRDefault="00800A9A" w:rsidP="00800A9A">
      <w:pPr>
        <w:pStyle w:val="Bibliography"/>
      </w:pPr>
      <w:r w:rsidRPr="00800A9A">
        <w:lastRenderedPageBreak/>
        <w:t>13.</w:t>
      </w:r>
      <w:r w:rsidRPr="00800A9A">
        <w:tab/>
        <w:t xml:space="preserve">Mayer, C. </w:t>
      </w:r>
      <w:r w:rsidRPr="00800A9A">
        <w:rPr>
          <w:i/>
          <w:iCs/>
        </w:rPr>
        <w:t>et al.</w:t>
      </w:r>
      <w:r w:rsidRPr="00800A9A">
        <w:t xml:space="preserve"> Pollination ecology in the 21st Century: Key questions for future research. </w:t>
      </w:r>
      <w:r w:rsidRPr="00800A9A">
        <w:rPr>
          <w:i/>
          <w:iCs/>
        </w:rPr>
        <w:t>J. Pollinat. Ecol.</w:t>
      </w:r>
      <w:r w:rsidRPr="00800A9A">
        <w:t xml:space="preserve"> </w:t>
      </w:r>
      <w:r w:rsidRPr="00800A9A">
        <w:rPr>
          <w:b/>
          <w:bCs/>
        </w:rPr>
        <w:t>3</w:t>
      </w:r>
      <w:r w:rsidRPr="00800A9A">
        <w:t>, 8–23 (2011).</w:t>
      </w:r>
    </w:p>
    <w:p w14:paraId="3D198458" w14:textId="77777777" w:rsidR="00800A9A" w:rsidRPr="00800A9A" w:rsidRDefault="00800A9A" w:rsidP="00800A9A">
      <w:pPr>
        <w:pStyle w:val="Bibliography"/>
      </w:pPr>
      <w:r w:rsidRPr="00800A9A">
        <w:t>14.</w:t>
      </w:r>
      <w:r w:rsidRPr="00800A9A">
        <w:tab/>
        <w:t xml:space="preserve">Petanidou, T. </w:t>
      </w:r>
      <w:r w:rsidRPr="00800A9A">
        <w:rPr>
          <w:i/>
          <w:iCs/>
        </w:rPr>
        <w:t>et al.</w:t>
      </w:r>
      <w:r w:rsidRPr="00800A9A">
        <w:t xml:space="preserve"> Climate drives plant-pollinator interactions even along small-scale climate gradients: the case of the Aegean. </w:t>
      </w:r>
      <w:r w:rsidRPr="00800A9A">
        <w:rPr>
          <w:i/>
          <w:iCs/>
        </w:rPr>
        <w:t>Plant Biol.</w:t>
      </w:r>
      <w:r w:rsidRPr="00800A9A">
        <w:t xml:space="preserve"> </w:t>
      </w:r>
      <w:r w:rsidRPr="00800A9A">
        <w:rPr>
          <w:b/>
          <w:bCs/>
        </w:rPr>
        <w:t>20 Suppl 1</w:t>
      </w:r>
      <w:r w:rsidRPr="00800A9A">
        <w:t>, 176–183 (2018).</w:t>
      </w:r>
    </w:p>
    <w:p w14:paraId="16F6F7AB" w14:textId="77777777" w:rsidR="00800A9A" w:rsidRPr="00800A9A" w:rsidRDefault="00800A9A" w:rsidP="00800A9A">
      <w:pPr>
        <w:pStyle w:val="Bibliography"/>
      </w:pPr>
      <w:r w:rsidRPr="00800A9A">
        <w:t>15.</w:t>
      </w:r>
      <w:r w:rsidRPr="00800A9A">
        <w:tab/>
        <w:t>Memmott, J., Craze, P.</w:t>
      </w:r>
      <w:del w:id="80" w:author="Mark Hall" w:date="2019-04-03T15:28:00Z">
        <w:r w:rsidRPr="00800A9A" w:rsidDel="007956E1">
          <w:delText xml:space="preserve"> </w:delText>
        </w:r>
      </w:del>
      <w:r w:rsidRPr="00800A9A">
        <w:t xml:space="preserve">G., </w:t>
      </w:r>
      <w:proofErr w:type="spellStart"/>
      <w:r w:rsidRPr="00800A9A">
        <w:t>Waser</w:t>
      </w:r>
      <w:proofErr w:type="spellEnd"/>
      <w:r w:rsidRPr="00800A9A">
        <w:t>, N.</w:t>
      </w:r>
      <w:del w:id="81" w:author="Mark Hall" w:date="2019-04-03T15:29:00Z">
        <w:r w:rsidRPr="00800A9A" w:rsidDel="007956E1">
          <w:delText xml:space="preserve"> </w:delText>
        </w:r>
      </w:del>
      <w:r w:rsidRPr="00800A9A">
        <w:t>M. &amp; Price, M.</w:t>
      </w:r>
      <w:del w:id="82" w:author="Mark Hall" w:date="2019-04-03T15:29:00Z">
        <w:r w:rsidRPr="00800A9A" w:rsidDel="007956E1">
          <w:delText xml:space="preserve"> </w:delText>
        </w:r>
      </w:del>
      <w:r w:rsidRPr="00800A9A">
        <w:t xml:space="preserve">V. Global warming and the disruption of plant-pollinator interactions. </w:t>
      </w:r>
      <w:r w:rsidRPr="00800A9A">
        <w:rPr>
          <w:i/>
          <w:iCs/>
        </w:rPr>
        <w:t>Ecol. Lett.</w:t>
      </w:r>
      <w:r w:rsidRPr="00800A9A">
        <w:t xml:space="preserve"> </w:t>
      </w:r>
      <w:r w:rsidRPr="00800A9A">
        <w:rPr>
          <w:b/>
          <w:bCs/>
        </w:rPr>
        <w:t>10</w:t>
      </w:r>
      <w:r w:rsidRPr="00800A9A">
        <w:t>, 710–717 (2007).</w:t>
      </w:r>
    </w:p>
    <w:p w14:paraId="1B880A7A" w14:textId="77777777" w:rsidR="00800A9A" w:rsidRPr="00800A9A" w:rsidRDefault="00800A9A" w:rsidP="00800A9A">
      <w:pPr>
        <w:pStyle w:val="Bibliography"/>
      </w:pPr>
      <w:r w:rsidRPr="00800A9A">
        <w:t>16.</w:t>
      </w:r>
      <w:r w:rsidRPr="00800A9A">
        <w:tab/>
      </w:r>
      <w:proofErr w:type="spellStart"/>
      <w:r w:rsidRPr="00800A9A">
        <w:t>Hegland</w:t>
      </w:r>
      <w:proofErr w:type="spellEnd"/>
      <w:r w:rsidRPr="00800A9A">
        <w:t>, S.</w:t>
      </w:r>
      <w:del w:id="83" w:author="Mark Hall" w:date="2019-04-03T15:29:00Z">
        <w:r w:rsidRPr="00800A9A" w:rsidDel="007956E1">
          <w:delText xml:space="preserve"> </w:delText>
        </w:r>
      </w:del>
      <w:r w:rsidRPr="00800A9A">
        <w:t xml:space="preserve">J., Nielsen, A., Lázaro, A., </w:t>
      </w:r>
      <w:proofErr w:type="spellStart"/>
      <w:r w:rsidRPr="00800A9A">
        <w:t>Bjerknes</w:t>
      </w:r>
      <w:proofErr w:type="spellEnd"/>
      <w:r w:rsidRPr="00800A9A">
        <w:t>, A.</w:t>
      </w:r>
      <w:del w:id="84" w:author="Mark Hall" w:date="2019-04-03T15:29:00Z">
        <w:r w:rsidRPr="00800A9A" w:rsidDel="007956E1">
          <w:delText>-</w:delText>
        </w:r>
      </w:del>
      <w:r w:rsidRPr="00800A9A">
        <w:t xml:space="preserve">L. &amp; Totland, Ø. How does climate warming affect plant-pollinator interactions? </w:t>
      </w:r>
      <w:r w:rsidRPr="00800A9A">
        <w:rPr>
          <w:i/>
          <w:iCs/>
        </w:rPr>
        <w:t>Ecol. Lett.</w:t>
      </w:r>
      <w:r w:rsidRPr="00800A9A">
        <w:t xml:space="preserve"> </w:t>
      </w:r>
      <w:r w:rsidRPr="00800A9A">
        <w:rPr>
          <w:b/>
          <w:bCs/>
        </w:rPr>
        <w:t>12</w:t>
      </w:r>
      <w:r w:rsidRPr="00800A9A">
        <w:t>, 184–195 (2009).</w:t>
      </w:r>
    </w:p>
    <w:p w14:paraId="4D06BC5E" w14:textId="77777777" w:rsidR="00800A9A" w:rsidRPr="00800A9A" w:rsidRDefault="00800A9A" w:rsidP="00800A9A">
      <w:pPr>
        <w:pStyle w:val="Bibliography"/>
      </w:pPr>
      <w:r w:rsidRPr="00800A9A">
        <w:t>17.</w:t>
      </w:r>
      <w:r w:rsidRPr="00800A9A">
        <w:tab/>
        <w:t xml:space="preserve">Traveset, A. </w:t>
      </w:r>
      <w:r w:rsidRPr="00800A9A">
        <w:rPr>
          <w:i/>
          <w:iCs/>
        </w:rPr>
        <w:t>et al.</w:t>
      </w:r>
      <w:r w:rsidRPr="00800A9A">
        <w:t xml:space="preserve"> Global patterns of mainland and insular pollination networks. </w:t>
      </w:r>
      <w:r w:rsidRPr="00800A9A">
        <w:rPr>
          <w:i/>
          <w:iCs/>
        </w:rPr>
        <w:t>Glob. Ecol. Biogeogr.</w:t>
      </w:r>
      <w:r w:rsidRPr="00800A9A">
        <w:t xml:space="preserve"> </w:t>
      </w:r>
      <w:r w:rsidRPr="00800A9A">
        <w:rPr>
          <w:b/>
          <w:bCs/>
        </w:rPr>
        <w:t>25</w:t>
      </w:r>
      <w:r w:rsidRPr="00800A9A">
        <w:t>, 880–890 (2016).</w:t>
      </w:r>
    </w:p>
    <w:p w14:paraId="16753805" w14:textId="257D10BB" w:rsidR="00800A9A" w:rsidRPr="00800A9A" w:rsidRDefault="00800A9A" w:rsidP="00800A9A">
      <w:pPr>
        <w:pStyle w:val="Bibliography"/>
      </w:pPr>
      <w:r w:rsidRPr="00800A9A">
        <w:t>18.</w:t>
      </w:r>
      <w:r w:rsidRPr="00800A9A">
        <w:tab/>
        <w:t>Olesen, J.</w:t>
      </w:r>
      <w:del w:id="85" w:author="Mark Hall" w:date="2019-04-03T15:29:00Z">
        <w:r w:rsidRPr="00800A9A" w:rsidDel="007956E1">
          <w:delText xml:space="preserve"> </w:delText>
        </w:r>
      </w:del>
      <w:r w:rsidRPr="00800A9A">
        <w:t xml:space="preserve">M. &amp; </w:t>
      </w:r>
      <w:proofErr w:type="spellStart"/>
      <w:r w:rsidRPr="00800A9A">
        <w:t>Jordano</w:t>
      </w:r>
      <w:proofErr w:type="spellEnd"/>
      <w:r w:rsidRPr="00800A9A">
        <w:t xml:space="preserve">, </w:t>
      </w:r>
      <w:proofErr w:type="spellStart"/>
      <w:r w:rsidRPr="00800A9A">
        <w:t>P.</w:t>
      </w:r>
      <w:del w:id="86" w:author="Mark Hall" w:date="2019-04-03T15:29:00Z">
        <w:r w:rsidRPr="00800A9A" w:rsidDel="007956E1">
          <w:delText xml:space="preserve"> </w:delText>
        </w:r>
      </w:del>
      <w:r w:rsidRPr="00800A9A">
        <w:t>G</w:t>
      </w:r>
      <w:del w:id="87" w:author="Mark Hall" w:date="2019-04-03T14:31:00Z">
        <w:r w:rsidRPr="00800A9A" w:rsidDel="004530C4">
          <w:delText>EOGRAPHIC PATTERNS IN PLANT</w:delText>
        </w:r>
      </w:del>
      <w:ins w:id="88" w:author="Mark Hall" w:date="2019-04-03T14:31:00Z">
        <w:r w:rsidR="004530C4">
          <w:t>eographic</w:t>
        </w:r>
        <w:proofErr w:type="spellEnd"/>
        <w:r w:rsidR="004530C4">
          <w:t xml:space="preserve"> pat</w:t>
        </w:r>
        <w:r w:rsidR="00E70B79">
          <w:t>t</w:t>
        </w:r>
        <w:r w:rsidR="004530C4">
          <w:t>erns in</w:t>
        </w:r>
        <w:r w:rsidR="00E70B79">
          <w:t xml:space="preserve"> plant</w:t>
        </w:r>
      </w:ins>
      <w:r w:rsidRPr="00800A9A">
        <w:t>–</w:t>
      </w:r>
      <w:del w:id="89" w:author="Mark Hall" w:date="2019-04-03T14:31:00Z">
        <w:r w:rsidRPr="00800A9A" w:rsidDel="00E70B79">
          <w:delText>POLLINATOR MUTUALISTIC NETWORKS</w:delText>
        </w:r>
      </w:del>
      <w:ins w:id="90" w:author="Mark Hall" w:date="2019-04-03T14:31:00Z">
        <w:r w:rsidR="00E70B79">
          <w:t xml:space="preserve">pollinator mutualistic </w:t>
        </w:r>
      </w:ins>
      <w:ins w:id="91" w:author="Mark Hall" w:date="2019-04-03T14:32:00Z">
        <w:r w:rsidR="00E70B79">
          <w:t>networks</w:t>
        </w:r>
      </w:ins>
      <w:r w:rsidRPr="00800A9A">
        <w:t xml:space="preserve">. </w:t>
      </w:r>
      <w:r w:rsidRPr="00800A9A">
        <w:rPr>
          <w:i/>
          <w:iCs/>
        </w:rPr>
        <w:t>Ecology</w:t>
      </w:r>
      <w:r w:rsidRPr="00800A9A">
        <w:t xml:space="preserve"> (2002).</w:t>
      </w:r>
    </w:p>
    <w:p w14:paraId="29F2D170" w14:textId="77777777" w:rsidR="00800A9A" w:rsidRPr="00800A9A" w:rsidRDefault="00800A9A" w:rsidP="00800A9A">
      <w:pPr>
        <w:pStyle w:val="Bibliography"/>
      </w:pPr>
      <w:r w:rsidRPr="00800A9A">
        <w:t>19.</w:t>
      </w:r>
      <w:r w:rsidRPr="00800A9A">
        <w:tab/>
        <w:t>Trøjelsgaard, K. &amp; Olesen, J.</w:t>
      </w:r>
      <w:del w:id="92" w:author="Mark Hall" w:date="2019-04-03T15:29:00Z">
        <w:r w:rsidRPr="00800A9A" w:rsidDel="007956E1">
          <w:delText xml:space="preserve"> </w:delText>
        </w:r>
      </w:del>
      <w:r w:rsidRPr="00800A9A">
        <w:t xml:space="preserve">M. Macroecology of pollination networks. </w:t>
      </w:r>
      <w:r w:rsidRPr="00800A9A">
        <w:rPr>
          <w:i/>
          <w:iCs/>
        </w:rPr>
        <w:t>Glob. Ecol. Biogeogr.</w:t>
      </w:r>
      <w:r w:rsidRPr="00800A9A">
        <w:t xml:space="preserve"> </w:t>
      </w:r>
      <w:r w:rsidRPr="00800A9A">
        <w:rPr>
          <w:b/>
          <w:bCs/>
        </w:rPr>
        <w:t>22</w:t>
      </w:r>
      <w:r w:rsidRPr="00800A9A">
        <w:t>, 149–162 (2013).</w:t>
      </w:r>
    </w:p>
    <w:p w14:paraId="63598350" w14:textId="77777777" w:rsidR="00800A9A" w:rsidRPr="00800A9A" w:rsidRDefault="00800A9A" w:rsidP="00800A9A">
      <w:pPr>
        <w:pStyle w:val="Bibliography"/>
      </w:pPr>
      <w:r w:rsidRPr="00800A9A">
        <w:t>20.</w:t>
      </w:r>
      <w:r w:rsidRPr="00800A9A">
        <w:tab/>
        <w:t xml:space="preserve">Schleuning, M. </w:t>
      </w:r>
      <w:r w:rsidRPr="00800A9A">
        <w:rPr>
          <w:i/>
          <w:iCs/>
        </w:rPr>
        <w:t>et al.</w:t>
      </w:r>
      <w:r w:rsidRPr="00800A9A">
        <w:t xml:space="preserve"> Specialization of mutualistic interaction networks decreases toward tropical latitudes. </w:t>
      </w:r>
      <w:r w:rsidRPr="00800A9A">
        <w:rPr>
          <w:i/>
          <w:iCs/>
        </w:rPr>
        <w:t>Curr. Biol.</w:t>
      </w:r>
      <w:r w:rsidRPr="00800A9A">
        <w:t xml:space="preserve"> </w:t>
      </w:r>
      <w:r w:rsidRPr="00800A9A">
        <w:rPr>
          <w:b/>
          <w:bCs/>
        </w:rPr>
        <w:t>22</w:t>
      </w:r>
      <w:r w:rsidRPr="00800A9A">
        <w:t>, 1925–1931 (2012).</w:t>
      </w:r>
    </w:p>
    <w:p w14:paraId="7C0F74CB" w14:textId="77777777" w:rsidR="00800A9A" w:rsidRPr="00800A9A" w:rsidRDefault="00800A9A" w:rsidP="00800A9A">
      <w:pPr>
        <w:pStyle w:val="Bibliography"/>
      </w:pPr>
      <w:r w:rsidRPr="00800A9A">
        <w:t>21.</w:t>
      </w:r>
      <w:r w:rsidRPr="00800A9A">
        <w:tab/>
        <w:t xml:space="preserve">Ollerton, J. &amp; Cranmer, L. Latitudinal trends in plant-pollinator interactions: are tropical plants more specialised? </w:t>
      </w:r>
      <w:r w:rsidRPr="00800A9A">
        <w:rPr>
          <w:i/>
          <w:iCs/>
        </w:rPr>
        <w:t>Oikos</w:t>
      </w:r>
      <w:r w:rsidRPr="00800A9A">
        <w:t xml:space="preserve"> </w:t>
      </w:r>
      <w:r w:rsidRPr="00800A9A">
        <w:rPr>
          <w:b/>
          <w:bCs/>
        </w:rPr>
        <w:t>98</w:t>
      </w:r>
      <w:r w:rsidRPr="00800A9A">
        <w:t>, 340–350 (2002).</w:t>
      </w:r>
    </w:p>
    <w:p w14:paraId="78007CB0" w14:textId="77777777" w:rsidR="00800A9A" w:rsidRPr="00800A9A" w:rsidRDefault="00800A9A" w:rsidP="00800A9A">
      <w:pPr>
        <w:pStyle w:val="Bibliography"/>
      </w:pPr>
      <w:r w:rsidRPr="00800A9A">
        <w:t>22.</w:t>
      </w:r>
      <w:r w:rsidRPr="00800A9A">
        <w:tab/>
        <w:t>Moles, A.</w:t>
      </w:r>
      <w:del w:id="93" w:author="Mark Hall" w:date="2019-04-03T15:29:00Z">
        <w:r w:rsidRPr="00800A9A" w:rsidDel="007956E1">
          <w:delText xml:space="preserve"> </w:delText>
        </w:r>
      </w:del>
      <w:r w:rsidRPr="00800A9A">
        <w:t xml:space="preserve">T. &amp; Ollerton, J. Is the notion that species interactions are stronger and more specialized in the tropics a zombie idea? </w:t>
      </w:r>
      <w:r w:rsidRPr="00800A9A">
        <w:rPr>
          <w:i/>
          <w:iCs/>
        </w:rPr>
        <w:t>Biotropica</w:t>
      </w:r>
      <w:r w:rsidRPr="00800A9A">
        <w:t xml:space="preserve"> </w:t>
      </w:r>
      <w:r w:rsidRPr="00800A9A">
        <w:rPr>
          <w:b/>
          <w:bCs/>
        </w:rPr>
        <w:t>48</w:t>
      </w:r>
      <w:r w:rsidRPr="00800A9A">
        <w:t>, 141–145 (2016).</w:t>
      </w:r>
    </w:p>
    <w:p w14:paraId="45BC7056" w14:textId="02044EAE" w:rsidR="00800A9A" w:rsidRPr="00800A9A" w:rsidRDefault="00800A9A" w:rsidP="00800A9A">
      <w:pPr>
        <w:pStyle w:val="Bibliography"/>
      </w:pPr>
      <w:r w:rsidRPr="00800A9A">
        <w:t>23.</w:t>
      </w:r>
      <w:r w:rsidRPr="00800A9A">
        <w:tab/>
        <w:t>Ssymank, A., Kearns, C.</w:t>
      </w:r>
      <w:del w:id="94" w:author="Mark Hall" w:date="2019-04-03T15:30:00Z">
        <w:r w:rsidRPr="00800A9A" w:rsidDel="007956E1">
          <w:delText xml:space="preserve"> </w:delText>
        </w:r>
      </w:del>
      <w:r w:rsidRPr="00800A9A">
        <w:t>A., Pape, T. &amp; Thompson, F.</w:t>
      </w:r>
      <w:del w:id="95" w:author="Mark Hall" w:date="2019-04-03T15:30:00Z">
        <w:r w:rsidRPr="00800A9A" w:rsidDel="007956E1">
          <w:delText xml:space="preserve"> </w:delText>
        </w:r>
      </w:del>
      <w:r w:rsidRPr="00800A9A">
        <w:t xml:space="preserve">C. Pollinating </w:t>
      </w:r>
      <w:ins w:id="96" w:author="Mark Hall" w:date="2019-04-03T15:30:00Z">
        <w:r w:rsidR="007956E1">
          <w:t>f</w:t>
        </w:r>
      </w:ins>
      <w:del w:id="97" w:author="Mark Hall" w:date="2019-04-03T15:30:00Z">
        <w:r w:rsidRPr="00800A9A" w:rsidDel="007956E1">
          <w:delText>F</w:delText>
        </w:r>
      </w:del>
      <w:r w:rsidRPr="00800A9A">
        <w:t>lies (</w:t>
      </w:r>
      <w:proofErr w:type="spellStart"/>
      <w:r w:rsidRPr="00800A9A">
        <w:t>Diptera</w:t>
      </w:r>
      <w:proofErr w:type="spellEnd"/>
      <w:r w:rsidRPr="00800A9A">
        <w:t xml:space="preserve">): A major contribution to plant diversity and agricultural production. </w:t>
      </w:r>
      <w:r w:rsidRPr="00800A9A">
        <w:rPr>
          <w:i/>
          <w:iCs/>
        </w:rPr>
        <w:t>Biodiversity</w:t>
      </w:r>
      <w:r w:rsidRPr="00800A9A">
        <w:t xml:space="preserve"> </w:t>
      </w:r>
      <w:r w:rsidRPr="00800A9A">
        <w:rPr>
          <w:b/>
          <w:bCs/>
        </w:rPr>
        <w:t>9</w:t>
      </w:r>
      <w:r w:rsidRPr="00800A9A">
        <w:t>, 86–89 (2008).</w:t>
      </w:r>
    </w:p>
    <w:p w14:paraId="692E6B95" w14:textId="77777777" w:rsidR="00800A9A" w:rsidRPr="00800A9A" w:rsidRDefault="00800A9A" w:rsidP="00800A9A">
      <w:pPr>
        <w:pStyle w:val="Bibliography"/>
      </w:pPr>
      <w:r w:rsidRPr="00800A9A">
        <w:t>24.</w:t>
      </w:r>
      <w:r w:rsidRPr="00800A9A">
        <w:tab/>
      </w:r>
      <w:proofErr w:type="spellStart"/>
      <w:r w:rsidRPr="00800A9A">
        <w:t>Tylianakis</w:t>
      </w:r>
      <w:proofErr w:type="spellEnd"/>
      <w:r w:rsidRPr="00800A9A">
        <w:t>, J.</w:t>
      </w:r>
      <w:del w:id="98" w:author="Mark Hall" w:date="2019-04-03T15:30:00Z">
        <w:r w:rsidRPr="00800A9A" w:rsidDel="007956E1">
          <w:delText xml:space="preserve"> </w:delText>
        </w:r>
      </w:del>
      <w:r w:rsidRPr="00800A9A">
        <w:t>M. &amp; Morris, R.</w:t>
      </w:r>
      <w:del w:id="99" w:author="Mark Hall" w:date="2019-04-03T15:30:00Z">
        <w:r w:rsidRPr="00800A9A" w:rsidDel="007956E1">
          <w:delText xml:space="preserve"> </w:delText>
        </w:r>
      </w:del>
      <w:r w:rsidRPr="00800A9A">
        <w:t xml:space="preserve">J. Ecological networks across environmental gradients. </w:t>
      </w:r>
      <w:r w:rsidRPr="00800A9A">
        <w:rPr>
          <w:i/>
          <w:iCs/>
        </w:rPr>
        <w:t>Annu. Rev. Ecol. Evol. Syst.</w:t>
      </w:r>
      <w:r w:rsidRPr="00800A9A">
        <w:t xml:space="preserve"> </w:t>
      </w:r>
      <w:r w:rsidRPr="00800A9A">
        <w:rPr>
          <w:b/>
          <w:bCs/>
        </w:rPr>
        <w:t>48</w:t>
      </w:r>
      <w:r w:rsidRPr="00800A9A">
        <w:t>, 25–48 (2017).</w:t>
      </w:r>
    </w:p>
    <w:p w14:paraId="34E212E3" w14:textId="77777777" w:rsidR="00800A9A" w:rsidRPr="00800A9A" w:rsidRDefault="00800A9A" w:rsidP="00800A9A">
      <w:pPr>
        <w:pStyle w:val="Bibliography"/>
      </w:pPr>
      <w:r w:rsidRPr="00800A9A">
        <w:lastRenderedPageBreak/>
        <w:t>25.</w:t>
      </w:r>
      <w:r w:rsidRPr="00800A9A">
        <w:tab/>
      </w:r>
      <w:proofErr w:type="spellStart"/>
      <w:r w:rsidRPr="00800A9A">
        <w:t>Wardhaugh</w:t>
      </w:r>
      <w:proofErr w:type="spellEnd"/>
      <w:r w:rsidRPr="00800A9A">
        <w:t>, C.</w:t>
      </w:r>
      <w:del w:id="100" w:author="Mark Hall" w:date="2019-04-03T15:30:00Z">
        <w:r w:rsidRPr="00800A9A" w:rsidDel="007956E1">
          <w:delText xml:space="preserve"> </w:delText>
        </w:r>
      </w:del>
      <w:r w:rsidRPr="00800A9A">
        <w:t xml:space="preserve">W. How many species of arthropods visit flowers? </w:t>
      </w:r>
      <w:r w:rsidRPr="00800A9A">
        <w:rPr>
          <w:i/>
          <w:iCs/>
        </w:rPr>
        <w:t>Arthropod-Plant Interact.</w:t>
      </w:r>
      <w:r w:rsidRPr="00800A9A">
        <w:t xml:space="preserve"> </w:t>
      </w:r>
      <w:r w:rsidRPr="00800A9A">
        <w:rPr>
          <w:b/>
          <w:bCs/>
        </w:rPr>
        <w:t>9</w:t>
      </w:r>
      <w:r w:rsidRPr="00800A9A">
        <w:t>, 547–565 (2015).</w:t>
      </w:r>
    </w:p>
    <w:p w14:paraId="5FFB6D8C" w14:textId="77777777" w:rsidR="00800A9A" w:rsidRPr="00800A9A" w:rsidRDefault="00800A9A" w:rsidP="00800A9A">
      <w:pPr>
        <w:pStyle w:val="Bibliography"/>
      </w:pPr>
      <w:r w:rsidRPr="00800A9A">
        <w:t>26.</w:t>
      </w:r>
      <w:r w:rsidRPr="00800A9A">
        <w:tab/>
        <w:t>Willcox, B.</w:t>
      </w:r>
      <w:del w:id="101" w:author="Mark Hall" w:date="2019-04-03T15:30:00Z">
        <w:r w:rsidRPr="00800A9A" w:rsidDel="007956E1">
          <w:delText xml:space="preserve"> </w:delText>
        </w:r>
      </w:del>
      <w:r w:rsidRPr="00800A9A">
        <w:t xml:space="preserve">K., </w:t>
      </w:r>
      <w:proofErr w:type="spellStart"/>
      <w:r w:rsidRPr="00800A9A">
        <w:t>Aizen</w:t>
      </w:r>
      <w:proofErr w:type="spellEnd"/>
      <w:r w:rsidRPr="00800A9A">
        <w:t>, M.</w:t>
      </w:r>
      <w:del w:id="102" w:author="Mark Hall" w:date="2019-04-03T15:30:00Z">
        <w:r w:rsidRPr="00800A9A" w:rsidDel="007956E1">
          <w:delText xml:space="preserve"> </w:delText>
        </w:r>
      </w:del>
      <w:r w:rsidRPr="00800A9A">
        <w:t>A., Cunningham, S.</w:t>
      </w:r>
      <w:del w:id="103" w:author="Mark Hall" w:date="2019-04-03T15:30:00Z">
        <w:r w:rsidRPr="00800A9A" w:rsidDel="007956E1">
          <w:delText xml:space="preserve"> </w:delText>
        </w:r>
      </w:del>
      <w:r w:rsidRPr="00800A9A">
        <w:t>A., Mayfield, M.</w:t>
      </w:r>
      <w:del w:id="104" w:author="Mark Hall" w:date="2019-04-03T15:30:00Z">
        <w:r w:rsidRPr="00800A9A" w:rsidDel="007956E1">
          <w:delText xml:space="preserve"> </w:delText>
        </w:r>
      </w:del>
      <w:r w:rsidRPr="00800A9A">
        <w:t xml:space="preserve">M. &amp; Rader, R. Deconstructing pollinator community effectiveness. </w:t>
      </w:r>
      <w:r w:rsidRPr="00800A9A">
        <w:rPr>
          <w:i/>
          <w:iCs/>
        </w:rPr>
        <w:t>Curr. Opin. Insect Sci.</w:t>
      </w:r>
      <w:r w:rsidRPr="00800A9A">
        <w:t xml:space="preserve"> </w:t>
      </w:r>
      <w:r w:rsidRPr="00800A9A">
        <w:rPr>
          <w:b/>
          <w:bCs/>
        </w:rPr>
        <w:t>21</w:t>
      </w:r>
      <w:r w:rsidRPr="00800A9A">
        <w:t>, 98–104 (2017).</w:t>
      </w:r>
    </w:p>
    <w:p w14:paraId="4BA680F4" w14:textId="77777777" w:rsidR="00800A9A" w:rsidRPr="00800A9A" w:rsidRDefault="00800A9A" w:rsidP="00800A9A">
      <w:pPr>
        <w:pStyle w:val="Bibliography"/>
      </w:pPr>
      <w:r w:rsidRPr="00800A9A">
        <w:t>27.</w:t>
      </w:r>
      <w:r w:rsidRPr="00800A9A">
        <w:tab/>
      </w:r>
      <w:proofErr w:type="spellStart"/>
      <w:r w:rsidRPr="00800A9A">
        <w:t>Cirtwill</w:t>
      </w:r>
      <w:proofErr w:type="spellEnd"/>
      <w:r w:rsidRPr="00800A9A">
        <w:t>, A.</w:t>
      </w:r>
      <w:del w:id="105" w:author="Mark Hall" w:date="2019-04-03T15:30:00Z">
        <w:r w:rsidRPr="00800A9A" w:rsidDel="007956E1">
          <w:delText xml:space="preserve"> </w:delText>
        </w:r>
      </w:del>
      <w:r w:rsidRPr="00800A9A">
        <w:t>R., Roslin, T., Rasmussen, C., Olesen, J.</w:t>
      </w:r>
      <w:del w:id="106" w:author="Mark Hall" w:date="2019-04-03T15:30:00Z">
        <w:r w:rsidRPr="00800A9A" w:rsidDel="007956E1">
          <w:delText xml:space="preserve"> </w:delText>
        </w:r>
      </w:del>
      <w:r w:rsidRPr="00800A9A">
        <w:t>M. &amp; Stouffer, D.</w:t>
      </w:r>
      <w:del w:id="107" w:author="Mark Hall" w:date="2019-04-03T15:30:00Z">
        <w:r w:rsidRPr="00800A9A" w:rsidDel="007956E1">
          <w:delText xml:space="preserve"> </w:delText>
        </w:r>
      </w:del>
      <w:r w:rsidRPr="00800A9A">
        <w:t xml:space="preserve">B. Between-year changes in community composition shape species’ roles in an Arctic plant–pollinator network. </w:t>
      </w:r>
      <w:r w:rsidRPr="00800A9A">
        <w:rPr>
          <w:i/>
          <w:iCs/>
        </w:rPr>
        <w:t>Oikos</w:t>
      </w:r>
      <w:r w:rsidRPr="00800A9A">
        <w:t xml:space="preserve"> </w:t>
      </w:r>
      <w:r w:rsidRPr="00800A9A">
        <w:rPr>
          <w:b/>
          <w:bCs/>
        </w:rPr>
        <w:t>127</w:t>
      </w:r>
      <w:r w:rsidRPr="00800A9A">
        <w:t>, 1163–1176 (2018).</w:t>
      </w:r>
    </w:p>
    <w:p w14:paraId="4DADFC76" w14:textId="77777777" w:rsidR="00800A9A" w:rsidRPr="00800A9A" w:rsidRDefault="00800A9A" w:rsidP="00800A9A">
      <w:pPr>
        <w:pStyle w:val="Bibliography"/>
      </w:pPr>
      <w:r w:rsidRPr="00800A9A">
        <w:t>28.</w:t>
      </w:r>
      <w:r w:rsidRPr="00800A9A">
        <w:tab/>
        <w:t>Beck, H.</w:t>
      </w:r>
      <w:del w:id="108" w:author="Mark Hall" w:date="2019-04-03T15:31:00Z">
        <w:r w:rsidRPr="00800A9A" w:rsidDel="007956E1">
          <w:delText xml:space="preserve"> </w:delText>
        </w:r>
      </w:del>
      <w:r w:rsidRPr="00800A9A">
        <w:t xml:space="preserve">E. </w:t>
      </w:r>
      <w:r w:rsidRPr="00800A9A">
        <w:rPr>
          <w:i/>
          <w:iCs/>
        </w:rPr>
        <w:t>et al.</w:t>
      </w:r>
      <w:r w:rsidRPr="00800A9A">
        <w:t xml:space="preserve"> Present and future Köppen-Geiger climate classification maps at 1-km resolution. </w:t>
      </w:r>
      <w:r w:rsidRPr="00800A9A">
        <w:rPr>
          <w:i/>
          <w:iCs/>
        </w:rPr>
        <w:t>Sci. Data</w:t>
      </w:r>
      <w:r w:rsidRPr="00800A9A">
        <w:t xml:space="preserve"> </w:t>
      </w:r>
      <w:r w:rsidRPr="00800A9A">
        <w:rPr>
          <w:b/>
          <w:bCs/>
        </w:rPr>
        <w:t>5</w:t>
      </w:r>
      <w:r w:rsidRPr="00800A9A">
        <w:t>, 180214 (2018).</w:t>
      </w:r>
    </w:p>
    <w:p w14:paraId="26BB2352" w14:textId="77777777" w:rsidR="00800A9A" w:rsidRPr="00800A9A" w:rsidRDefault="00800A9A" w:rsidP="00800A9A">
      <w:pPr>
        <w:pStyle w:val="Bibliography"/>
      </w:pPr>
      <w:r w:rsidRPr="00800A9A">
        <w:t>29.</w:t>
      </w:r>
      <w:r w:rsidRPr="00800A9A">
        <w:tab/>
      </w:r>
      <w:proofErr w:type="spellStart"/>
      <w:r w:rsidRPr="00800A9A">
        <w:t>Tylianakis</w:t>
      </w:r>
      <w:proofErr w:type="spellEnd"/>
      <w:r w:rsidRPr="00800A9A">
        <w:t>, J.</w:t>
      </w:r>
      <w:del w:id="109" w:author="Mark Hall" w:date="2019-04-03T15:31:00Z">
        <w:r w:rsidRPr="00800A9A" w:rsidDel="007956E1">
          <w:delText xml:space="preserve"> </w:delText>
        </w:r>
      </w:del>
      <w:r w:rsidRPr="00800A9A">
        <w:t xml:space="preserve">M., </w:t>
      </w:r>
      <w:proofErr w:type="spellStart"/>
      <w:r w:rsidRPr="00800A9A">
        <w:t>Didham</w:t>
      </w:r>
      <w:proofErr w:type="spellEnd"/>
      <w:r w:rsidRPr="00800A9A">
        <w:t>, R.</w:t>
      </w:r>
      <w:del w:id="110" w:author="Mark Hall" w:date="2019-04-03T15:31:00Z">
        <w:r w:rsidRPr="00800A9A" w:rsidDel="007956E1">
          <w:delText xml:space="preserve"> </w:delText>
        </w:r>
      </w:del>
      <w:r w:rsidRPr="00800A9A">
        <w:t>K., Bascompte, J. &amp; Wardle, D.</w:t>
      </w:r>
      <w:del w:id="111" w:author="Mark Hall" w:date="2019-04-03T15:31:00Z">
        <w:r w:rsidRPr="00800A9A" w:rsidDel="007956E1">
          <w:delText xml:space="preserve"> </w:delText>
        </w:r>
      </w:del>
      <w:r w:rsidRPr="00800A9A">
        <w:t xml:space="preserve">A. Global change and species interactions in terrestrial ecosystems. </w:t>
      </w:r>
      <w:r w:rsidRPr="00800A9A">
        <w:rPr>
          <w:i/>
          <w:iCs/>
        </w:rPr>
        <w:t>Ecol. Lett.</w:t>
      </w:r>
      <w:r w:rsidRPr="00800A9A">
        <w:t xml:space="preserve"> </w:t>
      </w:r>
      <w:r w:rsidRPr="00800A9A">
        <w:rPr>
          <w:b/>
          <w:bCs/>
        </w:rPr>
        <w:t>11</w:t>
      </w:r>
      <w:r w:rsidRPr="00800A9A">
        <w:t>, 1351–1363 (2008).</w:t>
      </w:r>
    </w:p>
    <w:p w14:paraId="7446BC34" w14:textId="77777777" w:rsidR="00800A9A" w:rsidRPr="00800A9A" w:rsidRDefault="00800A9A" w:rsidP="00800A9A">
      <w:pPr>
        <w:pStyle w:val="Bibliography"/>
      </w:pPr>
      <w:r w:rsidRPr="00800A9A">
        <w:t>30.</w:t>
      </w:r>
      <w:r w:rsidRPr="00800A9A">
        <w:tab/>
        <w:t>Chamberlain, S.</w:t>
      </w:r>
      <w:del w:id="112" w:author="Mark Hall" w:date="2019-04-03T15:31:00Z">
        <w:r w:rsidRPr="00800A9A" w:rsidDel="007956E1">
          <w:delText xml:space="preserve"> </w:delText>
        </w:r>
      </w:del>
      <w:r w:rsidRPr="00800A9A">
        <w:t xml:space="preserve">A. &amp; Szöcs, E. taxize: taxonomic search and retrieval in R. </w:t>
      </w:r>
      <w:r w:rsidRPr="00800A9A">
        <w:rPr>
          <w:i/>
          <w:iCs/>
        </w:rPr>
        <w:t>F1000Research</w:t>
      </w:r>
      <w:r w:rsidRPr="00800A9A">
        <w:t xml:space="preserve"> </w:t>
      </w:r>
      <w:r w:rsidRPr="00800A9A">
        <w:rPr>
          <w:b/>
          <w:bCs/>
        </w:rPr>
        <w:t>2</w:t>
      </w:r>
      <w:r w:rsidRPr="00800A9A">
        <w:t>, 191 (2013).</w:t>
      </w:r>
    </w:p>
    <w:p w14:paraId="58AF18AA" w14:textId="77777777" w:rsidR="00800A9A" w:rsidRPr="00800A9A" w:rsidRDefault="00800A9A" w:rsidP="00800A9A">
      <w:pPr>
        <w:pStyle w:val="Bibliography"/>
      </w:pPr>
      <w:r w:rsidRPr="00800A9A">
        <w:t>31.</w:t>
      </w:r>
      <w:r w:rsidRPr="00800A9A">
        <w:tab/>
        <w:t>Bryant, C., Wheeler, N.</w:t>
      </w:r>
      <w:del w:id="113" w:author="Mark Hall" w:date="2019-04-03T15:31:00Z">
        <w:r w:rsidRPr="00800A9A" w:rsidDel="007956E1">
          <w:delText xml:space="preserve"> </w:delText>
        </w:r>
      </w:del>
      <w:r w:rsidRPr="00800A9A">
        <w:t>R., Rubel, F. &amp; French, R.</w:t>
      </w:r>
      <w:del w:id="114" w:author="Mark Hall" w:date="2019-04-03T15:31:00Z">
        <w:r w:rsidRPr="00800A9A" w:rsidDel="007956E1">
          <w:delText xml:space="preserve"> </w:delText>
        </w:r>
      </w:del>
      <w:r w:rsidRPr="00800A9A">
        <w:t xml:space="preserve">H. </w:t>
      </w:r>
      <w:r w:rsidRPr="00800A9A">
        <w:rPr>
          <w:i/>
          <w:iCs/>
        </w:rPr>
        <w:t>kgc: Koeppen-Geiger Climatic Zones</w:t>
      </w:r>
      <w:r w:rsidRPr="00800A9A">
        <w:t>. (2017).</w:t>
      </w:r>
    </w:p>
    <w:p w14:paraId="505222AD" w14:textId="77777777" w:rsidR="00800A9A" w:rsidRPr="00800A9A" w:rsidRDefault="00800A9A" w:rsidP="00800A9A">
      <w:pPr>
        <w:pStyle w:val="Bibliography"/>
      </w:pPr>
      <w:r w:rsidRPr="00800A9A">
        <w:t>32.</w:t>
      </w:r>
      <w:r w:rsidRPr="00800A9A">
        <w:tab/>
        <w:t>Anderson, M.</w:t>
      </w:r>
      <w:del w:id="115" w:author="Mark Hall" w:date="2019-04-03T15:31:00Z">
        <w:r w:rsidRPr="00800A9A" w:rsidDel="007956E1">
          <w:delText xml:space="preserve"> </w:delText>
        </w:r>
      </w:del>
      <w:r w:rsidRPr="00800A9A">
        <w:t xml:space="preserve">J. </w:t>
      </w:r>
      <w:r w:rsidRPr="00800A9A">
        <w:rPr>
          <w:i/>
          <w:iCs/>
        </w:rPr>
        <w:t>et al.</w:t>
      </w:r>
      <w:r w:rsidRPr="00800A9A">
        <w:t xml:space="preserve"> Navigating the multiple meanings of β diversity: a roadmap for the practicing ecologist. </w:t>
      </w:r>
      <w:r w:rsidRPr="00800A9A">
        <w:rPr>
          <w:i/>
          <w:iCs/>
        </w:rPr>
        <w:t>Ecol. Lett.</w:t>
      </w:r>
      <w:r w:rsidRPr="00800A9A">
        <w:t xml:space="preserve"> </w:t>
      </w:r>
      <w:r w:rsidRPr="00800A9A">
        <w:rPr>
          <w:b/>
          <w:bCs/>
        </w:rPr>
        <w:t>14</w:t>
      </w:r>
      <w:r w:rsidRPr="00800A9A">
        <w:t>, 19–28 (2011).</w:t>
      </w:r>
    </w:p>
    <w:p w14:paraId="7A09166B" w14:textId="77777777" w:rsidR="00800A9A" w:rsidRPr="00800A9A" w:rsidRDefault="00800A9A" w:rsidP="00800A9A">
      <w:pPr>
        <w:pStyle w:val="Bibliography"/>
      </w:pPr>
      <w:r w:rsidRPr="00800A9A">
        <w:t>33.</w:t>
      </w:r>
      <w:r w:rsidRPr="00800A9A">
        <w:tab/>
        <w:t>Oksanen, J. Multivariate Analysis of Ecological Communities in R: vegan tutorial. 43</w:t>
      </w:r>
    </w:p>
    <w:p w14:paraId="49AE0354" w14:textId="77777777" w:rsidR="00800A9A" w:rsidRPr="00800A9A" w:rsidRDefault="00800A9A" w:rsidP="00800A9A">
      <w:pPr>
        <w:pStyle w:val="Bibliography"/>
      </w:pPr>
      <w:r w:rsidRPr="00800A9A">
        <w:t>34.</w:t>
      </w:r>
      <w:r w:rsidRPr="00800A9A">
        <w:tab/>
        <w:t>Anderson, M.</w:t>
      </w:r>
      <w:del w:id="116" w:author="Mark Hall" w:date="2019-04-03T15:31:00Z">
        <w:r w:rsidRPr="00800A9A" w:rsidDel="007956E1">
          <w:delText xml:space="preserve"> </w:delText>
        </w:r>
      </w:del>
      <w:r w:rsidRPr="00800A9A">
        <w:t xml:space="preserve">J. A new method for non-parametric multivariate analysis of variance. </w:t>
      </w:r>
      <w:r w:rsidRPr="00800A9A">
        <w:rPr>
          <w:i/>
          <w:iCs/>
        </w:rPr>
        <w:t>Austral Ecol.</w:t>
      </w:r>
      <w:r w:rsidRPr="00800A9A">
        <w:t xml:space="preserve"> </w:t>
      </w:r>
      <w:r w:rsidRPr="00800A9A">
        <w:rPr>
          <w:b/>
          <w:bCs/>
        </w:rPr>
        <w:t>26</w:t>
      </w:r>
      <w:r w:rsidRPr="00800A9A">
        <w:t>, 32–46 (2001).</w:t>
      </w:r>
    </w:p>
    <w:p w14:paraId="33C27C1E" w14:textId="77777777" w:rsidR="00800A9A" w:rsidRPr="00800A9A" w:rsidRDefault="00800A9A" w:rsidP="00800A9A">
      <w:pPr>
        <w:pStyle w:val="Bibliography"/>
      </w:pPr>
      <w:r w:rsidRPr="00800A9A">
        <w:t>35.</w:t>
      </w:r>
      <w:r w:rsidRPr="00800A9A">
        <w:tab/>
      </w:r>
      <w:commentRangeStart w:id="117"/>
      <w:proofErr w:type="spellStart"/>
      <w:r w:rsidRPr="00800A9A">
        <w:t>pairwise_adonis</w:t>
      </w:r>
      <w:proofErr w:type="spellEnd"/>
      <w:r w:rsidRPr="00800A9A">
        <w:t xml:space="preserve">: </w:t>
      </w:r>
      <w:commentRangeEnd w:id="117"/>
      <w:r w:rsidR="007956E1">
        <w:rPr>
          <w:rStyle w:val="CommentReference"/>
          <w:rFonts w:asciiTheme="minorHAnsi" w:hAnsiTheme="minorHAnsi" w:cstheme="minorBidi"/>
          <w:lang w:val="en-GB"/>
        </w:rPr>
        <w:commentReference w:id="117"/>
      </w:r>
      <w:r w:rsidRPr="00800A9A">
        <w:t xml:space="preserve">Pairwise multilevel comparison using adonis in gauravsk/ranacapa: Utility Functions and ‘shiny’ App for Simple Environmental DNA Visualizations and Analyses. Available at: </w:t>
      </w:r>
      <w:r w:rsidRPr="00800A9A">
        <w:lastRenderedPageBreak/>
        <w:t>https://rdrr.io/github/gauravsk/ranacapa/man/pairwise_adonis.html. (Accessed: 25th January 2019)</w:t>
      </w:r>
    </w:p>
    <w:p w14:paraId="47205321" w14:textId="4232A815" w:rsidR="00800A9A" w:rsidRPr="00800A9A" w:rsidRDefault="00800A9A" w:rsidP="00800A9A">
      <w:pPr>
        <w:pStyle w:val="Bibliography"/>
      </w:pPr>
      <w:r w:rsidRPr="00800A9A">
        <w:t>36.</w:t>
      </w:r>
      <w:r w:rsidRPr="00800A9A">
        <w:tab/>
        <w:t xml:space="preserve">Benjamini, Y. &amp; Hochberg, Y. Controlling the </w:t>
      </w:r>
      <w:ins w:id="118" w:author="Mark Hall" w:date="2019-04-03T15:34:00Z">
        <w:r w:rsidR="007956E1">
          <w:t>f</w:t>
        </w:r>
      </w:ins>
      <w:del w:id="119" w:author="Mark Hall" w:date="2019-04-03T15:34:00Z">
        <w:r w:rsidRPr="00800A9A" w:rsidDel="007956E1">
          <w:delText>F</w:delText>
        </w:r>
      </w:del>
      <w:r w:rsidRPr="00800A9A">
        <w:t xml:space="preserve">alse </w:t>
      </w:r>
      <w:ins w:id="120" w:author="Mark Hall" w:date="2019-04-03T15:34:00Z">
        <w:r w:rsidR="007956E1">
          <w:t>d</w:t>
        </w:r>
      </w:ins>
      <w:del w:id="121" w:author="Mark Hall" w:date="2019-04-03T15:34:00Z">
        <w:r w:rsidRPr="00800A9A" w:rsidDel="007956E1">
          <w:delText>D</w:delText>
        </w:r>
      </w:del>
      <w:r w:rsidRPr="00800A9A">
        <w:t xml:space="preserve">iscovery </w:t>
      </w:r>
      <w:ins w:id="122" w:author="Mark Hall" w:date="2019-04-03T15:34:00Z">
        <w:r w:rsidR="007956E1">
          <w:t>r</w:t>
        </w:r>
      </w:ins>
      <w:del w:id="123" w:author="Mark Hall" w:date="2019-04-03T15:34:00Z">
        <w:r w:rsidRPr="00800A9A" w:rsidDel="007956E1">
          <w:delText>R</w:delText>
        </w:r>
      </w:del>
      <w:r w:rsidRPr="00800A9A">
        <w:t xml:space="preserve">ate: A </w:t>
      </w:r>
      <w:ins w:id="124" w:author="Mark Hall" w:date="2019-04-03T15:34:00Z">
        <w:r w:rsidR="007956E1">
          <w:t>p</w:t>
        </w:r>
      </w:ins>
      <w:del w:id="125" w:author="Mark Hall" w:date="2019-04-03T15:34:00Z">
        <w:r w:rsidRPr="00800A9A" w:rsidDel="007956E1">
          <w:delText>P</w:delText>
        </w:r>
      </w:del>
      <w:r w:rsidRPr="00800A9A">
        <w:t xml:space="preserve">ractical and </w:t>
      </w:r>
      <w:ins w:id="126" w:author="Mark Hall" w:date="2019-04-03T15:34:00Z">
        <w:r w:rsidR="007956E1">
          <w:t>p</w:t>
        </w:r>
      </w:ins>
      <w:del w:id="127" w:author="Mark Hall" w:date="2019-04-03T15:34:00Z">
        <w:r w:rsidRPr="00800A9A" w:rsidDel="007956E1">
          <w:delText>P</w:delText>
        </w:r>
      </w:del>
      <w:r w:rsidRPr="00800A9A">
        <w:t xml:space="preserve">owerful </w:t>
      </w:r>
      <w:ins w:id="128" w:author="Mark Hall" w:date="2019-04-03T15:34:00Z">
        <w:r w:rsidR="007956E1">
          <w:t>a</w:t>
        </w:r>
      </w:ins>
      <w:del w:id="129" w:author="Mark Hall" w:date="2019-04-03T15:34:00Z">
        <w:r w:rsidRPr="00800A9A" w:rsidDel="007956E1">
          <w:delText>A</w:delText>
        </w:r>
      </w:del>
      <w:r w:rsidRPr="00800A9A">
        <w:t xml:space="preserve">pproach to </w:t>
      </w:r>
      <w:ins w:id="130" w:author="Mark Hall" w:date="2019-04-03T15:34:00Z">
        <w:r w:rsidR="007956E1">
          <w:t>m</w:t>
        </w:r>
      </w:ins>
      <w:del w:id="131" w:author="Mark Hall" w:date="2019-04-03T15:34:00Z">
        <w:r w:rsidRPr="00800A9A" w:rsidDel="007956E1">
          <w:delText>M</w:delText>
        </w:r>
      </w:del>
      <w:r w:rsidRPr="00800A9A">
        <w:t xml:space="preserve">ultiple </w:t>
      </w:r>
      <w:ins w:id="132" w:author="Mark Hall" w:date="2019-04-03T15:34:00Z">
        <w:r w:rsidR="007956E1">
          <w:t>t</w:t>
        </w:r>
      </w:ins>
      <w:del w:id="133" w:author="Mark Hall" w:date="2019-04-03T15:34:00Z">
        <w:r w:rsidRPr="00800A9A" w:rsidDel="007956E1">
          <w:delText>T</w:delText>
        </w:r>
      </w:del>
      <w:r w:rsidRPr="00800A9A">
        <w:t xml:space="preserve">esting. </w:t>
      </w:r>
      <w:r w:rsidRPr="00800A9A">
        <w:rPr>
          <w:i/>
          <w:iCs/>
        </w:rPr>
        <w:t>J. R. Stat. Soc. Ser. B Methodol.</w:t>
      </w:r>
      <w:r w:rsidRPr="00800A9A">
        <w:t xml:space="preserve"> </w:t>
      </w:r>
      <w:r w:rsidRPr="00800A9A">
        <w:rPr>
          <w:b/>
          <w:bCs/>
        </w:rPr>
        <w:t>57</w:t>
      </w:r>
      <w:r w:rsidRPr="00800A9A">
        <w:t>, 289–300 (1995).</w:t>
      </w:r>
    </w:p>
    <w:p w14:paraId="3E21F6B9" w14:textId="62794A21" w:rsidR="00800A9A" w:rsidRPr="00800A9A" w:rsidRDefault="00800A9A" w:rsidP="00800A9A">
      <w:pPr>
        <w:pStyle w:val="Bibliography"/>
      </w:pPr>
      <w:r w:rsidRPr="00800A9A">
        <w:t>37.</w:t>
      </w:r>
      <w:r w:rsidRPr="00800A9A">
        <w:tab/>
      </w:r>
      <w:proofErr w:type="spellStart"/>
      <w:r w:rsidRPr="00800A9A">
        <w:t>Bürkner</w:t>
      </w:r>
      <w:proofErr w:type="spellEnd"/>
      <w:r w:rsidRPr="00800A9A">
        <w:t>, P.</w:t>
      </w:r>
      <w:del w:id="134" w:author="Mark Hall" w:date="2019-04-03T15:34:00Z">
        <w:r w:rsidRPr="00800A9A" w:rsidDel="007956E1">
          <w:delText>-</w:delText>
        </w:r>
      </w:del>
      <w:r w:rsidRPr="00800A9A">
        <w:t xml:space="preserve">C. </w:t>
      </w:r>
      <w:r w:rsidRPr="00800A9A">
        <w:rPr>
          <w:b/>
          <w:bCs/>
        </w:rPr>
        <w:t>brms</w:t>
      </w:r>
      <w:r w:rsidRPr="00800A9A">
        <w:t xml:space="preserve"> : An </w:t>
      </w:r>
      <w:r w:rsidRPr="00800A9A">
        <w:rPr>
          <w:i/>
          <w:iCs/>
        </w:rPr>
        <w:t>R</w:t>
      </w:r>
      <w:r w:rsidRPr="00800A9A">
        <w:t xml:space="preserve"> </w:t>
      </w:r>
      <w:ins w:id="135" w:author="Mark Hall" w:date="2019-04-03T15:34:00Z">
        <w:r w:rsidR="007956E1">
          <w:t>p</w:t>
        </w:r>
      </w:ins>
      <w:del w:id="136" w:author="Mark Hall" w:date="2019-04-03T15:34:00Z">
        <w:r w:rsidRPr="00800A9A" w:rsidDel="007956E1">
          <w:delText>P</w:delText>
        </w:r>
      </w:del>
      <w:r w:rsidRPr="00800A9A">
        <w:t xml:space="preserve">ackage for Bayesian </w:t>
      </w:r>
      <w:ins w:id="137" w:author="Mark Hall" w:date="2019-04-03T15:34:00Z">
        <w:r w:rsidR="007956E1">
          <w:t>m</w:t>
        </w:r>
      </w:ins>
      <w:del w:id="138" w:author="Mark Hall" w:date="2019-04-03T15:34:00Z">
        <w:r w:rsidRPr="00800A9A" w:rsidDel="007956E1">
          <w:delText>M</w:delText>
        </w:r>
      </w:del>
      <w:r w:rsidRPr="00800A9A">
        <w:t xml:space="preserve">ultilevel </w:t>
      </w:r>
      <w:ins w:id="139" w:author="Mark Hall" w:date="2019-04-03T15:34:00Z">
        <w:r w:rsidR="007956E1">
          <w:t>m</w:t>
        </w:r>
      </w:ins>
      <w:del w:id="140" w:author="Mark Hall" w:date="2019-04-03T15:34:00Z">
        <w:r w:rsidRPr="00800A9A" w:rsidDel="007956E1">
          <w:delText>M</w:delText>
        </w:r>
      </w:del>
      <w:r w:rsidRPr="00800A9A">
        <w:t xml:space="preserve">odels </w:t>
      </w:r>
      <w:ins w:id="141" w:author="Mark Hall" w:date="2019-04-03T15:35:00Z">
        <w:r w:rsidR="007956E1">
          <w:t>u</w:t>
        </w:r>
      </w:ins>
      <w:bookmarkStart w:id="142" w:name="_GoBack"/>
      <w:bookmarkEnd w:id="142"/>
      <w:del w:id="143" w:author="Mark Hall" w:date="2019-04-03T15:34:00Z">
        <w:r w:rsidRPr="00800A9A" w:rsidDel="007956E1">
          <w:delText>U</w:delText>
        </w:r>
      </w:del>
      <w:r w:rsidRPr="00800A9A">
        <w:t xml:space="preserve">sing </w:t>
      </w:r>
      <w:r w:rsidRPr="00800A9A">
        <w:rPr>
          <w:i/>
          <w:iCs/>
        </w:rPr>
        <w:t>Stan</w:t>
      </w:r>
      <w:r w:rsidRPr="00800A9A">
        <w:t xml:space="preserve">. </w:t>
      </w:r>
      <w:r w:rsidRPr="00800A9A">
        <w:rPr>
          <w:i/>
          <w:iCs/>
        </w:rPr>
        <w:t>J. Stat. Softw.</w:t>
      </w:r>
      <w:r w:rsidRPr="00800A9A">
        <w:t xml:space="preserve"> </w:t>
      </w:r>
      <w:r w:rsidRPr="00800A9A">
        <w:rPr>
          <w:b/>
          <w:bCs/>
        </w:rPr>
        <w:t>80</w:t>
      </w:r>
      <w:r w:rsidRPr="00800A9A">
        <w:t>, (2017).</w:t>
      </w:r>
    </w:p>
    <w:p w14:paraId="3802F9F7" w14:textId="77777777" w:rsidR="00800A9A" w:rsidRPr="00800A9A" w:rsidRDefault="00800A9A" w:rsidP="00800A9A">
      <w:pPr>
        <w:pStyle w:val="Bibliography"/>
      </w:pPr>
      <w:r w:rsidRPr="00800A9A">
        <w:t>38.</w:t>
      </w:r>
      <w:r w:rsidRPr="00800A9A">
        <w:tab/>
        <w:t xml:space="preserve">Kruschke, J. </w:t>
      </w:r>
      <w:r w:rsidRPr="00800A9A">
        <w:rPr>
          <w:i/>
          <w:iCs/>
        </w:rPr>
        <w:t>Doing Bayesian Data Analysis: A Tutorial with R, JAGS, and Stan</w:t>
      </w:r>
      <w:r w:rsidRPr="00800A9A">
        <w:t>. (Academic Press, 2014).</w:t>
      </w:r>
    </w:p>
    <w:p w14:paraId="653C3BA4" w14:textId="77777777" w:rsidR="00800A9A" w:rsidRPr="00800A9A" w:rsidRDefault="00800A9A" w:rsidP="00800A9A">
      <w:pPr>
        <w:pStyle w:val="Bibliography"/>
      </w:pPr>
      <w:r w:rsidRPr="00800A9A">
        <w:t>39.</w:t>
      </w:r>
      <w:r w:rsidRPr="00800A9A">
        <w:tab/>
        <w:t xml:space="preserve">Gabry, J. &amp; Mahr, T. bayesplot: Plotting for Bayesian models. </w:t>
      </w:r>
      <w:r w:rsidRPr="00800A9A">
        <w:rPr>
          <w:i/>
          <w:iCs/>
        </w:rPr>
        <w:t>R Package Version</w:t>
      </w:r>
      <w:r w:rsidRPr="00800A9A">
        <w:t xml:space="preserve"> </w:t>
      </w:r>
      <w:r w:rsidRPr="00800A9A">
        <w:rPr>
          <w:b/>
          <w:bCs/>
        </w:rPr>
        <w:t>1</w:t>
      </w:r>
      <w:r w:rsidRPr="00800A9A">
        <w:t>, (2017).</w:t>
      </w:r>
    </w:p>
    <w:p w14:paraId="52C8E449" w14:textId="77777777" w:rsidR="00800A9A" w:rsidRPr="00800A9A" w:rsidRDefault="00800A9A" w:rsidP="00800A9A">
      <w:pPr>
        <w:pStyle w:val="Bibliography"/>
      </w:pPr>
      <w:r w:rsidRPr="00800A9A">
        <w:t>40.</w:t>
      </w:r>
      <w:r w:rsidRPr="00800A9A">
        <w:tab/>
        <w:t xml:space="preserve">Gabry, J. </w:t>
      </w:r>
      <w:r w:rsidRPr="00800A9A">
        <w:rPr>
          <w:i/>
          <w:iCs/>
        </w:rPr>
        <w:t>shinystan: Interactive visual and numerical diagnostics and posterior analysis for bayesian models [Computer software manual]</w:t>
      </w:r>
      <w:r w:rsidRPr="00800A9A">
        <w:t>. (2016).</w:t>
      </w:r>
    </w:p>
    <w:p w14:paraId="2E348EE8" w14:textId="40F67E25" w:rsidR="004B3A65" w:rsidRPr="004B3A65" w:rsidRDefault="004B3A65" w:rsidP="000D1A18">
      <w:pPr>
        <w:spacing w:line="480" w:lineRule="auto"/>
        <w:rPr>
          <w:b/>
        </w:rPr>
      </w:pP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k Hall" w:date="2019-04-03T15:00:00Z" w:initials="MH">
    <w:p w14:paraId="494472D0" w14:textId="7F7BDB07" w:rsidR="00710C6D" w:rsidRDefault="00710C6D">
      <w:pPr>
        <w:pStyle w:val="CommentText"/>
      </w:pPr>
      <w:r>
        <w:rPr>
          <w:rStyle w:val="CommentReference"/>
        </w:rPr>
        <w:annotationRef/>
      </w:r>
      <w:r>
        <w:t>Yep, I think they do, but I always prefer to let the results speak for themselves rather than state this. That’s just me though and happy to keep it if others are happy</w:t>
      </w:r>
    </w:p>
  </w:comment>
  <w:comment w:id="8" w:author="Mark Hall" w:date="2019-04-03T15:05:00Z" w:initials="MH">
    <w:p w14:paraId="74B5A354" w14:textId="1BA91A96" w:rsidR="00B26863" w:rsidRDefault="00B26863">
      <w:pPr>
        <w:pStyle w:val="CommentText"/>
      </w:pPr>
      <w:r>
        <w:rPr>
          <w:rStyle w:val="CommentReference"/>
        </w:rPr>
        <w:annotationRef/>
      </w:r>
      <w:r>
        <w:t>I know this is results section, but given we are explaining what/why we did this, do we need a ref here?</w:t>
      </w:r>
    </w:p>
  </w:comment>
  <w:comment w:id="9" w:author="Manu Saunders" w:date="2019-04-01T13:04:00Z" w:initials="MS">
    <w:p w14:paraId="0DD3B6EA" w14:textId="7C0D05E3" w:rsidR="000A6020" w:rsidRDefault="000A6020">
      <w:pPr>
        <w:pStyle w:val="CommentText"/>
      </w:pPr>
      <w:r>
        <w:rPr>
          <w:rStyle w:val="CommentReference"/>
        </w:rPr>
        <w:annotationRef/>
      </w:r>
      <w:r>
        <w:t>Liam/Jam</w:t>
      </w:r>
      <w:r w:rsidR="00FB4F89">
        <w:t xml:space="preserve">ie, can you please check these figures in </w:t>
      </w:r>
      <w:r w:rsidR="00A249F9">
        <w:t>brackets</w:t>
      </w:r>
      <w:r>
        <w:t xml:space="preserve">? I’ve just </w:t>
      </w:r>
      <w:proofErr w:type="spellStart"/>
      <w:r>
        <w:t>guestimated</w:t>
      </w:r>
      <w:proofErr w:type="spellEnd"/>
      <w:r>
        <w:t xml:space="preserve"> from graph</w:t>
      </w:r>
    </w:p>
  </w:comment>
  <w:comment w:id="10" w:author="Manu Saunders" w:date="2019-04-01T10:14:00Z" w:initials="MS">
    <w:p w14:paraId="27ED5814" w14:textId="7B1EB538" w:rsidR="00C63D5E" w:rsidRDefault="00C63D5E">
      <w:pPr>
        <w:pStyle w:val="CommentText"/>
      </w:pPr>
      <w:r>
        <w:rPr>
          <w:rStyle w:val="CommentReference"/>
        </w:rPr>
        <w:annotationRef/>
      </w:r>
      <w:r>
        <w:t>Need label for (A) on figure</w:t>
      </w:r>
    </w:p>
  </w:comment>
  <w:comment w:id="11" w:author="Manu Saunders" w:date="2019-02-03T13:05:00Z" w:initials="MS">
    <w:p w14:paraId="00769B36" w14:textId="04A8847F" w:rsidR="0040151A" w:rsidRDefault="0040151A">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12" w:author="Manu Saunders" w:date="2019-04-01T14:08:00Z" w:initials="MS">
    <w:p w14:paraId="18128BD4" w14:textId="688E73E0" w:rsidR="008F5086" w:rsidRDefault="008F5086">
      <w:pPr>
        <w:pStyle w:val="CommentText"/>
      </w:pPr>
      <w:r>
        <w:rPr>
          <w:rStyle w:val="CommentReference"/>
        </w:rPr>
        <w:annotationRef/>
      </w:r>
      <w:r>
        <w:t xml:space="preserve">Add something for this analysis to </w:t>
      </w:r>
      <w:proofErr w:type="spellStart"/>
      <w:r>
        <w:t>supp</w:t>
      </w:r>
      <w:proofErr w:type="spellEnd"/>
      <w:r>
        <w:t xml:space="preserve"> material</w:t>
      </w:r>
    </w:p>
  </w:comment>
  <w:comment w:id="13" w:author="Mark Hall" w:date="2019-04-03T15:16:00Z" w:initials="MH">
    <w:p w14:paraId="39E07ACE" w14:textId="388A9F2E" w:rsidR="0098707D" w:rsidRDefault="0098707D">
      <w:pPr>
        <w:pStyle w:val="CommentText"/>
      </w:pPr>
      <w:r>
        <w:rPr>
          <w:rStyle w:val="CommentReference"/>
        </w:rPr>
        <w:annotationRef/>
      </w:r>
      <w:r>
        <w:t>Ref here?</w:t>
      </w:r>
    </w:p>
  </w:comment>
  <w:comment w:id="16" w:author="Mark Hall" w:date="2019-04-03T15:20:00Z" w:initials="MH">
    <w:p w14:paraId="75AD439E" w14:textId="101B0435" w:rsidR="0098707D" w:rsidRDefault="0098707D">
      <w:pPr>
        <w:pStyle w:val="CommentText"/>
      </w:pPr>
      <w:r>
        <w:rPr>
          <w:rStyle w:val="CommentReference"/>
        </w:rPr>
        <w:annotationRef/>
      </w:r>
      <w:r>
        <w:t>We’ve already stated this previously. Do we need it again here?</w:t>
      </w:r>
    </w:p>
  </w:comment>
  <w:comment w:id="117" w:author="Mark Hall" w:date="2019-04-03T15:33:00Z" w:initials="MH">
    <w:p w14:paraId="44A371D6" w14:textId="7C827A74" w:rsidR="007956E1" w:rsidRDefault="007956E1">
      <w:pPr>
        <w:pStyle w:val="CommentText"/>
      </w:pPr>
      <w:r>
        <w:rPr>
          <w:rStyle w:val="CommentReference"/>
        </w:rPr>
        <w:annotationRef/>
      </w:r>
      <w:r>
        <w:t>Who’s the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4472D0" w15:done="0"/>
  <w15:commentEx w15:paraId="74B5A354" w15:done="0"/>
  <w15:commentEx w15:paraId="0DD3B6EA" w15:done="0"/>
  <w15:commentEx w15:paraId="27ED5814" w15:done="0"/>
  <w15:commentEx w15:paraId="00769B36" w15:done="0"/>
  <w15:commentEx w15:paraId="18128BD4" w15:done="0"/>
  <w15:commentEx w15:paraId="39E07ACE" w15:done="0"/>
  <w15:commentEx w15:paraId="75AD439E" w15:done="0"/>
  <w15:commentEx w15:paraId="44A371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472D0" w16cid:durableId="204F490F"/>
  <w16cid:commentId w16cid:paraId="74B5A354" w16cid:durableId="204F4A51"/>
  <w16cid:commentId w16cid:paraId="0DD3B6EA" w16cid:durableId="204F3169"/>
  <w16cid:commentId w16cid:paraId="27ED5814" w16cid:durableId="204F316A"/>
  <w16cid:commentId w16cid:paraId="00769B36" w16cid:durableId="204F316B"/>
  <w16cid:commentId w16cid:paraId="18128BD4" w16cid:durableId="204F316C"/>
  <w16cid:commentId w16cid:paraId="39E07ACE" w16cid:durableId="204F4CBB"/>
  <w16cid:commentId w16cid:paraId="75AD439E" w16cid:durableId="204F4DA5"/>
  <w16cid:commentId w16cid:paraId="44A371D6" w16cid:durableId="204F50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ll">
    <w15:presenceInfo w15:providerId="AD" w15:userId="S::30052906@westernsydney.edu.au::88a4d93f-1492-4526-8e90-124514a70f63"/>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0E6"/>
    <w:rsid w:val="00007B5F"/>
    <w:rsid w:val="0001241F"/>
    <w:rsid w:val="000136B1"/>
    <w:rsid w:val="00016941"/>
    <w:rsid w:val="00020C86"/>
    <w:rsid w:val="00024B33"/>
    <w:rsid w:val="0003412C"/>
    <w:rsid w:val="000358E4"/>
    <w:rsid w:val="000448B9"/>
    <w:rsid w:val="00063D91"/>
    <w:rsid w:val="00065EE9"/>
    <w:rsid w:val="0006732A"/>
    <w:rsid w:val="000A6020"/>
    <w:rsid w:val="000A63F8"/>
    <w:rsid w:val="000C11D4"/>
    <w:rsid w:val="000C64BB"/>
    <w:rsid w:val="000D1A18"/>
    <w:rsid w:val="000E1A3C"/>
    <w:rsid w:val="000F0590"/>
    <w:rsid w:val="000F1A10"/>
    <w:rsid w:val="00104537"/>
    <w:rsid w:val="00106687"/>
    <w:rsid w:val="0014789D"/>
    <w:rsid w:val="00151394"/>
    <w:rsid w:val="00161807"/>
    <w:rsid w:val="001706FC"/>
    <w:rsid w:val="00172973"/>
    <w:rsid w:val="0018512F"/>
    <w:rsid w:val="001A1FC8"/>
    <w:rsid w:val="001A4FE5"/>
    <w:rsid w:val="001A67D5"/>
    <w:rsid w:val="001C06D6"/>
    <w:rsid w:val="001C2B52"/>
    <w:rsid w:val="001C3C12"/>
    <w:rsid w:val="001D699C"/>
    <w:rsid w:val="001E3F8F"/>
    <w:rsid w:val="001F1081"/>
    <w:rsid w:val="001F3D41"/>
    <w:rsid w:val="0020409D"/>
    <w:rsid w:val="002109C9"/>
    <w:rsid w:val="00210E6A"/>
    <w:rsid w:val="002115A4"/>
    <w:rsid w:val="00222F35"/>
    <w:rsid w:val="002254D9"/>
    <w:rsid w:val="00231A71"/>
    <w:rsid w:val="0024717A"/>
    <w:rsid w:val="002732B7"/>
    <w:rsid w:val="00284DE0"/>
    <w:rsid w:val="002A762C"/>
    <w:rsid w:val="002B437D"/>
    <w:rsid w:val="002C1E11"/>
    <w:rsid w:val="002D547E"/>
    <w:rsid w:val="002E7495"/>
    <w:rsid w:val="002F30CE"/>
    <w:rsid w:val="003066B3"/>
    <w:rsid w:val="00312B36"/>
    <w:rsid w:val="00335C43"/>
    <w:rsid w:val="00353DF7"/>
    <w:rsid w:val="00374977"/>
    <w:rsid w:val="00392AB3"/>
    <w:rsid w:val="003B306D"/>
    <w:rsid w:val="003B44C6"/>
    <w:rsid w:val="0040151A"/>
    <w:rsid w:val="0041226A"/>
    <w:rsid w:val="00415B0C"/>
    <w:rsid w:val="00425FA9"/>
    <w:rsid w:val="00426197"/>
    <w:rsid w:val="00431878"/>
    <w:rsid w:val="00433578"/>
    <w:rsid w:val="00443DEF"/>
    <w:rsid w:val="0044717A"/>
    <w:rsid w:val="00452826"/>
    <w:rsid w:val="00452C48"/>
    <w:rsid w:val="004530C4"/>
    <w:rsid w:val="00457ED5"/>
    <w:rsid w:val="004619A5"/>
    <w:rsid w:val="00474704"/>
    <w:rsid w:val="00476502"/>
    <w:rsid w:val="00491D28"/>
    <w:rsid w:val="004A0BDA"/>
    <w:rsid w:val="004A5744"/>
    <w:rsid w:val="004B3A65"/>
    <w:rsid w:val="004B56C5"/>
    <w:rsid w:val="004D6120"/>
    <w:rsid w:val="004D697A"/>
    <w:rsid w:val="00500C8C"/>
    <w:rsid w:val="00501914"/>
    <w:rsid w:val="00505E79"/>
    <w:rsid w:val="00526312"/>
    <w:rsid w:val="00527571"/>
    <w:rsid w:val="005311E0"/>
    <w:rsid w:val="00544CC1"/>
    <w:rsid w:val="00547B12"/>
    <w:rsid w:val="00561642"/>
    <w:rsid w:val="005647E5"/>
    <w:rsid w:val="0058380E"/>
    <w:rsid w:val="00587AA1"/>
    <w:rsid w:val="005904D7"/>
    <w:rsid w:val="00596A41"/>
    <w:rsid w:val="005A069F"/>
    <w:rsid w:val="005A35B8"/>
    <w:rsid w:val="005B5E71"/>
    <w:rsid w:val="005B7A22"/>
    <w:rsid w:val="005C1D9A"/>
    <w:rsid w:val="005D5AB5"/>
    <w:rsid w:val="005E5202"/>
    <w:rsid w:val="00601B02"/>
    <w:rsid w:val="006227C8"/>
    <w:rsid w:val="0062680D"/>
    <w:rsid w:val="00634CE4"/>
    <w:rsid w:val="006430A8"/>
    <w:rsid w:val="006500C2"/>
    <w:rsid w:val="00684FBD"/>
    <w:rsid w:val="00686061"/>
    <w:rsid w:val="00690CE2"/>
    <w:rsid w:val="00695F42"/>
    <w:rsid w:val="006A72D7"/>
    <w:rsid w:val="006B1FB0"/>
    <w:rsid w:val="006B4AE0"/>
    <w:rsid w:val="006D4075"/>
    <w:rsid w:val="006F09D6"/>
    <w:rsid w:val="00705F24"/>
    <w:rsid w:val="007108F3"/>
    <w:rsid w:val="00710C6D"/>
    <w:rsid w:val="007160E6"/>
    <w:rsid w:val="00721A0B"/>
    <w:rsid w:val="00722809"/>
    <w:rsid w:val="00726E21"/>
    <w:rsid w:val="00730DCC"/>
    <w:rsid w:val="00763863"/>
    <w:rsid w:val="00783491"/>
    <w:rsid w:val="007956E1"/>
    <w:rsid w:val="00795E93"/>
    <w:rsid w:val="007A4544"/>
    <w:rsid w:val="007C1C18"/>
    <w:rsid w:val="007C7A45"/>
    <w:rsid w:val="007D0779"/>
    <w:rsid w:val="007D57EF"/>
    <w:rsid w:val="007D599F"/>
    <w:rsid w:val="007F7360"/>
    <w:rsid w:val="00800A9A"/>
    <w:rsid w:val="008062D0"/>
    <w:rsid w:val="00827627"/>
    <w:rsid w:val="008361D0"/>
    <w:rsid w:val="00853B93"/>
    <w:rsid w:val="00855A73"/>
    <w:rsid w:val="0087043A"/>
    <w:rsid w:val="008846B5"/>
    <w:rsid w:val="00893E26"/>
    <w:rsid w:val="00896CE0"/>
    <w:rsid w:val="008A049E"/>
    <w:rsid w:val="008A6214"/>
    <w:rsid w:val="008B580D"/>
    <w:rsid w:val="008C355D"/>
    <w:rsid w:val="008C49E6"/>
    <w:rsid w:val="008D4BEA"/>
    <w:rsid w:val="008D59BD"/>
    <w:rsid w:val="008E1450"/>
    <w:rsid w:val="008E2444"/>
    <w:rsid w:val="008F5086"/>
    <w:rsid w:val="008F5166"/>
    <w:rsid w:val="0090026C"/>
    <w:rsid w:val="009152E4"/>
    <w:rsid w:val="009361F0"/>
    <w:rsid w:val="00940328"/>
    <w:rsid w:val="00940A57"/>
    <w:rsid w:val="00955FE0"/>
    <w:rsid w:val="00960CA1"/>
    <w:rsid w:val="00964BC1"/>
    <w:rsid w:val="0096535E"/>
    <w:rsid w:val="00970195"/>
    <w:rsid w:val="00970A38"/>
    <w:rsid w:val="009717FD"/>
    <w:rsid w:val="0098707D"/>
    <w:rsid w:val="00996B29"/>
    <w:rsid w:val="009C19F4"/>
    <w:rsid w:val="009D6B22"/>
    <w:rsid w:val="00A11020"/>
    <w:rsid w:val="00A17FF8"/>
    <w:rsid w:val="00A249F9"/>
    <w:rsid w:val="00A336DF"/>
    <w:rsid w:val="00A33DF4"/>
    <w:rsid w:val="00A50644"/>
    <w:rsid w:val="00A5109B"/>
    <w:rsid w:val="00A6133B"/>
    <w:rsid w:val="00A6341C"/>
    <w:rsid w:val="00A903E3"/>
    <w:rsid w:val="00A97599"/>
    <w:rsid w:val="00AA2F49"/>
    <w:rsid w:val="00AB0924"/>
    <w:rsid w:val="00AB22E9"/>
    <w:rsid w:val="00AB4EFD"/>
    <w:rsid w:val="00AC3639"/>
    <w:rsid w:val="00AD194D"/>
    <w:rsid w:val="00AD21E4"/>
    <w:rsid w:val="00AE364A"/>
    <w:rsid w:val="00AE7393"/>
    <w:rsid w:val="00AE7504"/>
    <w:rsid w:val="00AF3E04"/>
    <w:rsid w:val="00B00BA4"/>
    <w:rsid w:val="00B125FD"/>
    <w:rsid w:val="00B14152"/>
    <w:rsid w:val="00B210D6"/>
    <w:rsid w:val="00B21632"/>
    <w:rsid w:val="00B26863"/>
    <w:rsid w:val="00B30198"/>
    <w:rsid w:val="00B55AFC"/>
    <w:rsid w:val="00B76239"/>
    <w:rsid w:val="00B76F57"/>
    <w:rsid w:val="00B82AC7"/>
    <w:rsid w:val="00B9000B"/>
    <w:rsid w:val="00BA6E4C"/>
    <w:rsid w:val="00BB0774"/>
    <w:rsid w:val="00BB1396"/>
    <w:rsid w:val="00BB17BE"/>
    <w:rsid w:val="00BC3315"/>
    <w:rsid w:val="00BD4600"/>
    <w:rsid w:val="00BF2DAA"/>
    <w:rsid w:val="00C062F1"/>
    <w:rsid w:val="00C15BA5"/>
    <w:rsid w:val="00C31915"/>
    <w:rsid w:val="00C33BA4"/>
    <w:rsid w:val="00C4059B"/>
    <w:rsid w:val="00C44DFE"/>
    <w:rsid w:val="00C63D5E"/>
    <w:rsid w:val="00C654AA"/>
    <w:rsid w:val="00C67CB7"/>
    <w:rsid w:val="00C7163E"/>
    <w:rsid w:val="00C73A6A"/>
    <w:rsid w:val="00C81385"/>
    <w:rsid w:val="00CA12A3"/>
    <w:rsid w:val="00CA31FB"/>
    <w:rsid w:val="00CA32F5"/>
    <w:rsid w:val="00CA6787"/>
    <w:rsid w:val="00CD05D7"/>
    <w:rsid w:val="00CE4367"/>
    <w:rsid w:val="00CF21A0"/>
    <w:rsid w:val="00CF4985"/>
    <w:rsid w:val="00D12B34"/>
    <w:rsid w:val="00D206C2"/>
    <w:rsid w:val="00D20CC2"/>
    <w:rsid w:val="00D21A9C"/>
    <w:rsid w:val="00D2716B"/>
    <w:rsid w:val="00D32C08"/>
    <w:rsid w:val="00D4460F"/>
    <w:rsid w:val="00D47A48"/>
    <w:rsid w:val="00D54523"/>
    <w:rsid w:val="00D56AB2"/>
    <w:rsid w:val="00D71546"/>
    <w:rsid w:val="00D75A8A"/>
    <w:rsid w:val="00D861BA"/>
    <w:rsid w:val="00D900EF"/>
    <w:rsid w:val="00D90ADA"/>
    <w:rsid w:val="00DA4BCF"/>
    <w:rsid w:val="00DB011B"/>
    <w:rsid w:val="00DB663A"/>
    <w:rsid w:val="00DE2A95"/>
    <w:rsid w:val="00DE5196"/>
    <w:rsid w:val="00DE7948"/>
    <w:rsid w:val="00DF50CB"/>
    <w:rsid w:val="00E10587"/>
    <w:rsid w:val="00E1649B"/>
    <w:rsid w:val="00E1760F"/>
    <w:rsid w:val="00E3790B"/>
    <w:rsid w:val="00E56D0C"/>
    <w:rsid w:val="00E60311"/>
    <w:rsid w:val="00E70B79"/>
    <w:rsid w:val="00E81AE9"/>
    <w:rsid w:val="00E81C59"/>
    <w:rsid w:val="00E90773"/>
    <w:rsid w:val="00E967B9"/>
    <w:rsid w:val="00EE0D54"/>
    <w:rsid w:val="00EE76F4"/>
    <w:rsid w:val="00EF57C9"/>
    <w:rsid w:val="00F03E28"/>
    <w:rsid w:val="00F07755"/>
    <w:rsid w:val="00F1120C"/>
    <w:rsid w:val="00F46638"/>
    <w:rsid w:val="00F571FD"/>
    <w:rsid w:val="00F8596B"/>
    <w:rsid w:val="00F94D30"/>
    <w:rsid w:val="00F97FE1"/>
    <w:rsid w:val="00FA2E8F"/>
    <w:rsid w:val="00FB417D"/>
    <w:rsid w:val="00FB4F89"/>
    <w:rsid w:val="00FB6CD0"/>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3C"/>
  <w15:chartTrackingRefBased/>
  <w15:docId w15:val="{211FAD88-341C-4AB3-9C8D-066DAAA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4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JoseBSL/Geone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web-of-life.e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JoseBSL/Ge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D4D-EFAA-3841-9EAC-EE2B6318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5038</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Mark Hall</cp:lastModifiedBy>
  <cp:revision>2</cp:revision>
  <dcterms:created xsi:type="dcterms:W3CDTF">2019-04-03T04:35:00Z</dcterms:created>
  <dcterms:modified xsi:type="dcterms:W3CDTF">2019-04-03T04:35:00Z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zotero-version="5.0.57"&gt;&lt;session id="f1Zyeng4"/&gt;&lt;style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